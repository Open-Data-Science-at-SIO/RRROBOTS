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E33CD0">
      <w:pPr>
        <w:pStyle w:val="Heading1"/>
        <w:spacing w:before="202"/>
        <w:ind w:left="788" w:right="51"/>
        <w:jc w:val="center"/>
      </w:pPr>
      <w:bookmarkStart w:id="0" w:name="PAMPower:_Investigating_the_statistical_"/>
      <w:bookmarkEnd w:id="0"/>
      <w:r>
        <w:t>Chapter 1</w:t>
      </w:r>
    </w:p>
    <w:p w:rsidR="00FD591A" w:rsidRDefault="00FD591A">
      <w:pPr>
        <w:pStyle w:val="BodyText"/>
        <w:rPr>
          <w:b/>
        </w:rPr>
      </w:pPr>
    </w:p>
    <w:p w:rsidR="00FD591A" w:rsidRDefault="00FD591A">
      <w:pPr>
        <w:pStyle w:val="BodyText"/>
        <w:spacing w:before="2"/>
        <w:rPr>
          <w:b/>
          <w:sz w:val="28"/>
        </w:rPr>
      </w:pPr>
    </w:p>
    <w:p w:rsidR="00FD591A" w:rsidRDefault="00E33CD0">
      <w:pPr>
        <w:spacing w:line="415" w:lineRule="auto"/>
        <w:ind w:left="788" w:right="66"/>
        <w:jc w:val="center"/>
        <w:rPr>
          <w:b/>
          <w:sz w:val="24"/>
        </w:rPr>
      </w:pPr>
      <w:proofErr w:type="spellStart"/>
      <w:r>
        <w:rPr>
          <w:b/>
          <w:sz w:val="24"/>
        </w:rPr>
        <w:t>PAMPower</w:t>
      </w:r>
      <w:proofErr w:type="spellEnd"/>
      <w:r>
        <w:rPr>
          <w:b/>
          <w:sz w:val="24"/>
        </w:rPr>
        <w:t>: Investigating the statistical power of passive acoustic monitoring networks to detect trends in cetacean abundance</w:t>
      </w: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rPr>
      </w:pPr>
    </w:p>
    <w:p w:rsidR="00FD591A" w:rsidRDefault="00FD591A">
      <w:pPr>
        <w:pStyle w:val="BodyText"/>
        <w:rPr>
          <w:b/>
          <w:sz w:val="26"/>
        </w:rPr>
      </w:pPr>
    </w:p>
    <w:p w:rsidR="00FD591A" w:rsidRDefault="00E33CD0">
      <w:pPr>
        <w:pStyle w:val="BodyText"/>
        <w:ind w:left="719"/>
        <w:jc w:val="center"/>
      </w:pPr>
      <w:r>
        <w:rPr>
          <w:w w:val="99"/>
        </w:rPr>
        <w:t>1</w:t>
      </w:r>
    </w:p>
    <w:p w:rsidR="00FD591A" w:rsidRDefault="00FD591A">
      <w:pPr>
        <w:jc w:val="center"/>
        <w:sectPr w:rsidR="00FD591A">
          <w:type w:val="continuous"/>
          <w:pgSz w:w="12240" w:h="15840"/>
          <w:pgMar w:top="1500" w:right="1720" w:bottom="280" w:left="1720" w:header="720" w:footer="720" w:gutter="0"/>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Heading1"/>
        <w:ind w:left="440" w:right="128"/>
      </w:pPr>
      <w:r>
        <w:t>Abstract</w:t>
      </w:r>
    </w:p>
    <w:p w:rsidR="00FD591A" w:rsidRDefault="00FD591A">
      <w:pPr>
        <w:pStyle w:val="BodyText"/>
        <w:rPr>
          <w:b/>
        </w:rPr>
      </w:pPr>
    </w:p>
    <w:p w:rsidR="00FD591A" w:rsidRDefault="00E33CD0">
      <w:pPr>
        <w:pStyle w:val="BodyText"/>
        <w:spacing w:before="173" w:line="415" w:lineRule="auto"/>
        <w:ind w:left="432" w:right="108" w:firstLine="727"/>
        <w:jc w:val="both"/>
      </w:pPr>
      <w:del w:id="1" w:author="Jay" w:date="2017-07-10T09:07:00Z">
        <w:r w:rsidDel="00367452">
          <w:delText>Designing</w:delText>
        </w:r>
        <w:r w:rsidDel="00367452">
          <w:rPr>
            <w:spacing w:val="-30"/>
          </w:rPr>
          <w:delText xml:space="preserve"> </w:delText>
        </w:r>
        <w:r w:rsidDel="00367452">
          <w:delText>p</w:delText>
        </w:r>
      </w:del>
      <w:ins w:id="2" w:author="Jay" w:date="2017-07-10T09:07:00Z">
        <w:r w:rsidR="00367452">
          <w:t>P</w:t>
        </w:r>
      </w:ins>
      <w:r>
        <w:t>assive</w:t>
      </w:r>
      <w:r>
        <w:rPr>
          <w:spacing w:val="-30"/>
        </w:rPr>
        <w:t xml:space="preserve"> </w:t>
      </w:r>
      <w:r>
        <w:t>acoustic</w:t>
      </w:r>
      <w:r>
        <w:rPr>
          <w:spacing w:val="-30"/>
        </w:rPr>
        <w:t xml:space="preserve"> </w:t>
      </w:r>
      <w:r>
        <w:t>surveys</w:t>
      </w:r>
      <w:r>
        <w:rPr>
          <w:spacing w:val="-30"/>
        </w:rPr>
        <w:t xml:space="preserve"> </w:t>
      </w:r>
      <w:r>
        <w:t>for</w:t>
      </w:r>
      <w:r>
        <w:rPr>
          <w:spacing w:val="-30"/>
        </w:rPr>
        <w:t xml:space="preserve"> </w:t>
      </w:r>
      <w:r>
        <w:t>long-term</w:t>
      </w:r>
      <w:r>
        <w:rPr>
          <w:spacing w:val="-30"/>
        </w:rPr>
        <w:t xml:space="preserve"> </w:t>
      </w:r>
      <w:r>
        <w:t>monitoring</w:t>
      </w:r>
      <w:r>
        <w:rPr>
          <w:spacing w:val="-30"/>
        </w:rPr>
        <w:t xml:space="preserve"> </w:t>
      </w:r>
      <w:r>
        <w:t>of</w:t>
      </w:r>
      <w:r>
        <w:rPr>
          <w:spacing w:val="-30"/>
        </w:rPr>
        <w:t xml:space="preserve"> </w:t>
      </w:r>
      <w:r>
        <w:t>cetacean</w:t>
      </w:r>
      <w:r>
        <w:rPr>
          <w:spacing w:val="-30"/>
        </w:rPr>
        <w:t xml:space="preserve"> </w:t>
      </w:r>
      <w:r>
        <w:t>populations is</w:t>
      </w:r>
      <w:r>
        <w:rPr>
          <w:spacing w:val="-5"/>
        </w:rPr>
        <w:t xml:space="preserve"> </w:t>
      </w:r>
      <w:r>
        <w:t>now</w:t>
      </w:r>
      <w:r>
        <w:rPr>
          <w:spacing w:val="-4"/>
        </w:rPr>
        <w:t xml:space="preserve"> </w:t>
      </w:r>
      <w:r>
        <w:t>feasible;</w:t>
      </w:r>
      <w:r>
        <w:rPr>
          <w:spacing w:val="-4"/>
        </w:rPr>
        <w:t xml:space="preserve"> however, </w:t>
      </w:r>
      <w:r>
        <w:t>there</w:t>
      </w:r>
      <w:r>
        <w:rPr>
          <w:spacing w:val="-5"/>
        </w:rPr>
        <w:t xml:space="preserve"> </w:t>
      </w:r>
      <w:r>
        <w:t>is</w:t>
      </w:r>
      <w:r>
        <w:rPr>
          <w:spacing w:val="-5"/>
        </w:rPr>
        <w:t xml:space="preserve"> </w:t>
      </w:r>
      <w:r>
        <w:t>no</w:t>
      </w:r>
      <w:r>
        <w:rPr>
          <w:spacing w:val="-4"/>
        </w:rPr>
        <w:t xml:space="preserve"> </w:t>
      </w:r>
      <w:r>
        <w:t>framework</w:t>
      </w:r>
      <w:r>
        <w:rPr>
          <w:spacing w:val="-5"/>
        </w:rPr>
        <w:t xml:space="preserve"> </w:t>
      </w:r>
      <w:r>
        <w:t>for</w:t>
      </w:r>
      <w:r>
        <w:rPr>
          <w:spacing w:val="-4"/>
        </w:rPr>
        <w:t xml:space="preserve"> </w:t>
      </w:r>
      <w:r>
        <w:t>optimizing</w:t>
      </w:r>
      <w:r>
        <w:rPr>
          <w:spacing w:val="-5"/>
        </w:rPr>
        <w:t xml:space="preserve"> </w:t>
      </w:r>
      <w:del w:id="3" w:author="Jay" w:date="2017-07-10T09:07:00Z">
        <w:r w:rsidDel="00367452">
          <w:delText>passive</w:delText>
        </w:r>
        <w:r w:rsidDel="00367452">
          <w:rPr>
            <w:spacing w:val="-4"/>
          </w:rPr>
          <w:delText xml:space="preserve"> </w:delText>
        </w:r>
        <w:r w:rsidDel="00367452">
          <w:delText>acoustic</w:delText>
        </w:r>
      </w:del>
      <w:ins w:id="4" w:author="Jay" w:date="2017-07-10T09:07:00Z">
        <w:r w:rsidR="00367452">
          <w:t>such</w:t>
        </w:r>
      </w:ins>
      <w:r>
        <w:rPr>
          <w:spacing w:val="-5"/>
        </w:rPr>
        <w:t xml:space="preserve"> </w:t>
      </w:r>
      <w:r>
        <w:t>surveys</w:t>
      </w:r>
      <w:r>
        <w:rPr>
          <w:spacing w:val="-4"/>
        </w:rPr>
        <w:t xml:space="preserve"> </w:t>
      </w:r>
      <w:r>
        <w:t>to maximize</w:t>
      </w:r>
      <w:r>
        <w:rPr>
          <w:spacing w:val="-17"/>
        </w:rPr>
        <w:t xml:space="preserve"> </w:t>
      </w:r>
      <w:r>
        <w:t>their</w:t>
      </w:r>
      <w:r>
        <w:rPr>
          <w:spacing w:val="-18"/>
        </w:rPr>
        <w:t xml:space="preserve"> </w:t>
      </w:r>
      <w:r>
        <w:t>precision</w:t>
      </w:r>
      <w:r>
        <w:rPr>
          <w:spacing w:val="-17"/>
        </w:rPr>
        <w:t xml:space="preserve"> </w:t>
      </w:r>
      <w:r>
        <w:t>and</w:t>
      </w:r>
      <w:r>
        <w:rPr>
          <w:spacing w:val="-18"/>
        </w:rPr>
        <w:t xml:space="preserve"> </w:t>
      </w:r>
      <w:r>
        <w:t>the</w:t>
      </w:r>
      <w:r>
        <w:rPr>
          <w:spacing w:val="-17"/>
        </w:rPr>
        <w:t xml:space="preserve"> </w:t>
      </w:r>
      <w:r>
        <w:t>resulting</w:t>
      </w:r>
      <w:r>
        <w:rPr>
          <w:spacing w:val="-17"/>
        </w:rPr>
        <w:t xml:space="preserve"> </w:t>
      </w:r>
      <w:r>
        <w:t>statistical</w:t>
      </w:r>
      <w:r>
        <w:rPr>
          <w:spacing w:val="-18"/>
        </w:rPr>
        <w:t xml:space="preserve"> </w:t>
      </w:r>
      <w:r>
        <w:t>power</w:t>
      </w:r>
      <w:r>
        <w:rPr>
          <w:spacing w:val="-18"/>
        </w:rPr>
        <w:t xml:space="preserve"> </w:t>
      </w:r>
      <w:r>
        <w:t>to</w:t>
      </w:r>
      <w:r>
        <w:rPr>
          <w:spacing w:val="-17"/>
        </w:rPr>
        <w:t xml:space="preserve"> </w:t>
      </w:r>
      <w:r>
        <w:t>detect</w:t>
      </w:r>
      <w:r>
        <w:rPr>
          <w:spacing w:val="-17"/>
        </w:rPr>
        <w:t xml:space="preserve"> </w:t>
      </w:r>
      <w:r>
        <w:t>trends</w:t>
      </w:r>
      <w:r>
        <w:rPr>
          <w:spacing w:val="-18"/>
        </w:rPr>
        <w:t xml:space="preserve"> </w:t>
      </w:r>
      <w:r>
        <w:t>in</w:t>
      </w:r>
      <w:r>
        <w:rPr>
          <w:spacing w:val="-17"/>
        </w:rPr>
        <w:t xml:space="preserve"> </w:t>
      </w:r>
      <w:r>
        <w:t>abundance.</w:t>
      </w:r>
      <w:r>
        <w:rPr>
          <w:spacing w:val="-6"/>
        </w:rPr>
        <w:t xml:space="preserve"> </w:t>
      </w:r>
      <w:r>
        <w:t>In this</w:t>
      </w:r>
      <w:r>
        <w:rPr>
          <w:spacing w:val="-18"/>
        </w:rPr>
        <w:t xml:space="preserve"> </w:t>
      </w:r>
      <w:r>
        <w:rPr>
          <w:spacing w:val="-3"/>
        </w:rPr>
        <w:t>study,</w:t>
      </w:r>
      <w:r>
        <w:rPr>
          <w:spacing w:val="-18"/>
        </w:rPr>
        <w:t xml:space="preserve"> </w:t>
      </w:r>
      <w:r>
        <w:t>we</w:t>
      </w:r>
      <w:r>
        <w:rPr>
          <w:spacing w:val="-18"/>
        </w:rPr>
        <w:t xml:space="preserve"> </w:t>
      </w:r>
      <w:r>
        <w:t>used</w:t>
      </w:r>
      <w:r>
        <w:rPr>
          <w:spacing w:val="-18"/>
        </w:rPr>
        <w:t xml:space="preserve"> </w:t>
      </w:r>
      <w:r>
        <w:t>simulation</w:t>
      </w:r>
      <w:r>
        <w:rPr>
          <w:spacing w:val="-18"/>
        </w:rPr>
        <w:t xml:space="preserve"> </w:t>
      </w:r>
      <w:r>
        <w:t>to</w:t>
      </w:r>
      <w:r>
        <w:rPr>
          <w:spacing w:val="-18"/>
        </w:rPr>
        <w:t xml:space="preserve"> </w:t>
      </w:r>
      <w:r>
        <w:t>explore</w:t>
      </w:r>
      <w:r>
        <w:rPr>
          <w:spacing w:val="-18"/>
        </w:rPr>
        <w:t xml:space="preserve"> </w:t>
      </w:r>
      <w:r>
        <w:t>alternative</w:t>
      </w:r>
      <w:r>
        <w:rPr>
          <w:spacing w:val="-18"/>
        </w:rPr>
        <w:t xml:space="preserve"> </w:t>
      </w:r>
      <w:r>
        <w:t>fixed</w:t>
      </w:r>
      <w:r>
        <w:rPr>
          <w:spacing w:val="-18"/>
        </w:rPr>
        <w:t xml:space="preserve"> </w:t>
      </w:r>
      <w:r>
        <w:t>passive</w:t>
      </w:r>
      <w:r>
        <w:rPr>
          <w:spacing w:val="-18"/>
        </w:rPr>
        <w:t xml:space="preserve"> </w:t>
      </w:r>
      <w:r>
        <w:t>acoustic</w:t>
      </w:r>
      <w:r>
        <w:rPr>
          <w:spacing w:val="-18"/>
        </w:rPr>
        <w:t xml:space="preserve"> </w:t>
      </w:r>
      <w:r>
        <w:t>survey</w:t>
      </w:r>
      <w:r>
        <w:rPr>
          <w:spacing w:val="-18"/>
        </w:rPr>
        <w:t xml:space="preserve"> </w:t>
      </w:r>
      <w:r>
        <w:t>design</w:t>
      </w:r>
      <w:r>
        <w:rPr>
          <w:spacing w:val="-18"/>
        </w:rPr>
        <w:t xml:space="preserve"> </w:t>
      </w:r>
      <w:r>
        <w:t xml:space="preserve">for detecting trends in the abundance of harbor porpoise in Monterey </w:t>
      </w:r>
      <w:r>
        <w:rPr>
          <w:spacing w:val="-4"/>
        </w:rPr>
        <w:t xml:space="preserve">Bay, </w:t>
      </w:r>
      <w:r>
        <w:t xml:space="preserve">CA. Using aerial survey and passive acoustic data collected in Monterey </w:t>
      </w:r>
      <w:r>
        <w:rPr>
          <w:spacing w:val="-4"/>
        </w:rPr>
        <w:t xml:space="preserve">Bay, </w:t>
      </w:r>
      <w:r>
        <w:t xml:space="preserve">we simulated datasets for hypothetical passive acoustic monitoring network designs and changes in harbor porpoise abundance. </w:t>
      </w:r>
      <w:r>
        <w:rPr>
          <w:spacing w:val="-10"/>
        </w:rPr>
        <w:t xml:space="preserve">We </w:t>
      </w:r>
      <w:r>
        <w:t>considered the number and placement of sensors and scenarios of overall population</w:t>
      </w:r>
      <w:r>
        <w:rPr>
          <w:spacing w:val="-6"/>
        </w:rPr>
        <w:t xml:space="preserve"> </w:t>
      </w:r>
      <w:r>
        <w:t>decline</w:t>
      </w:r>
      <w:r>
        <w:rPr>
          <w:spacing w:val="-6"/>
        </w:rPr>
        <w:t xml:space="preserve"> </w:t>
      </w:r>
      <w:r>
        <w:t>as</w:t>
      </w:r>
      <w:r>
        <w:rPr>
          <w:spacing w:val="-6"/>
        </w:rPr>
        <w:t xml:space="preserve"> </w:t>
      </w:r>
      <w:r>
        <w:t>well</w:t>
      </w:r>
      <w:r>
        <w:rPr>
          <w:spacing w:val="-6"/>
        </w:rPr>
        <w:t xml:space="preserve"> </w:t>
      </w:r>
      <w:r>
        <w:t>as</w:t>
      </w:r>
      <w:r>
        <w:rPr>
          <w:spacing w:val="-6"/>
        </w:rPr>
        <w:t xml:space="preserve"> </w:t>
      </w:r>
      <w:r>
        <w:t>range</w:t>
      </w:r>
      <w:r>
        <w:rPr>
          <w:spacing w:val="-6"/>
        </w:rPr>
        <w:t xml:space="preserve"> </w:t>
      </w:r>
      <w:r>
        <w:t>contraction</w:t>
      </w:r>
      <w:r>
        <w:rPr>
          <w:spacing w:val="-6"/>
        </w:rPr>
        <w:t xml:space="preserve"> </w:t>
      </w:r>
      <w:r>
        <w:t>to</w:t>
      </w:r>
      <w:r>
        <w:rPr>
          <w:spacing w:val="-6"/>
        </w:rPr>
        <w:t xml:space="preserve"> </w:t>
      </w:r>
      <w:r>
        <w:t>a</w:t>
      </w:r>
      <w:r>
        <w:rPr>
          <w:spacing w:val="-6"/>
        </w:rPr>
        <w:t xml:space="preserve"> </w:t>
      </w:r>
      <w:r>
        <w:t>core</w:t>
      </w:r>
      <w:r>
        <w:rPr>
          <w:spacing w:val="-6"/>
        </w:rPr>
        <w:t xml:space="preserve"> </w:t>
      </w:r>
      <w:r>
        <w:t>habitat</w:t>
      </w:r>
      <w:r>
        <w:rPr>
          <w:spacing w:val="-6"/>
        </w:rPr>
        <w:t xml:space="preserve"> </w:t>
      </w:r>
      <w:r>
        <w:t>area.</w:t>
      </w:r>
      <w:r>
        <w:rPr>
          <w:spacing w:val="8"/>
        </w:rPr>
        <w:t xml:space="preserve"> </w:t>
      </w:r>
      <w:r>
        <w:t>When</w:t>
      </w:r>
      <w:r>
        <w:rPr>
          <w:spacing w:val="-6"/>
        </w:rPr>
        <w:t xml:space="preserve"> </w:t>
      </w:r>
      <w:r>
        <w:t>the</w:t>
      </w:r>
      <w:r>
        <w:rPr>
          <w:spacing w:val="-6"/>
        </w:rPr>
        <w:t xml:space="preserve"> </w:t>
      </w:r>
      <w:r>
        <w:t>population declined uniformly over its geographic range, the placement of sensors did not impact power</w:t>
      </w:r>
      <w:r>
        <w:rPr>
          <w:spacing w:val="-12"/>
        </w:rPr>
        <w:t xml:space="preserve"> </w:t>
      </w:r>
      <w:r>
        <w:t>to</w:t>
      </w:r>
      <w:r>
        <w:rPr>
          <w:spacing w:val="-12"/>
        </w:rPr>
        <w:t xml:space="preserve"> </w:t>
      </w:r>
      <w:r>
        <w:t>detect</w:t>
      </w:r>
      <w:r>
        <w:rPr>
          <w:spacing w:val="-12"/>
        </w:rPr>
        <w:t xml:space="preserve"> </w:t>
      </w:r>
      <w:r>
        <w:t>a</w:t>
      </w:r>
      <w:r>
        <w:rPr>
          <w:spacing w:val="-12"/>
        </w:rPr>
        <w:t xml:space="preserve"> </w:t>
      </w:r>
      <w:r>
        <w:t>trend</w:t>
      </w:r>
      <w:r>
        <w:rPr>
          <w:spacing w:val="-12"/>
        </w:rPr>
        <w:t xml:space="preserve"> </w:t>
      </w:r>
      <w:r>
        <w:t>in</w:t>
      </w:r>
      <w:r>
        <w:rPr>
          <w:spacing w:val="-12"/>
        </w:rPr>
        <w:t xml:space="preserve"> </w:t>
      </w:r>
      <w:r>
        <w:t xml:space="preserve">abundance. </w:t>
      </w:r>
      <w:r>
        <w:rPr>
          <w:spacing w:val="-4"/>
        </w:rPr>
        <w:t>However,</w:t>
      </w:r>
      <w:r>
        <w:rPr>
          <w:spacing w:val="-12"/>
        </w:rPr>
        <w:t xml:space="preserve"> </w:t>
      </w:r>
      <w:r>
        <w:t>scenarios</w:t>
      </w:r>
      <w:r>
        <w:rPr>
          <w:spacing w:val="-12"/>
        </w:rPr>
        <w:t xml:space="preserve"> </w:t>
      </w:r>
      <w:r>
        <w:t>where</w:t>
      </w:r>
      <w:r>
        <w:rPr>
          <w:spacing w:val="-12"/>
        </w:rPr>
        <w:t xml:space="preserve"> </w:t>
      </w:r>
      <w:r>
        <w:t>animals</w:t>
      </w:r>
      <w:r>
        <w:rPr>
          <w:spacing w:val="-12"/>
        </w:rPr>
        <w:t xml:space="preserve"> </w:t>
      </w:r>
      <w:r>
        <w:t>contracted</w:t>
      </w:r>
      <w:r>
        <w:rPr>
          <w:spacing w:val="-12"/>
        </w:rPr>
        <w:t xml:space="preserve"> </w:t>
      </w:r>
      <w:r>
        <w:t>to</w:t>
      </w:r>
      <w:r>
        <w:rPr>
          <w:spacing w:val="-12"/>
        </w:rPr>
        <w:t xml:space="preserve"> </w:t>
      </w:r>
      <w:r>
        <w:t xml:space="preserve">core, high-quality habitat resulted in lower power to detect trends in abundance. Our simulation study demonstrated that the effectiveness of </w:t>
      </w:r>
      <w:r>
        <w:rPr>
          <w:spacing w:val="-8"/>
        </w:rPr>
        <w:t xml:space="preserve">PAM </w:t>
      </w:r>
      <w:r>
        <w:t>varies greatly depending on both survey design</w:t>
      </w:r>
      <w:r>
        <w:rPr>
          <w:spacing w:val="-18"/>
        </w:rPr>
        <w:t xml:space="preserve"> </w:t>
      </w:r>
      <w:r>
        <w:t>(number</w:t>
      </w:r>
      <w:r>
        <w:rPr>
          <w:spacing w:val="-18"/>
        </w:rPr>
        <w:t xml:space="preserve"> </w:t>
      </w:r>
      <w:r>
        <w:t>and</w:t>
      </w:r>
      <w:r>
        <w:rPr>
          <w:spacing w:val="-18"/>
        </w:rPr>
        <w:t xml:space="preserve"> </w:t>
      </w:r>
      <w:r>
        <w:t>placement</w:t>
      </w:r>
      <w:r>
        <w:rPr>
          <w:spacing w:val="-18"/>
        </w:rPr>
        <w:t xml:space="preserve"> </w:t>
      </w:r>
      <w:r>
        <w:t>of</w:t>
      </w:r>
      <w:r>
        <w:rPr>
          <w:spacing w:val="-18"/>
        </w:rPr>
        <w:t xml:space="preserve"> </w:t>
      </w:r>
      <w:r>
        <w:t>sensors)</w:t>
      </w:r>
      <w:r>
        <w:rPr>
          <w:spacing w:val="-18"/>
        </w:rPr>
        <w:t xml:space="preserve"> </w:t>
      </w:r>
      <w:r>
        <w:t>and</w:t>
      </w:r>
      <w:r>
        <w:rPr>
          <w:spacing w:val="-18"/>
        </w:rPr>
        <w:t xml:space="preserve"> </w:t>
      </w:r>
      <w:r>
        <w:t>manifestation</w:t>
      </w:r>
      <w:r>
        <w:rPr>
          <w:spacing w:val="-18"/>
        </w:rPr>
        <w:t xml:space="preserve"> </w:t>
      </w:r>
      <w:r>
        <w:t>of</w:t>
      </w:r>
      <w:r>
        <w:rPr>
          <w:spacing w:val="-18"/>
        </w:rPr>
        <w:t xml:space="preserve"> </w:t>
      </w:r>
      <w:r>
        <w:t>the</w:t>
      </w:r>
      <w:r>
        <w:rPr>
          <w:spacing w:val="-18"/>
        </w:rPr>
        <w:t xml:space="preserve"> </w:t>
      </w:r>
      <w:r>
        <w:t>change</w:t>
      </w:r>
      <w:r>
        <w:rPr>
          <w:spacing w:val="-18"/>
        </w:rPr>
        <w:t xml:space="preserve"> </w:t>
      </w:r>
      <w:r>
        <w:t>in</w:t>
      </w:r>
      <w:r>
        <w:rPr>
          <w:spacing w:val="-18"/>
        </w:rPr>
        <w:t xml:space="preserve"> </w:t>
      </w:r>
      <w:r>
        <w:t>the</w:t>
      </w:r>
      <w:r>
        <w:rPr>
          <w:spacing w:val="-18"/>
        </w:rPr>
        <w:t xml:space="preserve"> </w:t>
      </w:r>
      <w:r>
        <w:t>population (extent</w:t>
      </w:r>
      <w:r>
        <w:rPr>
          <w:spacing w:val="-19"/>
        </w:rPr>
        <w:t xml:space="preserve"> </w:t>
      </w:r>
      <w:r>
        <w:t>and</w:t>
      </w:r>
      <w:r>
        <w:rPr>
          <w:spacing w:val="-18"/>
        </w:rPr>
        <w:t xml:space="preserve"> </w:t>
      </w:r>
      <w:r>
        <w:t>spatial</w:t>
      </w:r>
      <w:r>
        <w:rPr>
          <w:spacing w:val="-18"/>
        </w:rPr>
        <w:t xml:space="preserve"> </w:t>
      </w:r>
      <w:r>
        <w:t>pattern</w:t>
      </w:r>
      <w:r>
        <w:rPr>
          <w:spacing w:val="-19"/>
        </w:rPr>
        <w:t xml:space="preserve"> </w:t>
      </w:r>
      <w:r>
        <w:t>of</w:t>
      </w:r>
      <w:r>
        <w:rPr>
          <w:spacing w:val="-18"/>
        </w:rPr>
        <w:t xml:space="preserve"> </w:t>
      </w:r>
      <w:r>
        <w:t>increase</w:t>
      </w:r>
      <w:r>
        <w:rPr>
          <w:spacing w:val="-18"/>
        </w:rPr>
        <w:t xml:space="preserve"> </w:t>
      </w:r>
      <w:r>
        <w:t>or</w:t>
      </w:r>
      <w:r>
        <w:rPr>
          <w:spacing w:val="-19"/>
        </w:rPr>
        <w:t xml:space="preserve"> </w:t>
      </w:r>
      <w:r>
        <w:t>decrease).</w:t>
      </w:r>
      <w:r>
        <w:rPr>
          <w:spacing w:val="-8"/>
        </w:rPr>
        <w:t xml:space="preserve"> </w:t>
      </w:r>
      <w:r>
        <w:t>When</w:t>
      </w:r>
      <w:r>
        <w:rPr>
          <w:spacing w:val="-18"/>
        </w:rPr>
        <w:t xml:space="preserve"> </w:t>
      </w:r>
      <w:r>
        <w:t>planning</w:t>
      </w:r>
      <w:r>
        <w:rPr>
          <w:spacing w:val="-18"/>
        </w:rPr>
        <w:t xml:space="preserve"> </w:t>
      </w:r>
      <w:r>
        <w:t>passive</w:t>
      </w:r>
      <w:r>
        <w:rPr>
          <w:spacing w:val="-18"/>
        </w:rPr>
        <w:t xml:space="preserve"> </w:t>
      </w:r>
      <w:r>
        <w:t>acoustic</w:t>
      </w:r>
      <w:r>
        <w:rPr>
          <w:spacing w:val="-19"/>
        </w:rPr>
        <w:t xml:space="preserve"> </w:t>
      </w:r>
      <w:r>
        <w:t xml:space="preserve">surveys, it will be important to consider different possible population responses so that power can be accurately assessed and an appropriate number and </w:t>
      </w:r>
      <w:commentRangeStart w:id="5"/>
      <w:del w:id="6" w:author="Jay" w:date="2017-07-10T09:01:00Z">
        <w:r w:rsidDel="00E33CD0">
          <w:delText xml:space="preserve">design </w:delText>
        </w:r>
      </w:del>
      <w:commentRangeEnd w:id="5"/>
      <w:r>
        <w:rPr>
          <w:rStyle w:val="CommentReference"/>
        </w:rPr>
        <w:commentReference w:id="5"/>
      </w:r>
      <w:ins w:id="7" w:author="Jay" w:date="2017-07-10T09:01:00Z">
        <w:r>
          <w:t xml:space="preserve">geographic placement </w:t>
        </w:r>
      </w:ins>
      <w:r>
        <w:t xml:space="preserve">of sensors employed. While this simulation study was specific to the Monterey Bay population of harbor porpoise and employed a specific type of passive acoustic sensor, our results are </w:t>
      </w:r>
      <w:proofErr w:type="spellStart"/>
      <w:r>
        <w:t>generalizable</w:t>
      </w:r>
      <w:proofErr w:type="spellEnd"/>
      <w:r>
        <w:t xml:space="preserve"> to other regions,</w:t>
      </w:r>
      <w:r>
        <w:rPr>
          <w:spacing w:val="-7"/>
        </w:rPr>
        <w:t xml:space="preserve"> </w:t>
      </w:r>
      <w:r>
        <w:t>species,</w:t>
      </w:r>
      <w:r>
        <w:rPr>
          <w:spacing w:val="-7"/>
        </w:rPr>
        <w:t xml:space="preserve"> </w:t>
      </w:r>
      <w:r>
        <w:t>and</w:t>
      </w:r>
      <w:r>
        <w:rPr>
          <w:spacing w:val="-7"/>
        </w:rPr>
        <w:t xml:space="preserve"> </w:t>
      </w:r>
      <w:r>
        <w:t>types</w:t>
      </w:r>
      <w:r>
        <w:rPr>
          <w:spacing w:val="-7"/>
        </w:rPr>
        <w:t xml:space="preserve"> </w:t>
      </w:r>
      <w:r>
        <w:t>of</w:t>
      </w:r>
      <w:r>
        <w:rPr>
          <w:spacing w:val="-7"/>
        </w:rPr>
        <w:t xml:space="preserve"> </w:t>
      </w:r>
      <w:r>
        <w:t>passive</w:t>
      </w:r>
      <w:r>
        <w:rPr>
          <w:spacing w:val="-7"/>
        </w:rPr>
        <w:t xml:space="preserve"> </w:t>
      </w:r>
      <w:r>
        <w:t>acoustic</w:t>
      </w:r>
      <w:r>
        <w:rPr>
          <w:spacing w:val="-7"/>
        </w:rPr>
        <w:t xml:space="preserve"> </w:t>
      </w:r>
      <w:r>
        <w:t>surveys.</w:t>
      </w:r>
    </w:p>
    <w:p w:rsidR="00FD591A" w:rsidRDefault="00FD591A">
      <w:pPr>
        <w:spacing w:line="415" w:lineRule="auto"/>
        <w:jc w:val="both"/>
        <w:sectPr w:rsidR="00FD591A">
          <w:headerReference w:type="default" r:id="rId8"/>
          <w:pgSz w:w="12240" w:h="15840"/>
          <w:pgMar w:top="980" w:right="1300" w:bottom="280" w:left="1720" w:header="759" w:footer="0" w:gutter="0"/>
          <w:pgNumType w:start="2"/>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Heading1"/>
        <w:numPr>
          <w:ilvl w:val="1"/>
          <w:numId w:val="3"/>
        </w:numPr>
        <w:tabs>
          <w:tab w:val="left" w:pos="977"/>
          <w:tab w:val="left" w:pos="978"/>
        </w:tabs>
      </w:pPr>
      <w:bookmarkStart w:id="8" w:name="Introduction"/>
      <w:bookmarkEnd w:id="8"/>
      <w:r>
        <w:t>Introduction</w:t>
      </w:r>
    </w:p>
    <w:p w:rsidR="00FD591A" w:rsidRDefault="00FD591A">
      <w:pPr>
        <w:pStyle w:val="BodyText"/>
        <w:rPr>
          <w:b/>
        </w:rPr>
      </w:pPr>
    </w:p>
    <w:p w:rsidR="00FD591A" w:rsidRDefault="00E33CD0">
      <w:pPr>
        <w:pStyle w:val="BodyText"/>
        <w:spacing w:before="173" w:line="415" w:lineRule="auto"/>
        <w:ind w:left="440" w:right="115" w:firstLine="720"/>
      </w:pPr>
      <w:r>
        <w:t>Knowledge</w:t>
      </w:r>
      <w:r>
        <w:rPr>
          <w:spacing w:val="-5"/>
        </w:rPr>
        <w:t xml:space="preserve"> </w:t>
      </w:r>
      <w:r>
        <w:t>of</w:t>
      </w:r>
      <w:r>
        <w:rPr>
          <w:spacing w:val="-5"/>
        </w:rPr>
        <w:t xml:space="preserve"> </w:t>
      </w:r>
      <w:r>
        <w:t>population</w:t>
      </w:r>
      <w:r>
        <w:rPr>
          <w:spacing w:val="-5"/>
        </w:rPr>
        <w:t xml:space="preserve"> </w:t>
      </w:r>
      <w:r>
        <w:t>abundance</w:t>
      </w:r>
      <w:r>
        <w:rPr>
          <w:spacing w:val="-5"/>
        </w:rPr>
        <w:t xml:space="preserve"> </w:t>
      </w:r>
      <w:r>
        <w:t>and</w:t>
      </w:r>
      <w:r>
        <w:rPr>
          <w:spacing w:val="-5"/>
        </w:rPr>
        <w:t xml:space="preserve"> </w:t>
      </w:r>
      <w:r>
        <w:t>trend</w:t>
      </w:r>
      <w:r>
        <w:rPr>
          <w:spacing w:val="-5"/>
        </w:rPr>
        <w:t xml:space="preserve"> </w:t>
      </w:r>
      <w:r>
        <w:t>is</w:t>
      </w:r>
      <w:r>
        <w:rPr>
          <w:spacing w:val="-5"/>
        </w:rPr>
        <w:t xml:space="preserve"> </w:t>
      </w:r>
      <w:r>
        <w:t>crucial</w:t>
      </w:r>
      <w:r>
        <w:rPr>
          <w:spacing w:val="-5"/>
        </w:rPr>
        <w:t xml:space="preserve"> </w:t>
      </w:r>
      <w:r>
        <w:t>for</w:t>
      </w:r>
      <w:r>
        <w:rPr>
          <w:spacing w:val="-5"/>
        </w:rPr>
        <w:t xml:space="preserve"> </w:t>
      </w:r>
      <w:r>
        <w:t>effective</w:t>
      </w:r>
      <w:r>
        <w:rPr>
          <w:spacing w:val="-5"/>
        </w:rPr>
        <w:t xml:space="preserve"> </w:t>
      </w:r>
      <w:r>
        <w:t>management and</w:t>
      </w:r>
      <w:r>
        <w:rPr>
          <w:spacing w:val="-21"/>
        </w:rPr>
        <w:t xml:space="preserve"> </w:t>
      </w:r>
      <w:r>
        <w:t>conservation.</w:t>
      </w:r>
      <w:r>
        <w:rPr>
          <w:spacing w:val="-9"/>
        </w:rPr>
        <w:t xml:space="preserve"> </w:t>
      </w:r>
      <w:r>
        <w:t>Animal</w:t>
      </w:r>
      <w:r>
        <w:rPr>
          <w:spacing w:val="-21"/>
        </w:rPr>
        <w:t xml:space="preserve"> </w:t>
      </w:r>
      <w:r>
        <w:t>abundance</w:t>
      </w:r>
      <w:r>
        <w:rPr>
          <w:spacing w:val="-21"/>
        </w:rPr>
        <w:t xml:space="preserve"> </w:t>
      </w:r>
      <w:r>
        <w:t>is</w:t>
      </w:r>
      <w:r>
        <w:rPr>
          <w:spacing w:val="-21"/>
        </w:rPr>
        <w:t xml:space="preserve"> </w:t>
      </w:r>
      <w:r>
        <w:t>monitored</w:t>
      </w:r>
      <w:r>
        <w:rPr>
          <w:spacing w:val="-21"/>
        </w:rPr>
        <w:t xml:space="preserve"> </w:t>
      </w:r>
      <w:r>
        <w:t>to</w:t>
      </w:r>
      <w:r>
        <w:rPr>
          <w:spacing w:val="-21"/>
        </w:rPr>
        <w:t xml:space="preserve"> </w:t>
      </w:r>
      <w:r>
        <w:t>identify</w:t>
      </w:r>
      <w:r>
        <w:rPr>
          <w:spacing w:val="-21"/>
        </w:rPr>
        <w:t xml:space="preserve"> </w:t>
      </w:r>
      <w:r>
        <w:t>species</w:t>
      </w:r>
      <w:r>
        <w:rPr>
          <w:spacing w:val="-21"/>
        </w:rPr>
        <w:t xml:space="preserve"> </w:t>
      </w:r>
      <w:r>
        <w:t>of</w:t>
      </w:r>
      <w:r>
        <w:rPr>
          <w:spacing w:val="-21"/>
        </w:rPr>
        <w:t xml:space="preserve"> </w:t>
      </w:r>
      <w:r>
        <w:t>concern,</w:t>
      </w:r>
      <w:r>
        <w:rPr>
          <w:spacing w:val="-20"/>
        </w:rPr>
        <w:t xml:space="preserve"> </w:t>
      </w:r>
      <w:r>
        <w:t>to</w:t>
      </w:r>
      <w:r>
        <w:rPr>
          <w:spacing w:val="-21"/>
        </w:rPr>
        <w:t xml:space="preserve"> </w:t>
      </w:r>
      <w:r>
        <w:t>evaluate the</w:t>
      </w:r>
      <w:r>
        <w:rPr>
          <w:spacing w:val="-20"/>
        </w:rPr>
        <w:t xml:space="preserve"> </w:t>
      </w:r>
      <w:r>
        <w:t>success</w:t>
      </w:r>
      <w:r>
        <w:rPr>
          <w:spacing w:val="-20"/>
        </w:rPr>
        <w:t xml:space="preserve"> </w:t>
      </w:r>
      <w:r>
        <w:t>of</w:t>
      </w:r>
      <w:r>
        <w:rPr>
          <w:spacing w:val="-20"/>
        </w:rPr>
        <w:t xml:space="preserve"> </w:t>
      </w:r>
      <w:r>
        <w:t>conservation</w:t>
      </w:r>
      <w:r>
        <w:rPr>
          <w:spacing w:val="-20"/>
        </w:rPr>
        <w:t xml:space="preserve"> </w:t>
      </w:r>
      <w:r>
        <w:t>actions,</w:t>
      </w:r>
      <w:r>
        <w:rPr>
          <w:spacing w:val="-20"/>
        </w:rPr>
        <w:t xml:space="preserve"> </w:t>
      </w:r>
      <w:r>
        <w:t>and</w:t>
      </w:r>
      <w:r>
        <w:rPr>
          <w:spacing w:val="-20"/>
        </w:rPr>
        <w:t xml:space="preserve"> </w:t>
      </w:r>
      <w:r>
        <w:t>to</w:t>
      </w:r>
      <w:r>
        <w:rPr>
          <w:spacing w:val="-20"/>
        </w:rPr>
        <w:t xml:space="preserve"> </w:t>
      </w:r>
      <w:r>
        <w:t>calculate</w:t>
      </w:r>
      <w:r>
        <w:rPr>
          <w:spacing w:val="-20"/>
        </w:rPr>
        <w:t xml:space="preserve"> </w:t>
      </w:r>
      <w:r>
        <w:t>allowable</w:t>
      </w:r>
      <w:r>
        <w:rPr>
          <w:spacing w:val="-20"/>
        </w:rPr>
        <w:t xml:space="preserve"> </w:t>
      </w:r>
      <w:r>
        <w:t>removal</w:t>
      </w:r>
      <w:r>
        <w:rPr>
          <w:spacing w:val="-20"/>
        </w:rPr>
        <w:t xml:space="preserve"> </w:t>
      </w:r>
      <w:r>
        <w:t>or</w:t>
      </w:r>
      <w:r>
        <w:rPr>
          <w:spacing w:val="-20"/>
        </w:rPr>
        <w:t xml:space="preserve"> </w:t>
      </w:r>
      <w:r>
        <w:t>incidental</w:t>
      </w:r>
      <w:r>
        <w:rPr>
          <w:spacing w:val="-20"/>
        </w:rPr>
        <w:t xml:space="preserve"> </w:t>
      </w:r>
      <w:r>
        <w:t>harm</w:t>
      </w:r>
      <w:r>
        <w:rPr>
          <w:spacing w:val="-20"/>
        </w:rPr>
        <w:t xml:space="preserve"> </w:t>
      </w:r>
      <w:r>
        <w:t>of individuals.</w:t>
      </w:r>
      <w:r>
        <w:rPr>
          <w:spacing w:val="7"/>
        </w:rPr>
        <w:t xml:space="preserve"> </w:t>
      </w:r>
      <w:r>
        <w:t>Because</w:t>
      </w:r>
      <w:r>
        <w:rPr>
          <w:spacing w:val="-7"/>
        </w:rPr>
        <w:t xml:space="preserve"> </w:t>
      </w:r>
      <w:r>
        <w:t>it</w:t>
      </w:r>
      <w:r>
        <w:rPr>
          <w:spacing w:val="-7"/>
        </w:rPr>
        <w:t xml:space="preserve"> </w:t>
      </w:r>
      <w:r>
        <w:t>is</w:t>
      </w:r>
      <w:r>
        <w:rPr>
          <w:spacing w:val="-7"/>
        </w:rPr>
        <w:t xml:space="preserve"> </w:t>
      </w:r>
      <w:r>
        <w:t>rarely</w:t>
      </w:r>
      <w:r>
        <w:rPr>
          <w:spacing w:val="-7"/>
        </w:rPr>
        <w:t xml:space="preserve"> </w:t>
      </w:r>
      <w:r>
        <w:t>possible</w:t>
      </w:r>
      <w:r>
        <w:rPr>
          <w:spacing w:val="-7"/>
        </w:rPr>
        <w:t xml:space="preserve"> </w:t>
      </w:r>
      <w:r>
        <w:t>to</w:t>
      </w:r>
      <w:r>
        <w:rPr>
          <w:spacing w:val="-7"/>
        </w:rPr>
        <w:t xml:space="preserve"> </w:t>
      </w:r>
      <w:r>
        <w:t>count</w:t>
      </w:r>
      <w:r>
        <w:rPr>
          <w:spacing w:val="-7"/>
        </w:rPr>
        <w:t xml:space="preserve"> </w:t>
      </w:r>
      <w:r>
        <w:t>all</w:t>
      </w:r>
      <w:r>
        <w:rPr>
          <w:spacing w:val="-7"/>
        </w:rPr>
        <w:t xml:space="preserve"> </w:t>
      </w:r>
      <w:r>
        <w:t>of</w:t>
      </w:r>
      <w:r>
        <w:rPr>
          <w:spacing w:val="-7"/>
        </w:rPr>
        <w:t xml:space="preserve"> </w:t>
      </w:r>
      <w:r>
        <w:t>the</w:t>
      </w:r>
      <w:r>
        <w:rPr>
          <w:spacing w:val="-7"/>
        </w:rPr>
        <w:t xml:space="preserve"> </w:t>
      </w:r>
      <w:r>
        <w:t>individuals</w:t>
      </w:r>
      <w:r>
        <w:rPr>
          <w:spacing w:val="-7"/>
        </w:rPr>
        <w:t xml:space="preserve"> </w:t>
      </w:r>
      <w:r>
        <w:t>within</w:t>
      </w:r>
      <w:r>
        <w:rPr>
          <w:spacing w:val="-7"/>
        </w:rPr>
        <w:t xml:space="preserve"> </w:t>
      </w:r>
      <w:r>
        <w:t>a</w:t>
      </w:r>
      <w:r>
        <w:rPr>
          <w:spacing w:val="-7"/>
        </w:rPr>
        <w:t xml:space="preserve"> </w:t>
      </w:r>
      <w:r>
        <w:t>population, statistical</w:t>
      </w:r>
      <w:r>
        <w:rPr>
          <w:spacing w:val="-31"/>
        </w:rPr>
        <w:t xml:space="preserve"> </w:t>
      </w:r>
      <w:r>
        <w:t>methods</w:t>
      </w:r>
      <w:r>
        <w:rPr>
          <w:spacing w:val="-31"/>
        </w:rPr>
        <w:t xml:space="preserve"> </w:t>
      </w:r>
      <w:r>
        <w:t>for</w:t>
      </w:r>
      <w:r>
        <w:rPr>
          <w:spacing w:val="-31"/>
        </w:rPr>
        <w:t xml:space="preserve"> </w:t>
      </w:r>
      <w:r>
        <w:t>estimating</w:t>
      </w:r>
      <w:r>
        <w:rPr>
          <w:spacing w:val="-31"/>
        </w:rPr>
        <w:t xml:space="preserve"> </w:t>
      </w:r>
      <w:r>
        <w:t>population</w:t>
      </w:r>
      <w:r>
        <w:rPr>
          <w:spacing w:val="-31"/>
        </w:rPr>
        <w:t xml:space="preserve"> </w:t>
      </w:r>
      <w:r>
        <w:t>size</w:t>
      </w:r>
      <w:r>
        <w:rPr>
          <w:spacing w:val="-31"/>
        </w:rPr>
        <w:t xml:space="preserve"> </w:t>
      </w:r>
      <w:r>
        <w:rPr>
          <w:spacing w:val="-3"/>
        </w:rPr>
        <w:t>have</w:t>
      </w:r>
      <w:r>
        <w:rPr>
          <w:spacing w:val="-31"/>
        </w:rPr>
        <w:t xml:space="preserve"> </w:t>
      </w:r>
      <w:r>
        <w:t>been</w:t>
      </w:r>
      <w:r>
        <w:rPr>
          <w:spacing w:val="-31"/>
        </w:rPr>
        <w:t xml:space="preserve"> </w:t>
      </w:r>
      <w:r>
        <w:t>developed.</w:t>
      </w:r>
      <w:r>
        <w:rPr>
          <w:spacing w:val="-18"/>
        </w:rPr>
        <w:t xml:space="preserve"> </w:t>
      </w:r>
      <w:r>
        <w:t>For</w:t>
      </w:r>
      <w:r>
        <w:rPr>
          <w:spacing w:val="-31"/>
        </w:rPr>
        <w:t xml:space="preserve"> </w:t>
      </w:r>
      <w:r>
        <w:t>marine</w:t>
      </w:r>
      <w:r>
        <w:rPr>
          <w:spacing w:val="-31"/>
        </w:rPr>
        <w:t xml:space="preserve"> </w:t>
      </w:r>
      <w:r>
        <w:t>mammals, these</w:t>
      </w:r>
      <w:r>
        <w:rPr>
          <w:spacing w:val="-10"/>
        </w:rPr>
        <w:t xml:space="preserve"> </w:t>
      </w:r>
      <w:r>
        <w:t>methods</w:t>
      </w:r>
      <w:r>
        <w:rPr>
          <w:spacing w:val="-10"/>
        </w:rPr>
        <w:t xml:space="preserve"> </w:t>
      </w:r>
      <w:r>
        <w:rPr>
          <w:spacing w:val="-3"/>
        </w:rPr>
        <w:t>have</w:t>
      </w:r>
      <w:r>
        <w:rPr>
          <w:spacing w:val="-10"/>
        </w:rPr>
        <w:t xml:space="preserve"> </w:t>
      </w:r>
      <w:r>
        <w:t>traditionally</w:t>
      </w:r>
      <w:r>
        <w:rPr>
          <w:spacing w:val="-10"/>
        </w:rPr>
        <w:t xml:space="preserve"> </w:t>
      </w:r>
      <w:r>
        <w:t>relied</w:t>
      </w:r>
      <w:r>
        <w:rPr>
          <w:spacing w:val="-10"/>
        </w:rPr>
        <w:t xml:space="preserve"> </w:t>
      </w:r>
      <w:r>
        <w:t>on</w:t>
      </w:r>
      <w:r>
        <w:rPr>
          <w:spacing w:val="-10"/>
        </w:rPr>
        <w:t xml:space="preserve"> </w:t>
      </w:r>
      <w:r>
        <w:t>visual</w:t>
      </w:r>
      <w:r>
        <w:rPr>
          <w:spacing w:val="-10"/>
        </w:rPr>
        <w:t xml:space="preserve"> </w:t>
      </w:r>
      <w:r>
        <w:t>observations</w:t>
      </w:r>
      <w:r>
        <w:rPr>
          <w:spacing w:val="-10"/>
        </w:rPr>
        <w:t xml:space="preserve"> </w:t>
      </w:r>
      <w:r>
        <w:t>of</w:t>
      </w:r>
      <w:r>
        <w:rPr>
          <w:spacing w:val="-10"/>
        </w:rPr>
        <w:t xml:space="preserve"> </w:t>
      </w:r>
      <w:r>
        <w:t>the</w:t>
      </w:r>
      <w:r>
        <w:rPr>
          <w:spacing w:val="-10"/>
        </w:rPr>
        <w:t xml:space="preserve"> </w:t>
      </w:r>
      <w:r>
        <w:t>species</w:t>
      </w:r>
      <w:r>
        <w:rPr>
          <w:spacing w:val="-10"/>
        </w:rPr>
        <w:t xml:space="preserve"> </w:t>
      </w:r>
      <w:r>
        <w:t>of</w:t>
      </w:r>
      <w:r>
        <w:rPr>
          <w:spacing w:val="-10"/>
        </w:rPr>
        <w:t xml:space="preserve"> </w:t>
      </w:r>
      <w:r>
        <w:t>interest.</w:t>
      </w:r>
      <w:r>
        <w:rPr>
          <w:spacing w:val="2"/>
        </w:rPr>
        <w:t xml:space="preserve"> </w:t>
      </w:r>
      <w:r>
        <w:t xml:space="preserve">For cryptic or visually inaccessible </w:t>
      </w:r>
      <w:proofErr w:type="spellStart"/>
      <w:r>
        <w:t>taxa</w:t>
      </w:r>
      <w:proofErr w:type="spellEnd"/>
      <w:r>
        <w:t xml:space="preserve">, like many cetaceans, visual surveys often produce imprecise estimates of animal abundance. </w:t>
      </w:r>
      <w:r>
        <w:rPr>
          <w:spacing w:val="-4"/>
        </w:rPr>
        <w:t xml:space="preserve">However, </w:t>
      </w:r>
      <w:r>
        <w:t>these hard-to-see species produce sounds that are comparatively easy to hear and therefore can be used as proxies for the animals themselves (</w:t>
      </w:r>
      <w:hyperlink w:anchor="_bookmark51" w:history="1">
        <w:r>
          <w:t>Zimmer</w:t>
        </w:r>
      </w:hyperlink>
      <w:proofErr w:type="gramStart"/>
      <w:r>
        <w:t>,</w:t>
      </w:r>
      <w:proofErr w:type="gramEnd"/>
      <w:r w:rsidR="00FD591A">
        <w:fldChar w:fldCharType="begin"/>
      </w:r>
      <w:r w:rsidR="00FD591A">
        <w:instrText>HYPERLINK \l "_bookmark51"</w:instrText>
      </w:r>
      <w:r w:rsidR="00FD591A">
        <w:fldChar w:fldCharType="separate"/>
      </w:r>
      <w:r>
        <w:t>2009</w:t>
      </w:r>
      <w:r w:rsidR="00FD591A">
        <w:fldChar w:fldCharType="end"/>
      </w:r>
      <w:r>
        <w:t>). Recent advances in recording technology, detection and</w:t>
      </w:r>
      <w:r>
        <w:rPr>
          <w:spacing w:val="-12"/>
        </w:rPr>
        <w:t xml:space="preserve"> </w:t>
      </w:r>
      <w:r>
        <w:t>classification</w:t>
      </w:r>
      <w:r>
        <w:rPr>
          <w:spacing w:val="-12"/>
        </w:rPr>
        <w:t xml:space="preserve"> </w:t>
      </w:r>
      <w:r>
        <w:t>algorithms,</w:t>
      </w:r>
      <w:r>
        <w:rPr>
          <w:spacing w:val="-12"/>
        </w:rPr>
        <w:t xml:space="preserve"> </w:t>
      </w:r>
      <w:r>
        <w:t>and</w:t>
      </w:r>
      <w:r>
        <w:rPr>
          <w:spacing w:val="-12"/>
        </w:rPr>
        <w:t xml:space="preserve"> </w:t>
      </w:r>
      <w:r>
        <w:t>statistical</w:t>
      </w:r>
      <w:r>
        <w:rPr>
          <w:spacing w:val="-12"/>
        </w:rPr>
        <w:t xml:space="preserve"> </w:t>
      </w:r>
      <w:r>
        <w:t>methods</w:t>
      </w:r>
      <w:r>
        <w:rPr>
          <w:spacing w:val="-12"/>
        </w:rPr>
        <w:t xml:space="preserve"> </w:t>
      </w:r>
      <w:r>
        <w:rPr>
          <w:spacing w:val="-3"/>
        </w:rPr>
        <w:t>have</w:t>
      </w:r>
      <w:r>
        <w:rPr>
          <w:spacing w:val="-12"/>
        </w:rPr>
        <w:t xml:space="preserve"> </w:t>
      </w:r>
      <w:r>
        <w:t>led</w:t>
      </w:r>
      <w:r>
        <w:rPr>
          <w:spacing w:val="-12"/>
        </w:rPr>
        <w:t xml:space="preserve"> </w:t>
      </w:r>
      <w:r>
        <w:t>to</w:t>
      </w:r>
      <w:r>
        <w:rPr>
          <w:spacing w:val="-12"/>
        </w:rPr>
        <w:t xml:space="preserve"> </w:t>
      </w:r>
      <w:r>
        <w:t>the</w:t>
      </w:r>
      <w:r>
        <w:rPr>
          <w:spacing w:val="-12"/>
        </w:rPr>
        <w:t xml:space="preserve"> </w:t>
      </w:r>
      <w:r>
        <w:t>development</w:t>
      </w:r>
      <w:r>
        <w:rPr>
          <w:spacing w:val="-12"/>
        </w:rPr>
        <w:t xml:space="preserve"> </w:t>
      </w:r>
      <w:r>
        <w:t>and</w:t>
      </w:r>
      <w:r>
        <w:rPr>
          <w:spacing w:val="-12"/>
        </w:rPr>
        <w:t xml:space="preserve"> </w:t>
      </w:r>
      <w:r>
        <w:t>rapid growth</w:t>
      </w:r>
      <w:r>
        <w:rPr>
          <w:spacing w:val="-24"/>
        </w:rPr>
        <w:t xml:space="preserve"> </w:t>
      </w:r>
      <w:r>
        <w:t>of</w:t>
      </w:r>
      <w:r>
        <w:rPr>
          <w:spacing w:val="-24"/>
        </w:rPr>
        <w:t xml:space="preserve"> </w:t>
      </w:r>
      <w:r>
        <w:t>passive</w:t>
      </w:r>
      <w:r>
        <w:rPr>
          <w:spacing w:val="-24"/>
        </w:rPr>
        <w:t xml:space="preserve"> </w:t>
      </w:r>
      <w:r>
        <w:t>acoustic</w:t>
      </w:r>
      <w:r>
        <w:rPr>
          <w:spacing w:val="-24"/>
        </w:rPr>
        <w:t xml:space="preserve"> </w:t>
      </w:r>
      <w:r>
        <w:t>monitoring</w:t>
      </w:r>
      <w:r>
        <w:rPr>
          <w:spacing w:val="-24"/>
        </w:rPr>
        <w:t xml:space="preserve"> </w:t>
      </w:r>
      <w:r>
        <w:rPr>
          <w:spacing w:val="-5"/>
        </w:rPr>
        <w:t>(PAM)</w:t>
      </w:r>
      <w:r>
        <w:rPr>
          <w:spacing w:val="-24"/>
        </w:rPr>
        <w:t xml:space="preserve"> </w:t>
      </w:r>
      <w:r>
        <w:t>and,</w:t>
      </w:r>
      <w:r>
        <w:rPr>
          <w:spacing w:val="-23"/>
        </w:rPr>
        <w:t xml:space="preserve"> </w:t>
      </w:r>
      <w:r>
        <w:t>in</w:t>
      </w:r>
      <w:r>
        <w:rPr>
          <w:spacing w:val="-24"/>
        </w:rPr>
        <w:t xml:space="preserve"> </w:t>
      </w:r>
      <w:r>
        <w:t>particular,</w:t>
      </w:r>
      <w:r>
        <w:rPr>
          <w:spacing w:val="-23"/>
        </w:rPr>
        <w:t xml:space="preserve"> </w:t>
      </w:r>
      <w:r>
        <w:t>passive</w:t>
      </w:r>
      <w:r>
        <w:rPr>
          <w:spacing w:val="-24"/>
        </w:rPr>
        <w:t xml:space="preserve"> </w:t>
      </w:r>
      <w:r>
        <w:t>acoustic</w:t>
      </w:r>
      <w:r>
        <w:rPr>
          <w:spacing w:val="-24"/>
        </w:rPr>
        <w:t xml:space="preserve"> </w:t>
      </w:r>
      <w:r>
        <w:t>density</w:t>
      </w:r>
      <w:r>
        <w:rPr>
          <w:spacing w:val="-24"/>
        </w:rPr>
        <w:t xml:space="preserve"> </w:t>
      </w:r>
      <w:r>
        <w:t>and abundance</w:t>
      </w:r>
      <w:r>
        <w:rPr>
          <w:spacing w:val="-15"/>
        </w:rPr>
        <w:t xml:space="preserve"> </w:t>
      </w:r>
      <w:r>
        <w:t>estimation</w:t>
      </w:r>
      <w:r>
        <w:rPr>
          <w:spacing w:val="-14"/>
        </w:rPr>
        <w:t xml:space="preserve"> </w:t>
      </w:r>
      <w:r>
        <w:t>of</w:t>
      </w:r>
      <w:r>
        <w:rPr>
          <w:spacing w:val="-15"/>
        </w:rPr>
        <w:t xml:space="preserve"> </w:t>
      </w:r>
      <w:r>
        <w:t>cetaceans</w:t>
      </w:r>
      <w:r>
        <w:rPr>
          <w:spacing w:val="-14"/>
        </w:rPr>
        <w:t xml:space="preserve"> </w:t>
      </w:r>
      <w:r>
        <w:t>(</w:t>
      </w:r>
      <w:hyperlink w:anchor="_bookmark36" w:history="1">
        <w:r>
          <w:t>Marques</w:t>
        </w:r>
        <w:r>
          <w:rPr>
            <w:spacing w:val="-14"/>
          </w:rPr>
          <w:t xml:space="preserve"> </w:t>
        </w:r>
        <w:r>
          <w:t>et</w:t>
        </w:r>
        <w:r>
          <w:rPr>
            <w:spacing w:val="-15"/>
          </w:rPr>
          <w:t xml:space="preserve"> </w:t>
        </w:r>
        <w:r>
          <w:t>al.</w:t>
        </w:r>
      </w:hyperlink>
      <w:r>
        <w:t>,</w:t>
      </w:r>
      <w:hyperlink w:anchor="_bookmark36" w:history="1">
        <w:r>
          <w:t>2013</w:t>
        </w:r>
      </w:hyperlink>
      <w:r>
        <w:t>).</w:t>
      </w:r>
      <w:r>
        <w:rPr>
          <w:spacing w:val="-3"/>
        </w:rPr>
        <w:t xml:space="preserve"> </w:t>
      </w:r>
      <w:r>
        <w:t>For</w:t>
      </w:r>
      <w:r>
        <w:rPr>
          <w:spacing w:val="-14"/>
        </w:rPr>
        <w:t xml:space="preserve"> </w:t>
      </w:r>
      <w:r>
        <w:t>many</w:t>
      </w:r>
      <w:r>
        <w:rPr>
          <w:spacing w:val="-15"/>
        </w:rPr>
        <w:t xml:space="preserve"> </w:t>
      </w:r>
      <w:r>
        <w:t>cetacean</w:t>
      </w:r>
      <w:r>
        <w:rPr>
          <w:spacing w:val="-14"/>
        </w:rPr>
        <w:t xml:space="preserve"> </w:t>
      </w:r>
      <w:r>
        <w:t>species,</w:t>
      </w:r>
      <w:r>
        <w:rPr>
          <w:spacing w:val="-15"/>
        </w:rPr>
        <w:t xml:space="preserve"> </w:t>
      </w:r>
      <w:r>
        <w:t>there is</w:t>
      </w:r>
      <w:r>
        <w:rPr>
          <w:spacing w:val="-21"/>
        </w:rPr>
        <w:t xml:space="preserve"> </w:t>
      </w:r>
      <w:r>
        <w:t>enormous</w:t>
      </w:r>
      <w:r>
        <w:rPr>
          <w:spacing w:val="-21"/>
        </w:rPr>
        <w:t xml:space="preserve"> </w:t>
      </w:r>
      <w:r>
        <w:t>potential</w:t>
      </w:r>
      <w:r>
        <w:rPr>
          <w:spacing w:val="-21"/>
        </w:rPr>
        <w:t xml:space="preserve"> </w:t>
      </w:r>
      <w:r>
        <w:t>to</w:t>
      </w:r>
      <w:r>
        <w:rPr>
          <w:spacing w:val="-21"/>
        </w:rPr>
        <w:t xml:space="preserve"> </w:t>
      </w:r>
      <w:r>
        <w:t>use</w:t>
      </w:r>
      <w:r>
        <w:rPr>
          <w:spacing w:val="-21"/>
        </w:rPr>
        <w:t xml:space="preserve"> </w:t>
      </w:r>
      <w:r>
        <w:t>passive</w:t>
      </w:r>
      <w:r>
        <w:rPr>
          <w:spacing w:val="-21"/>
        </w:rPr>
        <w:t xml:space="preserve"> </w:t>
      </w:r>
      <w:r>
        <w:t>acoustic</w:t>
      </w:r>
      <w:r>
        <w:rPr>
          <w:spacing w:val="-21"/>
        </w:rPr>
        <w:t xml:space="preserve"> </w:t>
      </w:r>
      <w:r>
        <w:t>methods</w:t>
      </w:r>
      <w:r>
        <w:rPr>
          <w:spacing w:val="-21"/>
        </w:rPr>
        <w:t xml:space="preserve"> </w:t>
      </w:r>
      <w:r>
        <w:t>to</w:t>
      </w:r>
      <w:r>
        <w:rPr>
          <w:spacing w:val="-21"/>
        </w:rPr>
        <w:t xml:space="preserve"> </w:t>
      </w:r>
      <w:r>
        <w:t>increase</w:t>
      </w:r>
      <w:r>
        <w:rPr>
          <w:spacing w:val="-21"/>
        </w:rPr>
        <w:t xml:space="preserve"> </w:t>
      </w:r>
      <w:r>
        <w:t>the</w:t>
      </w:r>
      <w:r>
        <w:rPr>
          <w:spacing w:val="-21"/>
        </w:rPr>
        <w:t xml:space="preserve"> </w:t>
      </w:r>
      <w:r>
        <w:t>precision</w:t>
      </w:r>
      <w:r>
        <w:rPr>
          <w:spacing w:val="-21"/>
        </w:rPr>
        <w:t xml:space="preserve"> </w:t>
      </w:r>
      <w:r>
        <w:t>of</w:t>
      </w:r>
      <w:r>
        <w:rPr>
          <w:spacing w:val="-21"/>
        </w:rPr>
        <w:t xml:space="preserve"> </w:t>
      </w:r>
      <w:r>
        <w:t>abundance estimates,</w:t>
      </w:r>
      <w:r>
        <w:rPr>
          <w:spacing w:val="-5"/>
        </w:rPr>
        <w:t xml:space="preserve"> </w:t>
      </w:r>
      <w:r>
        <w:t>thereby</w:t>
      </w:r>
      <w:r>
        <w:rPr>
          <w:spacing w:val="-5"/>
        </w:rPr>
        <w:t xml:space="preserve"> </w:t>
      </w:r>
      <w:r>
        <w:t>improving</w:t>
      </w:r>
      <w:r>
        <w:rPr>
          <w:spacing w:val="-5"/>
        </w:rPr>
        <w:t xml:space="preserve"> </w:t>
      </w:r>
      <w:r>
        <w:t>our</w:t>
      </w:r>
      <w:r>
        <w:rPr>
          <w:spacing w:val="-5"/>
        </w:rPr>
        <w:t xml:space="preserve"> </w:t>
      </w:r>
      <w:r>
        <w:t>ability</w:t>
      </w:r>
      <w:r>
        <w:rPr>
          <w:spacing w:val="-6"/>
        </w:rPr>
        <w:t xml:space="preserve"> </w:t>
      </w:r>
      <w:r>
        <w:t>to</w:t>
      </w:r>
      <w:r>
        <w:rPr>
          <w:spacing w:val="-5"/>
        </w:rPr>
        <w:t xml:space="preserve"> </w:t>
      </w:r>
      <w:r>
        <w:t>monitor</w:t>
      </w:r>
      <w:r>
        <w:rPr>
          <w:spacing w:val="-5"/>
        </w:rPr>
        <w:t xml:space="preserve"> </w:t>
      </w:r>
      <w:r>
        <w:t>and</w:t>
      </w:r>
      <w:r>
        <w:rPr>
          <w:spacing w:val="-5"/>
        </w:rPr>
        <w:t xml:space="preserve"> </w:t>
      </w:r>
      <w:r>
        <w:t>detect</w:t>
      </w:r>
      <w:r>
        <w:rPr>
          <w:spacing w:val="-5"/>
        </w:rPr>
        <w:t xml:space="preserve"> </w:t>
      </w:r>
      <w:r>
        <w:t>changes</w:t>
      </w:r>
      <w:r>
        <w:rPr>
          <w:spacing w:val="-5"/>
        </w:rPr>
        <w:t xml:space="preserve"> </w:t>
      </w:r>
      <w:r>
        <w:t>in</w:t>
      </w:r>
      <w:r>
        <w:rPr>
          <w:spacing w:val="-5"/>
        </w:rPr>
        <w:t xml:space="preserve"> </w:t>
      </w:r>
      <w:r>
        <w:t>populations</w:t>
      </w:r>
      <w:r>
        <w:rPr>
          <w:spacing w:val="-6"/>
        </w:rPr>
        <w:t xml:space="preserve"> </w:t>
      </w:r>
      <w:r>
        <w:t>over time.</w:t>
      </w:r>
    </w:p>
    <w:p w:rsidR="00FD591A" w:rsidRDefault="00E33CD0">
      <w:pPr>
        <w:pStyle w:val="BodyText"/>
        <w:spacing w:before="8" w:line="415" w:lineRule="auto"/>
        <w:ind w:left="440" w:right="140" w:firstLine="720"/>
      </w:pPr>
      <w:r>
        <w:t>Here,</w:t>
      </w:r>
      <w:r>
        <w:rPr>
          <w:spacing w:val="-12"/>
        </w:rPr>
        <w:t xml:space="preserve"> </w:t>
      </w:r>
      <w:r>
        <w:t>we</w:t>
      </w:r>
      <w:r>
        <w:rPr>
          <w:spacing w:val="-12"/>
        </w:rPr>
        <w:t xml:space="preserve"> </w:t>
      </w:r>
      <w:r>
        <w:t>focus</w:t>
      </w:r>
      <w:r>
        <w:rPr>
          <w:spacing w:val="-12"/>
        </w:rPr>
        <w:t xml:space="preserve"> </w:t>
      </w:r>
      <w:r>
        <w:t>on</w:t>
      </w:r>
      <w:r>
        <w:rPr>
          <w:spacing w:val="-12"/>
        </w:rPr>
        <w:t xml:space="preserve"> </w:t>
      </w:r>
      <w:r>
        <w:t>cetaceans,</w:t>
      </w:r>
      <w:r>
        <w:rPr>
          <w:spacing w:val="-12"/>
        </w:rPr>
        <w:t xml:space="preserve"> </w:t>
      </w:r>
      <w:r>
        <w:t>which</w:t>
      </w:r>
      <w:r>
        <w:rPr>
          <w:spacing w:val="-12"/>
        </w:rPr>
        <w:t xml:space="preserve"> </w:t>
      </w:r>
      <w:r>
        <w:t>are</w:t>
      </w:r>
      <w:r>
        <w:rPr>
          <w:spacing w:val="-12"/>
        </w:rPr>
        <w:t xml:space="preserve"> </w:t>
      </w:r>
      <w:r>
        <w:t>particularly</w:t>
      </w:r>
      <w:r>
        <w:rPr>
          <w:spacing w:val="-12"/>
        </w:rPr>
        <w:t xml:space="preserve"> </w:t>
      </w:r>
      <w:r>
        <w:t>difficult</w:t>
      </w:r>
      <w:r>
        <w:rPr>
          <w:spacing w:val="-12"/>
        </w:rPr>
        <w:t xml:space="preserve"> </w:t>
      </w:r>
      <w:r>
        <w:t>to</w:t>
      </w:r>
      <w:r>
        <w:rPr>
          <w:spacing w:val="-12"/>
        </w:rPr>
        <w:t xml:space="preserve"> </w:t>
      </w:r>
      <w:r>
        <w:t>monitor</w:t>
      </w:r>
      <w:r>
        <w:rPr>
          <w:spacing w:val="-12"/>
        </w:rPr>
        <w:t xml:space="preserve"> </w:t>
      </w:r>
      <w:r>
        <w:t>using</w:t>
      </w:r>
      <w:r>
        <w:rPr>
          <w:spacing w:val="-12"/>
        </w:rPr>
        <w:t xml:space="preserve"> </w:t>
      </w:r>
      <w:r>
        <w:t>visual methods</w:t>
      </w:r>
      <w:r>
        <w:rPr>
          <w:spacing w:val="-4"/>
        </w:rPr>
        <w:t xml:space="preserve"> </w:t>
      </w:r>
      <w:r>
        <w:t>because</w:t>
      </w:r>
      <w:r>
        <w:rPr>
          <w:spacing w:val="-4"/>
        </w:rPr>
        <w:t xml:space="preserve"> </w:t>
      </w:r>
      <w:r>
        <w:t>they</w:t>
      </w:r>
      <w:r>
        <w:rPr>
          <w:spacing w:val="-4"/>
        </w:rPr>
        <w:t xml:space="preserve"> </w:t>
      </w:r>
      <w:r>
        <w:t>spend</w:t>
      </w:r>
      <w:r>
        <w:rPr>
          <w:spacing w:val="-4"/>
        </w:rPr>
        <w:t xml:space="preserve"> </w:t>
      </w:r>
      <w:r>
        <w:t>much</w:t>
      </w:r>
      <w:r>
        <w:rPr>
          <w:spacing w:val="-4"/>
        </w:rPr>
        <w:t xml:space="preserve"> </w:t>
      </w:r>
      <w:r>
        <w:t>of</w:t>
      </w:r>
      <w:r>
        <w:rPr>
          <w:spacing w:val="-4"/>
        </w:rPr>
        <w:t xml:space="preserve"> </w:t>
      </w:r>
      <w:r>
        <w:t>their</w:t>
      </w:r>
      <w:r>
        <w:rPr>
          <w:spacing w:val="-4"/>
        </w:rPr>
        <w:t xml:space="preserve"> </w:t>
      </w:r>
      <w:r>
        <w:t>time</w:t>
      </w:r>
      <w:r>
        <w:rPr>
          <w:spacing w:val="-4"/>
        </w:rPr>
        <w:t xml:space="preserve"> </w:t>
      </w:r>
      <w:r>
        <w:t>below</w:t>
      </w:r>
      <w:r>
        <w:rPr>
          <w:spacing w:val="-4"/>
        </w:rPr>
        <w:t xml:space="preserve"> </w:t>
      </w:r>
      <w:r>
        <w:t>the</w:t>
      </w:r>
      <w:r>
        <w:rPr>
          <w:spacing w:val="-4"/>
        </w:rPr>
        <w:t xml:space="preserve"> </w:t>
      </w:r>
      <w:r>
        <w:t>surface</w:t>
      </w:r>
      <w:r>
        <w:rPr>
          <w:spacing w:val="-4"/>
        </w:rPr>
        <w:t xml:space="preserve"> </w:t>
      </w:r>
      <w:r>
        <w:t>of</w:t>
      </w:r>
      <w:r>
        <w:rPr>
          <w:spacing w:val="-4"/>
        </w:rPr>
        <w:t xml:space="preserve"> </w:t>
      </w:r>
      <w:r>
        <w:t>the</w:t>
      </w:r>
      <w:r>
        <w:rPr>
          <w:spacing w:val="-4"/>
        </w:rPr>
        <w:t xml:space="preserve"> </w:t>
      </w:r>
      <w:r>
        <w:rPr>
          <w:spacing w:val="-3"/>
        </w:rPr>
        <w:t>water,</w:t>
      </w:r>
      <w:r>
        <w:rPr>
          <w:spacing w:val="-4"/>
        </w:rPr>
        <w:t xml:space="preserve"> </w:t>
      </w:r>
      <w:r>
        <w:t>where</w:t>
      </w:r>
      <w:r>
        <w:rPr>
          <w:spacing w:val="-4"/>
        </w:rPr>
        <w:t xml:space="preserve"> </w:t>
      </w:r>
      <w:r>
        <w:t>they are not observable. High natural variability in cetacean distributions combined with the high</w:t>
      </w:r>
      <w:r>
        <w:rPr>
          <w:spacing w:val="-8"/>
        </w:rPr>
        <w:t xml:space="preserve"> </w:t>
      </w:r>
      <w:r>
        <w:t>sampling</w:t>
      </w:r>
      <w:r>
        <w:rPr>
          <w:spacing w:val="-8"/>
        </w:rPr>
        <w:t xml:space="preserve"> </w:t>
      </w:r>
      <w:r>
        <w:t>variance</w:t>
      </w:r>
      <w:r>
        <w:rPr>
          <w:spacing w:val="-8"/>
        </w:rPr>
        <w:t xml:space="preserve"> </w:t>
      </w:r>
      <w:r>
        <w:t>associated</w:t>
      </w:r>
      <w:r>
        <w:rPr>
          <w:spacing w:val="-8"/>
        </w:rPr>
        <w:t xml:space="preserve"> </w:t>
      </w:r>
      <w:r>
        <w:t>with</w:t>
      </w:r>
      <w:r>
        <w:rPr>
          <w:spacing w:val="-8"/>
        </w:rPr>
        <w:t xml:space="preserve"> </w:t>
      </w:r>
      <w:r>
        <w:t>typical</w:t>
      </w:r>
      <w:r>
        <w:rPr>
          <w:spacing w:val="-8"/>
        </w:rPr>
        <w:t xml:space="preserve"> </w:t>
      </w:r>
      <w:r>
        <w:t>visual</w:t>
      </w:r>
      <w:r>
        <w:rPr>
          <w:spacing w:val="-8"/>
        </w:rPr>
        <w:t xml:space="preserve"> </w:t>
      </w:r>
      <w:r>
        <w:t>surveys</w:t>
      </w:r>
      <w:r>
        <w:rPr>
          <w:spacing w:val="-8"/>
        </w:rPr>
        <w:t xml:space="preserve"> </w:t>
      </w:r>
      <w:r>
        <w:t>(due</w:t>
      </w:r>
      <w:r>
        <w:rPr>
          <w:spacing w:val="-8"/>
        </w:rPr>
        <w:t xml:space="preserve"> </w:t>
      </w:r>
      <w:r>
        <w:t>to</w:t>
      </w:r>
      <w:r>
        <w:rPr>
          <w:spacing w:val="-8"/>
        </w:rPr>
        <w:t xml:space="preserve"> </w:t>
      </w:r>
      <w:r>
        <w:t>low</w:t>
      </w:r>
      <w:r>
        <w:rPr>
          <w:spacing w:val="-8"/>
        </w:rPr>
        <w:t xml:space="preserve"> </w:t>
      </w:r>
      <w:r>
        <w:t>effort,</w:t>
      </w:r>
      <w:r>
        <w:rPr>
          <w:spacing w:val="-8"/>
        </w:rPr>
        <w:t xml:space="preserve"> </w:t>
      </w:r>
      <w:r>
        <w:t>inclement conditions, missed groups, and group size estimation error) lead to low precision in visual abundance estimates and, therefore, low statistical power to detect changes in abundance. In</w:t>
      </w:r>
      <w:r>
        <w:rPr>
          <w:spacing w:val="-5"/>
        </w:rPr>
        <w:t xml:space="preserve"> </w:t>
      </w:r>
      <w:r>
        <w:t>the</w:t>
      </w:r>
      <w:r>
        <w:rPr>
          <w:spacing w:val="-5"/>
        </w:rPr>
        <w:t xml:space="preserve"> </w:t>
      </w:r>
      <w:r>
        <w:t>U.S.,</w:t>
      </w:r>
      <w:r>
        <w:rPr>
          <w:spacing w:val="-5"/>
        </w:rPr>
        <w:t xml:space="preserve"> </w:t>
      </w:r>
      <w:r>
        <w:t>given</w:t>
      </w:r>
      <w:r>
        <w:rPr>
          <w:spacing w:val="-5"/>
        </w:rPr>
        <w:t xml:space="preserve"> </w:t>
      </w:r>
      <w:r>
        <w:t>the</w:t>
      </w:r>
      <w:r>
        <w:rPr>
          <w:spacing w:val="-5"/>
        </w:rPr>
        <w:t xml:space="preserve"> </w:t>
      </w:r>
      <w:r>
        <w:t>current</w:t>
      </w:r>
      <w:r>
        <w:rPr>
          <w:spacing w:val="-5"/>
        </w:rPr>
        <w:t xml:space="preserve"> </w:t>
      </w:r>
      <w:r>
        <w:t>frequency</w:t>
      </w:r>
      <w:r>
        <w:rPr>
          <w:spacing w:val="-5"/>
        </w:rPr>
        <w:t xml:space="preserve"> </w:t>
      </w:r>
      <w:r>
        <w:t>and</w:t>
      </w:r>
      <w:r>
        <w:rPr>
          <w:spacing w:val="-5"/>
        </w:rPr>
        <w:t xml:space="preserve"> </w:t>
      </w:r>
      <w:r>
        <w:t>extent</w:t>
      </w:r>
      <w:r>
        <w:rPr>
          <w:spacing w:val="-5"/>
        </w:rPr>
        <w:t xml:space="preserve"> </w:t>
      </w:r>
      <w:r>
        <w:t>of</w:t>
      </w:r>
      <w:r>
        <w:rPr>
          <w:spacing w:val="-5"/>
        </w:rPr>
        <w:t xml:space="preserve"> </w:t>
      </w:r>
      <w:r>
        <w:t>cetacean</w:t>
      </w:r>
      <w:r>
        <w:rPr>
          <w:spacing w:val="-5"/>
        </w:rPr>
        <w:t xml:space="preserve"> </w:t>
      </w:r>
      <w:r>
        <w:t>surveys,</w:t>
      </w:r>
      <w:r>
        <w:rPr>
          <w:spacing w:val="-5"/>
        </w:rPr>
        <w:t xml:space="preserve"> </w:t>
      </w:r>
      <w:r>
        <w:t>50%</w:t>
      </w:r>
      <w:r>
        <w:rPr>
          <w:spacing w:val="-5"/>
        </w:rPr>
        <w:t xml:space="preserve"> </w:t>
      </w:r>
      <w:r>
        <w:t>declines</w:t>
      </w:r>
      <w:r>
        <w:rPr>
          <w:spacing w:val="-5"/>
        </w:rPr>
        <w:t xml:space="preserve"> </w:t>
      </w:r>
      <w:r>
        <w:t xml:space="preserve">over a 15-year period would be undetectable in 90% of beaked whale populations and 78%     of dolphin and porpoise populations </w:t>
      </w:r>
      <w:r>
        <w:rPr>
          <w:spacing w:val="-3"/>
        </w:rPr>
        <w:t>(</w:t>
      </w:r>
      <w:hyperlink w:anchor="_bookmark44" w:history="1">
        <w:proofErr w:type="gramStart"/>
        <w:r>
          <w:rPr>
            <w:spacing w:val="-3"/>
          </w:rPr>
          <w:t xml:space="preserve">Taylor  </w:t>
        </w:r>
        <w:r>
          <w:t>et</w:t>
        </w:r>
        <w:proofErr w:type="gramEnd"/>
        <w:r>
          <w:t xml:space="preserve"> al.</w:t>
        </w:r>
      </w:hyperlink>
      <w:r>
        <w:t>,</w:t>
      </w:r>
      <w:hyperlink w:anchor="_bookmark44" w:history="1">
        <w:r>
          <w:t>2007</w:t>
        </w:r>
      </w:hyperlink>
      <w:r>
        <w:t xml:space="preserve">).     </w:t>
      </w:r>
      <w:r>
        <w:rPr>
          <w:spacing w:val="14"/>
        </w:rPr>
        <w:t xml:space="preserve"> </w:t>
      </w:r>
      <w:r>
        <w:t>Without the ability to detect</w:t>
      </w:r>
    </w:p>
    <w:p w:rsidR="00FD591A" w:rsidRDefault="00FD591A">
      <w:pPr>
        <w:spacing w:line="415" w:lineRule="auto"/>
        <w:sectPr w:rsidR="00FD591A">
          <w:pgSz w:w="12240" w:h="15840"/>
          <w:pgMar w:top="980" w:right="1280" w:bottom="280" w:left="1720" w:header="759" w:footer="0" w:gutter="0"/>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BodyText"/>
        <w:spacing w:before="1" w:line="415" w:lineRule="auto"/>
        <w:ind w:left="440" w:right="128"/>
      </w:pPr>
      <w:proofErr w:type="gramStart"/>
      <w:r>
        <w:t>changes</w:t>
      </w:r>
      <w:proofErr w:type="gramEnd"/>
      <w:r>
        <w:rPr>
          <w:spacing w:val="-22"/>
        </w:rPr>
        <w:t xml:space="preserve"> </w:t>
      </w:r>
      <w:r>
        <w:t>in</w:t>
      </w:r>
      <w:r>
        <w:rPr>
          <w:spacing w:val="-22"/>
        </w:rPr>
        <w:t xml:space="preserve"> </w:t>
      </w:r>
      <w:r>
        <w:t>the</w:t>
      </w:r>
      <w:r>
        <w:rPr>
          <w:spacing w:val="-22"/>
        </w:rPr>
        <w:t xml:space="preserve"> </w:t>
      </w:r>
      <w:r>
        <w:t>abundance</w:t>
      </w:r>
      <w:r>
        <w:rPr>
          <w:spacing w:val="-22"/>
        </w:rPr>
        <w:t xml:space="preserve"> </w:t>
      </w:r>
      <w:r>
        <w:t>of</w:t>
      </w:r>
      <w:r>
        <w:rPr>
          <w:spacing w:val="-22"/>
        </w:rPr>
        <w:t xml:space="preserve"> </w:t>
      </w:r>
      <w:r>
        <w:t>these</w:t>
      </w:r>
      <w:r>
        <w:rPr>
          <w:spacing w:val="-22"/>
        </w:rPr>
        <w:t xml:space="preserve"> </w:t>
      </w:r>
      <w:r>
        <w:t>populations,</w:t>
      </w:r>
      <w:r>
        <w:rPr>
          <w:spacing w:val="-22"/>
        </w:rPr>
        <w:t xml:space="preserve"> </w:t>
      </w:r>
      <w:r>
        <w:t>it</w:t>
      </w:r>
      <w:r>
        <w:rPr>
          <w:spacing w:val="-22"/>
        </w:rPr>
        <w:t xml:space="preserve"> </w:t>
      </w:r>
      <w:r>
        <w:t>is</w:t>
      </w:r>
      <w:r>
        <w:rPr>
          <w:spacing w:val="-22"/>
        </w:rPr>
        <w:t xml:space="preserve"> </w:t>
      </w:r>
      <w:r>
        <w:t>nearly</w:t>
      </w:r>
      <w:r>
        <w:rPr>
          <w:spacing w:val="-22"/>
        </w:rPr>
        <w:t xml:space="preserve"> </w:t>
      </w:r>
      <w:r>
        <w:t>impossible</w:t>
      </w:r>
      <w:r>
        <w:rPr>
          <w:spacing w:val="-22"/>
        </w:rPr>
        <w:t xml:space="preserve"> </w:t>
      </w:r>
      <w:r>
        <w:t>to</w:t>
      </w:r>
      <w:r>
        <w:rPr>
          <w:spacing w:val="-22"/>
        </w:rPr>
        <w:t xml:space="preserve"> </w:t>
      </w:r>
      <w:r>
        <w:t>implement</w:t>
      </w:r>
      <w:r>
        <w:rPr>
          <w:spacing w:val="-22"/>
        </w:rPr>
        <w:t xml:space="preserve"> </w:t>
      </w:r>
      <w:r>
        <w:t>effective management</w:t>
      </w:r>
      <w:r>
        <w:rPr>
          <w:spacing w:val="-8"/>
        </w:rPr>
        <w:t xml:space="preserve"> </w:t>
      </w:r>
      <w:r>
        <w:t>actions.</w:t>
      </w:r>
    </w:p>
    <w:p w:rsidR="00FD591A" w:rsidRDefault="00E33CD0">
      <w:pPr>
        <w:pStyle w:val="BodyText"/>
        <w:spacing w:before="8" w:line="415" w:lineRule="auto"/>
        <w:ind w:left="432" w:right="98" w:firstLine="727"/>
      </w:pPr>
      <w:r>
        <w:rPr>
          <w:spacing w:val="-8"/>
        </w:rPr>
        <w:t xml:space="preserve">PAM </w:t>
      </w:r>
      <w:r>
        <w:t xml:space="preserve">is an excellent alternative to visual surveys for </w:t>
      </w:r>
      <w:proofErr w:type="spellStart"/>
      <w:r>
        <w:t>odontocete</w:t>
      </w:r>
      <w:proofErr w:type="spellEnd"/>
      <w:r>
        <w:t xml:space="preserve"> cetaceans which frequently</w:t>
      </w:r>
      <w:r>
        <w:rPr>
          <w:spacing w:val="-27"/>
        </w:rPr>
        <w:t xml:space="preserve"> </w:t>
      </w:r>
      <w:r>
        <w:t>produce</w:t>
      </w:r>
      <w:r>
        <w:rPr>
          <w:spacing w:val="-27"/>
        </w:rPr>
        <w:t xml:space="preserve"> </w:t>
      </w:r>
      <w:r>
        <w:t>echolocation</w:t>
      </w:r>
      <w:r>
        <w:rPr>
          <w:spacing w:val="-27"/>
        </w:rPr>
        <w:t xml:space="preserve"> </w:t>
      </w:r>
      <w:r>
        <w:t>clicks,</w:t>
      </w:r>
      <w:r>
        <w:rPr>
          <w:spacing w:val="-25"/>
        </w:rPr>
        <w:t xml:space="preserve"> </w:t>
      </w:r>
      <w:r>
        <w:t>whistles,</w:t>
      </w:r>
      <w:r>
        <w:rPr>
          <w:spacing w:val="-25"/>
        </w:rPr>
        <w:t xml:space="preserve"> </w:t>
      </w:r>
      <w:r>
        <w:t>and</w:t>
      </w:r>
      <w:r>
        <w:rPr>
          <w:spacing w:val="-27"/>
        </w:rPr>
        <w:t xml:space="preserve"> </w:t>
      </w:r>
      <w:r>
        <w:t>other</w:t>
      </w:r>
      <w:r>
        <w:rPr>
          <w:spacing w:val="-27"/>
        </w:rPr>
        <w:t xml:space="preserve"> </w:t>
      </w:r>
      <w:r>
        <w:t>vocalizations</w:t>
      </w:r>
      <w:r>
        <w:rPr>
          <w:spacing w:val="-27"/>
        </w:rPr>
        <w:t xml:space="preserve"> </w:t>
      </w:r>
      <w:r>
        <w:t>that</w:t>
      </w:r>
      <w:r>
        <w:rPr>
          <w:spacing w:val="-27"/>
        </w:rPr>
        <w:t xml:space="preserve"> </w:t>
      </w:r>
      <w:r>
        <w:t>can</w:t>
      </w:r>
      <w:r>
        <w:rPr>
          <w:spacing w:val="-27"/>
        </w:rPr>
        <w:t xml:space="preserve"> </w:t>
      </w:r>
      <w:r>
        <w:t>be</w:t>
      </w:r>
      <w:r>
        <w:rPr>
          <w:spacing w:val="-27"/>
        </w:rPr>
        <w:t xml:space="preserve"> </w:t>
      </w:r>
      <w:r>
        <w:t>detected at</w:t>
      </w:r>
      <w:r>
        <w:rPr>
          <w:spacing w:val="-26"/>
        </w:rPr>
        <w:t xml:space="preserve"> </w:t>
      </w:r>
      <w:r>
        <w:t>distances</w:t>
      </w:r>
      <w:r>
        <w:rPr>
          <w:spacing w:val="-26"/>
        </w:rPr>
        <w:t xml:space="preserve"> </w:t>
      </w:r>
      <w:r>
        <w:t>that</w:t>
      </w:r>
      <w:r>
        <w:rPr>
          <w:spacing w:val="-26"/>
        </w:rPr>
        <w:t xml:space="preserve"> </w:t>
      </w:r>
      <w:r>
        <w:t>are</w:t>
      </w:r>
      <w:r>
        <w:rPr>
          <w:spacing w:val="-26"/>
        </w:rPr>
        <w:t xml:space="preserve"> </w:t>
      </w:r>
      <w:r>
        <w:t>similar</w:t>
      </w:r>
      <w:r>
        <w:rPr>
          <w:spacing w:val="-26"/>
        </w:rPr>
        <w:t xml:space="preserve"> </w:t>
      </w:r>
      <w:r>
        <w:t>to</w:t>
      </w:r>
      <w:r>
        <w:rPr>
          <w:spacing w:val="-26"/>
        </w:rPr>
        <w:t xml:space="preserve"> </w:t>
      </w:r>
      <w:r>
        <w:t>or</w:t>
      </w:r>
      <w:r>
        <w:rPr>
          <w:spacing w:val="-26"/>
        </w:rPr>
        <w:t xml:space="preserve"> </w:t>
      </w:r>
      <w:r>
        <w:t>greater</w:t>
      </w:r>
      <w:r>
        <w:rPr>
          <w:spacing w:val="-26"/>
        </w:rPr>
        <w:t xml:space="preserve"> </w:t>
      </w:r>
      <w:r>
        <w:t>than</w:t>
      </w:r>
      <w:r>
        <w:rPr>
          <w:spacing w:val="-26"/>
        </w:rPr>
        <w:t xml:space="preserve"> </w:t>
      </w:r>
      <w:r>
        <w:t>visual</w:t>
      </w:r>
      <w:r>
        <w:rPr>
          <w:spacing w:val="-26"/>
        </w:rPr>
        <w:t xml:space="preserve"> </w:t>
      </w:r>
      <w:r>
        <w:t>detection</w:t>
      </w:r>
      <w:r>
        <w:rPr>
          <w:spacing w:val="-26"/>
        </w:rPr>
        <w:t xml:space="preserve"> </w:t>
      </w:r>
      <w:r>
        <w:t>distances.</w:t>
      </w:r>
      <w:r>
        <w:rPr>
          <w:spacing w:val="-10"/>
        </w:rPr>
        <w:t xml:space="preserve"> </w:t>
      </w:r>
      <w:r>
        <w:t>Fixed</w:t>
      </w:r>
      <w:r>
        <w:rPr>
          <w:spacing w:val="-26"/>
        </w:rPr>
        <w:t xml:space="preserve"> </w:t>
      </w:r>
      <w:r>
        <w:rPr>
          <w:spacing w:val="-8"/>
        </w:rPr>
        <w:t>PAM</w:t>
      </w:r>
      <w:r>
        <w:rPr>
          <w:spacing w:val="-26"/>
        </w:rPr>
        <w:t xml:space="preserve"> </w:t>
      </w:r>
      <w:r>
        <w:t>networks in particular are a relatively inexpensive monitoring technology and can be deployed for months</w:t>
      </w:r>
      <w:r>
        <w:rPr>
          <w:spacing w:val="-24"/>
        </w:rPr>
        <w:t xml:space="preserve"> </w:t>
      </w:r>
      <w:r>
        <w:t>at</w:t>
      </w:r>
      <w:r>
        <w:rPr>
          <w:spacing w:val="-24"/>
        </w:rPr>
        <w:t xml:space="preserve"> </w:t>
      </w:r>
      <w:r>
        <w:t>a</w:t>
      </w:r>
      <w:r>
        <w:rPr>
          <w:spacing w:val="-23"/>
        </w:rPr>
        <w:t xml:space="preserve"> </w:t>
      </w:r>
      <w:r>
        <w:t>time.</w:t>
      </w:r>
      <w:r>
        <w:rPr>
          <w:spacing w:val="-8"/>
        </w:rPr>
        <w:t xml:space="preserve"> </w:t>
      </w:r>
      <w:r>
        <w:t>Compared</w:t>
      </w:r>
      <w:r>
        <w:rPr>
          <w:spacing w:val="-23"/>
        </w:rPr>
        <w:t xml:space="preserve"> </w:t>
      </w:r>
      <w:r>
        <w:t>to</w:t>
      </w:r>
      <w:r>
        <w:rPr>
          <w:spacing w:val="-24"/>
        </w:rPr>
        <w:t xml:space="preserve"> </w:t>
      </w:r>
      <w:r>
        <w:t>visual</w:t>
      </w:r>
      <w:r>
        <w:rPr>
          <w:spacing w:val="-24"/>
        </w:rPr>
        <w:t xml:space="preserve"> </w:t>
      </w:r>
      <w:r>
        <w:t>surveys,</w:t>
      </w:r>
      <w:r>
        <w:rPr>
          <w:spacing w:val="-22"/>
        </w:rPr>
        <w:t xml:space="preserve"> </w:t>
      </w:r>
      <w:r>
        <w:t>the</w:t>
      </w:r>
      <w:r>
        <w:rPr>
          <w:spacing w:val="-23"/>
        </w:rPr>
        <w:t xml:space="preserve"> </w:t>
      </w:r>
      <w:r>
        <w:t>long</w:t>
      </w:r>
      <w:r>
        <w:rPr>
          <w:spacing w:val="-24"/>
        </w:rPr>
        <w:t xml:space="preserve"> </w:t>
      </w:r>
      <w:r>
        <w:t>deployments</w:t>
      </w:r>
      <w:r>
        <w:rPr>
          <w:spacing w:val="-24"/>
        </w:rPr>
        <w:t xml:space="preserve"> </w:t>
      </w:r>
      <w:r>
        <w:t>of</w:t>
      </w:r>
      <w:r>
        <w:rPr>
          <w:spacing w:val="-24"/>
        </w:rPr>
        <w:t xml:space="preserve"> </w:t>
      </w:r>
      <w:r>
        <w:rPr>
          <w:spacing w:val="-8"/>
        </w:rPr>
        <w:t>PAM</w:t>
      </w:r>
      <w:r>
        <w:rPr>
          <w:spacing w:val="-24"/>
        </w:rPr>
        <w:t xml:space="preserve"> </w:t>
      </w:r>
      <w:r>
        <w:t>sensors</w:t>
      </w:r>
      <w:r>
        <w:rPr>
          <w:spacing w:val="-23"/>
        </w:rPr>
        <w:t xml:space="preserve"> </w:t>
      </w:r>
      <w:r>
        <w:t>provide data</w:t>
      </w:r>
      <w:r>
        <w:rPr>
          <w:spacing w:val="-18"/>
        </w:rPr>
        <w:t xml:space="preserve"> </w:t>
      </w:r>
      <w:r>
        <w:t>with</w:t>
      </w:r>
      <w:r>
        <w:rPr>
          <w:spacing w:val="-18"/>
        </w:rPr>
        <w:t xml:space="preserve"> </w:t>
      </w:r>
      <w:r>
        <w:t>lower</w:t>
      </w:r>
      <w:r>
        <w:rPr>
          <w:spacing w:val="-18"/>
        </w:rPr>
        <w:t xml:space="preserve"> </w:t>
      </w:r>
      <w:r>
        <w:t>variance,</w:t>
      </w:r>
      <w:r>
        <w:rPr>
          <w:spacing w:val="-18"/>
        </w:rPr>
        <w:t xml:space="preserve"> </w:t>
      </w:r>
      <w:r>
        <w:t>which</w:t>
      </w:r>
      <w:r>
        <w:rPr>
          <w:spacing w:val="-18"/>
        </w:rPr>
        <w:t xml:space="preserve"> </w:t>
      </w:r>
      <w:r>
        <w:t>increases</w:t>
      </w:r>
      <w:r>
        <w:rPr>
          <w:spacing w:val="-18"/>
        </w:rPr>
        <w:t xml:space="preserve"> </w:t>
      </w:r>
      <w:r>
        <w:t>the</w:t>
      </w:r>
      <w:r>
        <w:rPr>
          <w:spacing w:val="-18"/>
        </w:rPr>
        <w:t xml:space="preserve"> </w:t>
      </w:r>
      <w:r>
        <w:t>precision</w:t>
      </w:r>
      <w:r>
        <w:rPr>
          <w:spacing w:val="-18"/>
        </w:rPr>
        <w:t xml:space="preserve"> </w:t>
      </w:r>
      <w:r>
        <w:t>of</w:t>
      </w:r>
      <w:r>
        <w:rPr>
          <w:spacing w:val="-18"/>
        </w:rPr>
        <w:t xml:space="preserve"> </w:t>
      </w:r>
      <w:r>
        <w:t>the</w:t>
      </w:r>
      <w:r>
        <w:rPr>
          <w:spacing w:val="-18"/>
        </w:rPr>
        <w:t xml:space="preserve"> </w:t>
      </w:r>
      <w:r>
        <w:t>resulting</w:t>
      </w:r>
      <w:r>
        <w:rPr>
          <w:spacing w:val="-18"/>
        </w:rPr>
        <w:t xml:space="preserve"> </w:t>
      </w:r>
      <w:r>
        <w:t>abundance</w:t>
      </w:r>
      <w:r>
        <w:rPr>
          <w:spacing w:val="-18"/>
        </w:rPr>
        <w:t xml:space="preserve"> </w:t>
      </w:r>
      <w:r>
        <w:t xml:space="preserve">estimates and therefore statistical power to detect trends. </w:t>
      </w:r>
      <w:r>
        <w:rPr>
          <w:spacing w:val="-8"/>
        </w:rPr>
        <w:t xml:space="preserve">PAM </w:t>
      </w:r>
      <w:r>
        <w:t xml:space="preserve">networks </w:t>
      </w:r>
      <w:r>
        <w:rPr>
          <w:spacing w:val="-3"/>
        </w:rPr>
        <w:t xml:space="preserve">have </w:t>
      </w:r>
      <w:r>
        <w:t>been used to estimate the</w:t>
      </w:r>
      <w:r>
        <w:rPr>
          <w:spacing w:val="-23"/>
        </w:rPr>
        <w:t xml:space="preserve"> </w:t>
      </w:r>
      <w:r>
        <w:t>abundance</w:t>
      </w:r>
      <w:r>
        <w:rPr>
          <w:spacing w:val="-23"/>
        </w:rPr>
        <w:t xml:space="preserve"> </w:t>
      </w:r>
      <w:r>
        <w:t>of</w:t>
      </w:r>
      <w:r>
        <w:rPr>
          <w:spacing w:val="-23"/>
        </w:rPr>
        <w:t xml:space="preserve"> </w:t>
      </w:r>
      <w:proofErr w:type="spellStart"/>
      <w:r>
        <w:t>Blainvilles</w:t>
      </w:r>
      <w:proofErr w:type="spellEnd"/>
      <w:r>
        <w:rPr>
          <w:spacing w:val="-23"/>
        </w:rPr>
        <w:t xml:space="preserve"> </w:t>
      </w:r>
      <w:r>
        <w:t>beaked</w:t>
      </w:r>
      <w:r>
        <w:rPr>
          <w:spacing w:val="-23"/>
        </w:rPr>
        <w:t xml:space="preserve"> </w:t>
      </w:r>
      <w:r>
        <w:t>whales</w:t>
      </w:r>
      <w:r>
        <w:rPr>
          <w:spacing w:val="-23"/>
        </w:rPr>
        <w:t xml:space="preserve"> </w:t>
      </w:r>
      <w:r>
        <w:t>(</w:t>
      </w:r>
      <w:proofErr w:type="spellStart"/>
      <w:r>
        <w:rPr>
          <w:i/>
        </w:rPr>
        <w:t>Mesoplodon</w:t>
      </w:r>
      <w:proofErr w:type="spellEnd"/>
      <w:r>
        <w:rPr>
          <w:i/>
          <w:spacing w:val="-23"/>
        </w:rPr>
        <w:t xml:space="preserve"> </w:t>
      </w:r>
      <w:proofErr w:type="spellStart"/>
      <w:r>
        <w:rPr>
          <w:i/>
        </w:rPr>
        <w:t>densirostris</w:t>
      </w:r>
      <w:proofErr w:type="spellEnd"/>
      <w:r>
        <w:rPr>
          <w:i/>
        </w:rPr>
        <w:t>;</w:t>
      </w:r>
      <w:r>
        <w:rPr>
          <w:i/>
          <w:spacing w:val="-23"/>
        </w:rPr>
        <w:t xml:space="preserve"> </w:t>
      </w:r>
      <w:hyperlink w:anchor="_bookmark37" w:history="1">
        <w:r>
          <w:t>Marques</w:t>
        </w:r>
        <w:r>
          <w:rPr>
            <w:spacing w:val="-23"/>
          </w:rPr>
          <w:t xml:space="preserve"> </w:t>
        </w:r>
        <w:r>
          <w:t>et</w:t>
        </w:r>
        <w:r>
          <w:rPr>
            <w:spacing w:val="-23"/>
          </w:rPr>
          <w:t xml:space="preserve"> </w:t>
        </w:r>
        <w:r>
          <w:t>al.</w:t>
        </w:r>
      </w:hyperlink>
      <w:r>
        <w:t>,</w:t>
      </w:r>
      <w:hyperlink w:anchor="_bookmark37" w:history="1">
        <w:r>
          <w:t>2009)</w:t>
        </w:r>
      </w:hyperlink>
      <w:r>
        <w:t xml:space="preserve"> and sperm whales (</w:t>
      </w:r>
      <w:proofErr w:type="spellStart"/>
      <w:r>
        <w:rPr>
          <w:i/>
        </w:rPr>
        <w:t>Physeter</w:t>
      </w:r>
      <w:proofErr w:type="spellEnd"/>
      <w:r>
        <w:rPr>
          <w:i/>
        </w:rPr>
        <w:t xml:space="preserve"> </w:t>
      </w:r>
      <w:proofErr w:type="spellStart"/>
      <w:r>
        <w:rPr>
          <w:i/>
        </w:rPr>
        <w:t>macrocephalus</w:t>
      </w:r>
      <w:proofErr w:type="spellEnd"/>
      <w:r>
        <w:rPr>
          <w:i/>
        </w:rPr>
        <w:t xml:space="preserve">; </w:t>
      </w:r>
      <w:hyperlink w:anchor="_bookmark47" w:history="1">
        <w:r>
          <w:rPr>
            <w:spacing w:val="-5"/>
          </w:rPr>
          <w:t xml:space="preserve">Ward </w:t>
        </w:r>
        <w:r>
          <w:t>et al.</w:t>
        </w:r>
      </w:hyperlink>
      <w:r>
        <w:t>,</w:t>
      </w:r>
      <w:hyperlink w:anchor="_bookmark47" w:history="1">
        <w:r>
          <w:t>2012)</w:t>
        </w:r>
      </w:hyperlink>
      <w:r>
        <w:t xml:space="preserve"> in the Bahamas, Baltic Sea harbor porpoise </w:t>
      </w:r>
      <w:proofErr w:type="spellStart"/>
      <w:r>
        <w:rPr>
          <w:i/>
        </w:rPr>
        <w:t>Phocoena</w:t>
      </w:r>
      <w:proofErr w:type="spellEnd"/>
      <w:r>
        <w:rPr>
          <w:i/>
        </w:rPr>
        <w:t xml:space="preserve"> </w:t>
      </w:r>
      <w:proofErr w:type="spellStart"/>
      <w:r>
        <w:rPr>
          <w:i/>
        </w:rPr>
        <w:t>phocoena</w:t>
      </w:r>
      <w:proofErr w:type="spellEnd"/>
      <w:r>
        <w:rPr>
          <w:i/>
        </w:rPr>
        <w:t xml:space="preserve"> </w:t>
      </w:r>
      <w:r>
        <w:t>and North Pacific right whale (</w:t>
      </w:r>
      <w:proofErr w:type="spellStart"/>
      <w:r>
        <w:rPr>
          <w:i/>
        </w:rPr>
        <w:t>Eubalaena</w:t>
      </w:r>
      <w:proofErr w:type="spellEnd"/>
      <w:r>
        <w:rPr>
          <w:i/>
        </w:rPr>
        <w:t xml:space="preserve"> japonica; </w:t>
      </w:r>
      <w:hyperlink w:anchor="_bookmark35" w:history="1">
        <w:r>
          <w:t>Marques et al.</w:t>
        </w:r>
      </w:hyperlink>
      <w:r>
        <w:t>,</w:t>
      </w:r>
      <w:hyperlink w:anchor="_bookmark35" w:history="1">
        <w:r>
          <w:t>2011</w:t>
        </w:r>
      </w:hyperlink>
      <w:r>
        <w:t xml:space="preserve">), and to document the decline of the critically endangered </w:t>
      </w:r>
      <w:proofErr w:type="spellStart"/>
      <w:r>
        <w:t>vaquita</w:t>
      </w:r>
      <w:proofErr w:type="spellEnd"/>
      <w:r>
        <w:t xml:space="preserve"> (</w:t>
      </w:r>
      <w:proofErr w:type="spellStart"/>
      <w:r>
        <w:rPr>
          <w:i/>
        </w:rPr>
        <w:t>Phocoena</w:t>
      </w:r>
      <w:proofErr w:type="spellEnd"/>
      <w:r>
        <w:rPr>
          <w:i/>
        </w:rPr>
        <w:t xml:space="preserve"> sinus; </w:t>
      </w:r>
      <w:hyperlink w:anchor="_bookmark31" w:history="1">
        <w:r>
          <w:t>Jaramillo-</w:t>
        </w:r>
        <w:proofErr w:type="spellStart"/>
        <w:r>
          <w:t>Legorreta</w:t>
        </w:r>
        <w:proofErr w:type="spellEnd"/>
        <w:r>
          <w:t xml:space="preserve"> et al.</w:t>
        </w:r>
      </w:hyperlink>
      <w:r>
        <w:t>,</w:t>
      </w:r>
      <w:hyperlink w:anchor="_bookmark31" w:history="1">
        <w:r>
          <w:t>2017)</w:t>
        </w:r>
      </w:hyperlink>
      <w:r>
        <w:t xml:space="preserve"> in the Gulf of</w:t>
      </w:r>
      <w:r>
        <w:rPr>
          <w:spacing w:val="-38"/>
        </w:rPr>
        <w:t xml:space="preserve"> </w:t>
      </w:r>
      <w:r>
        <w:t>California.</w:t>
      </w:r>
    </w:p>
    <w:p w:rsidR="00FD591A" w:rsidRDefault="00E33CD0">
      <w:pPr>
        <w:pStyle w:val="BodyText"/>
        <w:spacing w:before="8" w:line="415" w:lineRule="auto"/>
        <w:ind w:left="440" w:right="125" w:firstLine="720"/>
      </w:pPr>
      <w:del w:id="9" w:author="Jay" w:date="2017-07-10T09:06:00Z">
        <w:r w:rsidDel="00367452">
          <w:delText xml:space="preserve">Designing </w:delText>
        </w:r>
        <w:r w:rsidDel="00367452">
          <w:rPr>
            <w:spacing w:val="-8"/>
          </w:rPr>
          <w:delText xml:space="preserve">PAM </w:delText>
        </w:r>
        <w:r w:rsidDel="00367452">
          <w:delText>schemes for l</w:delText>
        </w:r>
      </w:del>
      <w:ins w:id="10" w:author="Jay" w:date="2017-07-10T09:06:00Z">
        <w:r w:rsidR="00367452">
          <w:t>L</w:t>
        </w:r>
      </w:ins>
      <w:r>
        <w:t>ong-term monitoring of cetacean populations is now feasible through advances in affordable underwater instrumentation, improvements in cetacean vocalization detection algorithms, and development of statistical methods for estimating</w:t>
      </w:r>
      <w:r>
        <w:rPr>
          <w:spacing w:val="-19"/>
        </w:rPr>
        <w:t xml:space="preserve"> </w:t>
      </w:r>
      <w:r>
        <w:t>animal</w:t>
      </w:r>
      <w:r>
        <w:rPr>
          <w:spacing w:val="-19"/>
        </w:rPr>
        <w:t xml:space="preserve"> </w:t>
      </w:r>
      <w:r>
        <w:t>abundance</w:t>
      </w:r>
      <w:r>
        <w:rPr>
          <w:spacing w:val="-19"/>
        </w:rPr>
        <w:t xml:space="preserve"> </w:t>
      </w:r>
      <w:r>
        <w:t>using</w:t>
      </w:r>
      <w:r>
        <w:rPr>
          <w:spacing w:val="-19"/>
        </w:rPr>
        <w:t xml:space="preserve"> </w:t>
      </w:r>
      <w:r>
        <w:t>passive</w:t>
      </w:r>
      <w:r>
        <w:rPr>
          <w:spacing w:val="-19"/>
        </w:rPr>
        <w:t xml:space="preserve"> </w:t>
      </w:r>
      <w:r>
        <w:t>acoustic</w:t>
      </w:r>
      <w:r>
        <w:rPr>
          <w:spacing w:val="-19"/>
        </w:rPr>
        <w:t xml:space="preserve"> </w:t>
      </w:r>
      <w:r>
        <w:t>data</w:t>
      </w:r>
      <w:r>
        <w:rPr>
          <w:spacing w:val="-19"/>
        </w:rPr>
        <w:t xml:space="preserve"> </w:t>
      </w:r>
      <w:r>
        <w:t>(</w:t>
      </w:r>
      <w:hyperlink w:anchor="_bookmark51" w:history="1">
        <w:r>
          <w:t>Zimmer</w:t>
        </w:r>
      </w:hyperlink>
      <w:proofErr w:type="gramStart"/>
      <w:r>
        <w:t>,</w:t>
      </w:r>
      <w:proofErr w:type="gramEnd"/>
      <w:r w:rsidR="00FD591A">
        <w:fldChar w:fldCharType="begin"/>
      </w:r>
      <w:r w:rsidR="00FD591A">
        <w:instrText>HYPERLINK \l "_bookmark51"</w:instrText>
      </w:r>
      <w:r w:rsidR="00FD591A">
        <w:fldChar w:fldCharType="separate"/>
      </w:r>
      <w:r>
        <w:t>2009</w:t>
      </w:r>
      <w:r w:rsidR="00FD591A">
        <w:fldChar w:fldCharType="end"/>
      </w:r>
      <w:r>
        <w:t>).</w:t>
      </w:r>
      <w:r>
        <w:rPr>
          <w:spacing w:val="-9"/>
        </w:rPr>
        <w:t xml:space="preserve"> </w:t>
      </w:r>
      <w:r>
        <w:rPr>
          <w:spacing w:val="-4"/>
        </w:rPr>
        <w:t>However,</w:t>
      </w:r>
      <w:r>
        <w:rPr>
          <w:spacing w:val="-19"/>
        </w:rPr>
        <w:t xml:space="preserve"> </w:t>
      </w:r>
      <w:r>
        <w:t>there</w:t>
      </w:r>
      <w:r>
        <w:rPr>
          <w:spacing w:val="-19"/>
        </w:rPr>
        <w:t xml:space="preserve"> </w:t>
      </w:r>
      <w:r>
        <w:t xml:space="preserve">is no framework for optimizing </w:t>
      </w:r>
      <w:r>
        <w:rPr>
          <w:spacing w:val="-8"/>
        </w:rPr>
        <w:t xml:space="preserve">PAM </w:t>
      </w:r>
      <w:r>
        <w:t xml:space="preserve">surveys to maximize precision. </w:t>
      </w:r>
      <w:r>
        <w:rPr>
          <w:spacing w:val="-10"/>
        </w:rPr>
        <w:t xml:space="preserve">To </w:t>
      </w:r>
      <w:r>
        <w:t xml:space="preserve">date, most studies attempting to estimate cetacean abundance using passive acoustic data </w:t>
      </w:r>
      <w:r>
        <w:rPr>
          <w:spacing w:val="-3"/>
        </w:rPr>
        <w:t xml:space="preserve">have </w:t>
      </w:r>
      <w:r>
        <w:t>either used existing acoustic datasets (</w:t>
      </w:r>
      <w:proofErr w:type="spellStart"/>
      <w:r>
        <w:t>e.g.,</w:t>
      </w:r>
      <w:hyperlink w:anchor="_bookmark26" w:history="1">
        <w:r>
          <w:t>Harris</w:t>
        </w:r>
        <w:proofErr w:type="spellEnd"/>
        <w:r>
          <w:t xml:space="preserve"> et al.,</w:t>
        </w:r>
      </w:hyperlink>
      <w:r>
        <w:t>2013</w:t>
      </w:r>
      <w:hyperlink w:anchor="_bookmark26" w:history="1">
        <w:r>
          <w:t>)</w:t>
        </w:r>
      </w:hyperlink>
      <w:r>
        <w:t xml:space="preserve"> or relied on general design principles from the visual survey literature to guide data collection (</w:t>
      </w:r>
      <w:proofErr w:type="spellStart"/>
      <w:r>
        <w:t>e.g.,</w:t>
      </w:r>
      <w:hyperlink w:anchor="_bookmark31" w:history="1">
        <w:r>
          <w:t>Jaramillo-Legorreta</w:t>
        </w:r>
        <w:proofErr w:type="spellEnd"/>
        <w:r>
          <w:t xml:space="preserve"> et al.,</w:t>
        </w:r>
      </w:hyperlink>
      <w:r>
        <w:t xml:space="preserve"> </w:t>
      </w:r>
      <w:hyperlink w:anchor="_bookmark31" w:history="1">
        <w:r>
          <w:t>2017</w:t>
        </w:r>
      </w:hyperlink>
      <w:r>
        <w:t>). There is a growing need in science, management, and industry for quantitative design</w:t>
      </w:r>
      <w:r>
        <w:rPr>
          <w:spacing w:val="-7"/>
        </w:rPr>
        <w:t xml:space="preserve"> </w:t>
      </w:r>
      <w:r>
        <w:t>criteria</w:t>
      </w:r>
      <w:r>
        <w:rPr>
          <w:spacing w:val="-7"/>
        </w:rPr>
        <w:t xml:space="preserve"> </w:t>
      </w:r>
      <w:r>
        <w:t>to</w:t>
      </w:r>
      <w:r>
        <w:rPr>
          <w:spacing w:val="-7"/>
        </w:rPr>
        <w:t xml:space="preserve"> </w:t>
      </w:r>
      <w:r>
        <w:t>optimize</w:t>
      </w:r>
      <w:r>
        <w:rPr>
          <w:spacing w:val="-7"/>
        </w:rPr>
        <w:t xml:space="preserve"> </w:t>
      </w:r>
      <w:r>
        <w:t>the</w:t>
      </w:r>
      <w:r>
        <w:rPr>
          <w:spacing w:val="-7"/>
        </w:rPr>
        <w:t xml:space="preserve"> </w:t>
      </w:r>
      <w:r>
        <w:t>implementation</w:t>
      </w:r>
      <w:r>
        <w:rPr>
          <w:spacing w:val="-7"/>
        </w:rPr>
        <w:t xml:space="preserve"> </w:t>
      </w:r>
      <w:r>
        <w:t>of</w:t>
      </w:r>
      <w:r>
        <w:rPr>
          <w:spacing w:val="-7"/>
        </w:rPr>
        <w:t xml:space="preserve"> </w:t>
      </w:r>
      <w:r>
        <w:t>passive</w:t>
      </w:r>
      <w:r>
        <w:rPr>
          <w:spacing w:val="-7"/>
        </w:rPr>
        <w:t xml:space="preserve"> </w:t>
      </w:r>
      <w:r>
        <w:t>acoustic</w:t>
      </w:r>
      <w:r>
        <w:rPr>
          <w:spacing w:val="-7"/>
        </w:rPr>
        <w:t xml:space="preserve"> </w:t>
      </w:r>
      <w:r>
        <w:t>monitoring</w:t>
      </w:r>
      <w:r>
        <w:rPr>
          <w:spacing w:val="-7"/>
        </w:rPr>
        <w:t xml:space="preserve"> </w:t>
      </w:r>
      <w:r>
        <w:t>networks</w:t>
      </w:r>
      <w:r>
        <w:rPr>
          <w:spacing w:val="-7"/>
        </w:rPr>
        <w:t xml:space="preserve"> </w:t>
      </w:r>
      <w:r>
        <w:t>for cetaceans.</w:t>
      </w:r>
    </w:p>
    <w:p w:rsidR="00FD591A" w:rsidRDefault="00E33CD0">
      <w:pPr>
        <w:pStyle w:val="BodyText"/>
        <w:spacing w:before="8"/>
        <w:ind w:left="1160" w:right="128"/>
      </w:pPr>
      <w:r>
        <w:t xml:space="preserve">We use the Monterey Bay population of harbor porpoise as a case study to </w:t>
      </w:r>
      <w:proofErr w:type="spellStart"/>
      <w:r>
        <w:t>eval</w:t>
      </w:r>
      <w:proofErr w:type="spellEnd"/>
      <w:r>
        <w:t>-</w:t>
      </w:r>
    </w:p>
    <w:p w:rsidR="00FD591A" w:rsidRDefault="00FD591A">
      <w:pPr>
        <w:sectPr w:rsidR="00FD591A">
          <w:pgSz w:w="12240" w:h="15840"/>
          <w:pgMar w:top="980" w:right="1300" w:bottom="280" w:left="1720" w:header="759" w:footer="0" w:gutter="0"/>
          <w:cols w:space="720"/>
        </w:sectPr>
      </w:pPr>
    </w:p>
    <w:p w:rsidR="00FD591A" w:rsidRDefault="00FD591A">
      <w:pPr>
        <w:pStyle w:val="BodyText"/>
        <w:rPr>
          <w:sz w:val="20"/>
        </w:rPr>
      </w:pPr>
    </w:p>
    <w:p w:rsidR="00FD591A" w:rsidRDefault="00E33CD0">
      <w:pPr>
        <w:pStyle w:val="BodyText"/>
        <w:spacing w:before="23" w:line="480" w:lineRule="atLeast"/>
        <w:ind w:left="432" w:right="157" w:firstLine="7"/>
      </w:pPr>
      <w:proofErr w:type="spellStart"/>
      <w:proofErr w:type="gramStart"/>
      <w:r>
        <w:t>uate</w:t>
      </w:r>
      <w:proofErr w:type="spellEnd"/>
      <w:proofErr w:type="gramEnd"/>
      <w:r>
        <w:t xml:space="preserve"> the statistical power of potential passive acoustic network designs to detect trends    in abundance.  This population occupies a </w:t>
      </w:r>
      <w:proofErr w:type="spellStart"/>
      <w:r>
        <w:t>nearshore</w:t>
      </w:r>
      <w:proofErr w:type="spellEnd"/>
      <w:r>
        <w:t xml:space="preserve"> area of approximately 2,500 </w:t>
      </w:r>
      <w:proofErr w:type="gramStart"/>
      <w:r>
        <w:t>km</w:t>
      </w:r>
      <w:r>
        <w:rPr>
          <w:position w:val="9"/>
          <w:sz w:val="18"/>
        </w:rPr>
        <w:t xml:space="preserve">2  </w:t>
      </w:r>
      <w:r>
        <w:t>and</w:t>
      </w:r>
      <w:proofErr w:type="gramEnd"/>
      <w:r>
        <w:t xml:space="preserve"> consists of approximately 3,700 individuals (</w:t>
      </w:r>
      <w:hyperlink w:anchor="_bookmark23" w:history="1">
        <w:r>
          <w:t>Forney et al.</w:t>
        </w:r>
      </w:hyperlink>
      <w:r>
        <w:t>,</w:t>
      </w:r>
      <w:hyperlink w:anchor="_bookmark23" w:history="1">
        <w:r>
          <w:t>2014</w:t>
        </w:r>
      </w:hyperlink>
      <w:r>
        <w:t xml:space="preserve">). This population is distinct from other harbor porpoise populations along the U.S. </w:t>
      </w:r>
      <w:r>
        <w:rPr>
          <w:spacing w:val="-5"/>
        </w:rPr>
        <w:t xml:space="preserve">West </w:t>
      </w:r>
      <w:r>
        <w:t>Coast (</w:t>
      </w:r>
      <w:proofErr w:type="spellStart"/>
      <w:r w:rsidR="00FD591A">
        <w:fldChar w:fldCharType="begin"/>
      </w:r>
      <w:r w:rsidR="00FD591A">
        <w:instrText>HYPERLINK \l "_bookmark17"</w:instrText>
      </w:r>
      <w:r w:rsidR="00FD591A">
        <w:fldChar w:fldCharType="separate"/>
      </w:r>
      <w:r>
        <w:t>Calambokidis</w:t>
      </w:r>
      <w:proofErr w:type="spellEnd"/>
      <w:r w:rsidR="00FD591A">
        <w:fldChar w:fldCharType="end"/>
      </w:r>
      <w:r>
        <w:t xml:space="preserve"> </w:t>
      </w:r>
      <w:hyperlink w:anchor="_bookmark17" w:history="1">
        <w:r>
          <w:t>and</w:t>
        </w:r>
        <w:r>
          <w:rPr>
            <w:spacing w:val="-22"/>
          </w:rPr>
          <w:t xml:space="preserve"> </w:t>
        </w:r>
        <w:r>
          <w:t>Barlow</w:t>
        </w:r>
      </w:hyperlink>
      <w:proofErr w:type="gramStart"/>
      <w:r>
        <w:t>,</w:t>
      </w:r>
      <w:proofErr w:type="gramEnd"/>
      <w:r w:rsidR="00FD591A">
        <w:fldChar w:fldCharType="begin"/>
      </w:r>
      <w:r w:rsidR="00FD591A">
        <w:instrText>HYPERLINK \l "_bookmark17"</w:instrText>
      </w:r>
      <w:r w:rsidR="00FD591A">
        <w:fldChar w:fldCharType="separate"/>
      </w:r>
      <w:r>
        <w:t>1991;</w:t>
      </w:r>
      <w:r w:rsidR="00FD591A">
        <w:fldChar w:fldCharType="end"/>
      </w:r>
      <w:r>
        <w:t>Chi</w:t>
      </w:r>
      <w:hyperlink w:anchor="_bookmark19" w:history="1">
        <w:r>
          <w:t>vers</w:t>
        </w:r>
        <w:r>
          <w:rPr>
            <w:spacing w:val="-22"/>
          </w:rPr>
          <w:t xml:space="preserve"> </w:t>
        </w:r>
        <w:r>
          <w:t>et</w:t>
        </w:r>
        <w:r>
          <w:rPr>
            <w:spacing w:val="-22"/>
          </w:rPr>
          <w:t xml:space="preserve"> </w:t>
        </w:r>
        <w:r>
          <w:t>al.,</w:t>
        </w:r>
      </w:hyperlink>
      <w:r>
        <w:t>2002</w:t>
      </w:r>
      <w:hyperlink w:anchor="_bookmark19" w:history="1">
        <w:r>
          <w:t>).</w:t>
        </w:r>
      </w:hyperlink>
      <w:r>
        <w:rPr>
          <w:spacing w:val="-11"/>
        </w:rPr>
        <w:t xml:space="preserve"> </w:t>
      </w:r>
      <w:r>
        <w:t>While</w:t>
      </w:r>
      <w:r>
        <w:rPr>
          <w:spacing w:val="-22"/>
        </w:rPr>
        <w:t xml:space="preserve"> </w:t>
      </w:r>
      <w:r>
        <w:t>fishery</w:t>
      </w:r>
      <w:r>
        <w:rPr>
          <w:spacing w:val="-22"/>
        </w:rPr>
        <w:t xml:space="preserve"> </w:t>
      </w:r>
      <w:r>
        <w:t>mortality</w:t>
      </w:r>
      <w:r>
        <w:rPr>
          <w:spacing w:val="-22"/>
        </w:rPr>
        <w:t xml:space="preserve"> </w:t>
      </w:r>
      <w:r>
        <w:t>is</w:t>
      </w:r>
      <w:r>
        <w:rPr>
          <w:spacing w:val="-22"/>
        </w:rPr>
        <w:t xml:space="preserve"> </w:t>
      </w:r>
      <w:r>
        <w:t>currently</w:t>
      </w:r>
      <w:r>
        <w:rPr>
          <w:spacing w:val="-22"/>
        </w:rPr>
        <w:t xml:space="preserve"> </w:t>
      </w:r>
      <w:r>
        <w:t>insignificant</w:t>
      </w:r>
      <w:r>
        <w:rPr>
          <w:spacing w:val="-22"/>
        </w:rPr>
        <w:t xml:space="preserve"> </w:t>
      </w:r>
      <w:r>
        <w:t>for this</w:t>
      </w:r>
      <w:r>
        <w:rPr>
          <w:spacing w:val="-20"/>
        </w:rPr>
        <w:t xml:space="preserve"> </w:t>
      </w:r>
      <w:r>
        <w:t>population</w:t>
      </w:r>
      <w:r>
        <w:rPr>
          <w:spacing w:val="-20"/>
        </w:rPr>
        <w:t xml:space="preserve"> </w:t>
      </w:r>
      <w:r>
        <w:t>(</w:t>
      </w:r>
      <w:proofErr w:type="spellStart"/>
      <w:r w:rsidR="00FD591A">
        <w:fldChar w:fldCharType="begin"/>
      </w:r>
      <w:r w:rsidR="00FD591A">
        <w:instrText>HYPERLINK \l "_bookmark18"</w:instrText>
      </w:r>
      <w:r w:rsidR="00FD591A">
        <w:fldChar w:fldCharType="separate"/>
      </w:r>
      <w:r>
        <w:t>Carretta</w:t>
      </w:r>
      <w:proofErr w:type="spellEnd"/>
      <w:r>
        <w:rPr>
          <w:spacing w:val="-20"/>
        </w:rPr>
        <w:t xml:space="preserve"> </w:t>
      </w:r>
      <w:r>
        <w:t>et</w:t>
      </w:r>
      <w:r>
        <w:rPr>
          <w:spacing w:val="-20"/>
        </w:rPr>
        <w:t xml:space="preserve"> </w:t>
      </w:r>
      <w:r>
        <w:t>al.</w:t>
      </w:r>
      <w:r w:rsidR="00FD591A">
        <w:fldChar w:fldCharType="end"/>
      </w:r>
      <w:r>
        <w:t>,</w:t>
      </w:r>
      <w:hyperlink w:anchor="_bookmark18" w:history="1">
        <w:r>
          <w:t>2015)</w:t>
        </w:r>
      </w:hyperlink>
      <w:r>
        <w:rPr>
          <w:spacing w:val="-20"/>
        </w:rPr>
        <w:t xml:space="preserve"> </w:t>
      </w:r>
      <w:r>
        <w:t>the</w:t>
      </w:r>
      <w:r>
        <w:rPr>
          <w:spacing w:val="-20"/>
        </w:rPr>
        <w:t xml:space="preserve"> </w:t>
      </w:r>
      <w:r>
        <w:t>population</w:t>
      </w:r>
      <w:r>
        <w:rPr>
          <w:spacing w:val="-20"/>
        </w:rPr>
        <w:t xml:space="preserve"> </w:t>
      </w:r>
      <w:r>
        <w:t>is</w:t>
      </w:r>
      <w:r>
        <w:rPr>
          <w:spacing w:val="-20"/>
        </w:rPr>
        <w:t xml:space="preserve"> </w:t>
      </w:r>
      <w:r>
        <w:t>likely</w:t>
      </w:r>
      <w:r>
        <w:rPr>
          <w:spacing w:val="-20"/>
        </w:rPr>
        <w:t xml:space="preserve"> </w:t>
      </w:r>
      <w:r>
        <w:t>still</w:t>
      </w:r>
      <w:r>
        <w:rPr>
          <w:spacing w:val="-20"/>
        </w:rPr>
        <w:t xml:space="preserve"> </w:t>
      </w:r>
      <w:r>
        <w:t>recovering</w:t>
      </w:r>
      <w:r>
        <w:rPr>
          <w:spacing w:val="-20"/>
        </w:rPr>
        <w:t xml:space="preserve"> </w:t>
      </w:r>
      <w:r>
        <w:t>from</w:t>
      </w:r>
      <w:r>
        <w:rPr>
          <w:spacing w:val="-20"/>
        </w:rPr>
        <w:t xml:space="preserve"> </w:t>
      </w:r>
      <w:r>
        <w:t>bycatch</w:t>
      </w:r>
      <w:r>
        <w:rPr>
          <w:spacing w:val="-20"/>
        </w:rPr>
        <w:t xml:space="preserve"> </w:t>
      </w:r>
      <w:r>
        <w:t>in set</w:t>
      </w:r>
      <w:r>
        <w:rPr>
          <w:spacing w:val="-5"/>
        </w:rPr>
        <w:t xml:space="preserve"> </w:t>
      </w:r>
      <w:r>
        <w:t>gillnet</w:t>
      </w:r>
      <w:r>
        <w:rPr>
          <w:spacing w:val="-5"/>
        </w:rPr>
        <w:t xml:space="preserve"> </w:t>
      </w:r>
      <w:r>
        <w:t>fisheries</w:t>
      </w:r>
      <w:r>
        <w:rPr>
          <w:spacing w:val="-5"/>
        </w:rPr>
        <w:t xml:space="preserve"> </w:t>
      </w:r>
      <w:r>
        <w:t>for</w:t>
      </w:r>
      <w:r>
        <w:rPr>
          <w:spacing w:val="-5"/>
        </w:rPr>
        <w:t xml:space="preserve"> </w:t>
      </w:r>
      <w:r>
        <w:t>halibut</w:t>
      </w:r>
      <w:r>
        <w:rPr>
          <w:spacing w:val="-5"/>
        </w:rPr>
        <w:t xml:space="preserve"> </w:t>
      </w:r>
      <w:r>
        <w:t>that</w:t>
      </w:r>
      <w:r>
        <w:rPr>
          <w:spacing w:val="-5"/>
        </w:rPr>
        <w:t xml:space="preserve"> </w:t>
      </w:r>
      <w:r>
        <w:t>operated</w:t>
      </w:r>
      <w:r>
        <w:rPr>
          <w:spacing w:val="-5"/>
        </w:rPr>
        <w:t xml:space="preserve"> </w:t>
      </w:r>
      <w:r>
        <w:t>in</w:t>
      </w:r>
      <w:r>
        <w:rPr>
          <w:spacing w:val="-5"/>
        </w:rPr>
        <w:t xml:space="preserve"> </w:t>
      </w:r>
      <w:r>
        <w:t>the</w:t>
      </w:r>
      <w:r>
        <w:rPr>
          <w:spacing w:val="-5"/>
        </w:rPr>
        <w:t xml:space="preserve"> </w:t>
      </w:r>
      <w:r>
        <w:t>mid-20th</w:t>
      </w:r>
      <w:r>
        <w:rPr>
          <w:spacing w:val="-5"/>
        </w:rPr>
        <w:t xml:space="preserve"> </w:t>
      </w:r>
      <w:r>
        <w:t>century</w:t>
      </w:r>
      <w:r>
        <w:rPr>
          <w:spacing w:val="-5"/>
        </w:rPr>
        <w:t xml:space="preserve"> </w:t>
      </w:r>
      <w:r>
        <w:t>(</w:t>
      </w:r>
      <w:hyperlink w:anchor="_bookmark32" w:history="1">
        <w:r>
          <w:t>Jefferson</w:t>
        </w:r>
        <w:r>
          <w:rPr>
            <w:spacing w:val="-5"/>
          </w:rPr>
          <w:t xml:space="preserve"> </w:t>
        </w:r>
        <w:r>
          <w:t>et</w:t>
        </w:r>
        <w:r>
          <w:rPr>
            <w:spacing w:val="-5"/>
          </w:rPr>
          <w:t xml:space="preserve"> </w:t>
        </w:r>
        <w:r>
          <w:t>al.</w:t>
        </w:r>
      </w:hyperlink>
      <w:r>
        <w:t>,</w:t>
      </w:r>
      <w:hyperlink w:anchor="_bookmark32" w:history="1">
        <w:r>
          <w:t>1994;</w:t>
        </w:r>
      </w:hyperlink>
      <w:r>
        <w:t xml:space="preserve"> </w:t>
      </w:r>
      <w:hyperlink w:anchor="_bookmark23" w:history="1">
        <w:r>
          <w:t>Forney</w:t>
        </w:r>
        <w:r>
          <w:rPr>
            <w:spacing w:val="-17"/>
          </w:rPr>
          <w:t xml:space="preserve"> </w:t>
        </w:r>
        <w:r>
          <w:t>et</w:t>
        </w:r>
        <w:r>
          <w:rPr>
            <w:spacing w:val="-17"/>
          </w:rPr>
          <w:t xml:space="preserve"> </w:t>
        </w:r>
        <w:r>
          <w:t>al.</w:t>
        </w:r>
      </w:hyperlink>
      <w:r>
        <w:t>,</w:t>
      </w:r>
      <w:hyperlink w:anchor="_bookmark23" w:history="1">
        <w:r>
          <w:t>2014)</w:t>
        </w:r>
      </w:hyperlink>
      <w:r>
        <w:rPr>
          <w:spacing w:val="-17"/>
        </w:rPr>
        <w:t xml:space="preserve"> </w:t>
      </w:r>
      <w:r>
        <w:t>and</w:t>
      </w:r>
      <w:r>
        <w:rPr>
          <w:spacing w:val="-17"/>
        </w:rPr>
        <w:t xml:space="preserve"> </w:t>
      </w:r>
      <w:r>
        <w:t>earlier</w:t>
      </w:r>
      <w:r>
        <w:rPr>
          <w:spacing w:val="-17"/>
        </w:rPr>
        <w:t xml:space="preserve"> </w:t>
      </w:r>
      <w:r>
        <w:t>gillnet</w:t>
      </w:r>
      <w:r>
        <w:rPr>
          <w:spacing w:val="-17"/>
        </w:rPr>
        <w:t xml:space="preserve"> </w:t>
      </w:r>
      <w:r>
        <w:t>fisheries</w:t>
      </w:r>
      <w:r>
        <w:rPr>
          <w:spacing w:val="-17"/>
        </w:rPr>
        <w:t xml:space="preserve"> </w:t>
      </w:r>
      <w:r>
        <w:t>for</w:t>
      </w:r>
      <w:r>
        <w:rPr>
          <w:spacing w:val="-17"/>
        </w:rPr>
        <w:t xml:space="preserve"> </w:t>
      </w:r>
      <w:r>
        <w:t>white</w:t>
      </w:r>
      <w:r>
        <w:rPr>
          <w:spacing w:val="-17"/>
        </w:rPr>
        <w:t xml:space="preserve"> </w:t>
      </w:r>
      <w:proofErr w:type="spellStart"/>
      <w:r>
        <w:t>seabass</w:t>
      </w:r>
      <w:proofErr w:type="spellEnd"/>
      <w:r>
        <w:rPr>
          <w:spacing w:val="-17"/>
        </w:rPr>
        <w:t xml:space="preserve"> </w:t>
      </w:r>
      <w:r>
        <w:t>(</w:t>
      </w:r>
      <w:hyperlink w:anchor="_bookmark15" w:history="1">
        <w:r>
          <w:t>Barlow</w:t>
        </w:r>
        <w:r>
          <w:rPr>
            <w:spacing w:val="-17"/>
          </w:rPr>
          <w:t xml:space="preserve"> </w:t>
        </w:r>
        <w:r>
          <w:t>and</w:t>
        </w:r>
        <w:r>
          <w:rPr>
            <w:spacing w:val="-17"/>
          </w:rPr>
          <w:t xml:space="preserve"> </w:t>
        </w:r>
        <w:r>
          <w:t>Hanan,</w:t>
        </w:r>
      </w:hyperlink>
      <w:hyperlink w:anchor="_bookmark15" w:history="1">
        <w:r>
          <w:t>1995).</w:t>
        </w:r>
      </w:hyperlink>
      <w:r>
        <w:t xml:space="preserve"> There</w:t>
      </w:r>
      <w:r>
        <w:rPr>
          <w:spacing w:val="-8"/>
        </w:rPr>
        <w:t xml:space="preserve"> </w:t>
      </w:r>
      <w:r>
        <w:rPr>
          <w:spacing w:val="-3"/>
        </w:rPr>
        <w:t>have</w:t>
      </w:r>
      <w:r>
        <w:rPr>
          <w:spacing w:val="-8"/>
        </w:rPr>
        <w:t xml:space="preserve"> </w:t>
      </w:r>
      <w:r>
        <w:t>also</w:t>
      </w:r>
      <w:r>
        <w:rPr>
          <w:spacing w:val="-8"/>
        </w:rPr>
        <w:t xml:space="preserve"> </w:t>
      </w:r>
      <w:r>
        <w:t>been</w:t>
      </w:r>
      <w:r>
        <w:rPr>
          <w:spacing w:val="-8"/>
        </w:rPr>
        <w:t xml:space="preserve"> </w:t>
      </w:r>
      <w:r>
        <w:t>some</w:t>
      </w:r>
      <w:r>
        <w:rPr>
          <w:spacing w:val="-8"/>
        </w:rPr>
        <w:t xml:space="preserve"> </w:t>
      </w:r>
      <w:r>
        <w:t>deaths</w:t>
      </w:r>
      <w:r>
        <w:rPr>
          <w:spacing w:val="-8"/>
        </w:rPr>
        <w:t xml:space="preserve"> </w:t>
      </w:r>
      <w:r>
        <w:t>over</w:t>
      </w:r>
      <w:r>
        <w:rPr>
          <w:spacing w:val="-8"/>
        </w:rPr>
        <w:t xml:space="preserve"> </w:t>
      </w:r>
      <w:r>
        <w:t>the</w:t>
      </w:r>
      <w:r>
        <w:rPr>
          <w:spacing w:val="-8"/>
        </w:rPr>
        <w:t xml:space="preserve"> </w:t>
      </w:r>
      <w:r>
        <w:t>past</w:t>
      </w:r>
      <w:r>
        <w:rPr>
          <w:spacing w:val="-8"/>
        </w:rPr>
        <w:t xml:space="preserve"> </w:t>
      </w:r>
      <w:r>
        <w:t>decade</w:t>
      </w:r>
      <w:r>
        <w:rPr>
          <w:spacing w:val="-8"/>
        </w:rPr>
        <w:t xml:space="preserve"> </w:t>
      </w:r>
      <w:r>
        <w:t>due</w:t>
      </w:r>
      <w:r>
        <w:rPr>
          <w:spacing w:val="-8"/>
        </w:rPr>
        <w:t xml:space="preserve"> </w:t>
      </w:r>
      <w:r>
        <w:t>to</w:t>
      </w:r>
      <w:r>
        <w:rPr>
          <w:spacing w:val="-8"/>
        </w:rPr>
        <w:t xml:space="preserve"> </w:t>
      </w:r>
      <w:r>
        <w:t>bottlenose</w:t>
      </w:r>
      <w:r>
        <w:rPr>
          <w:spacing w:val="-8"/>
        </w:rPr>
        <w:t xml:space="preserve"> </w:t>
      </w:r>
      <w:proofErr w:type="gramStart"/>
      <w:r>
        <w:t>dolphin</w:t>
      </w:r>
      <w:r>
        <w:rPr>
          <w:i/>
        </w:rPr>
        <w:t>(</w:t>
      </w:r>
      <w:proofErr w:type="spellStart"/>
      <w:proofErr w:type="gramEnd"/>
      <w:r>
        <w:rPr>
          <w:i/>
        </w:rPr>
        <w:t>Tursiops</w:t>
      </w:r>
      <w:proofErr w:type="spellEnd"/>
      <w:r>
        <w:rPr>
          <w:i/>
        </w:rPr>
        <w:t xml:space="preserve"> </w:t>
      </w:r>
      <w:proofErr w:type="spellStart"/>
      <w:r>
        <w:rPr>
          <w:i/>
        </w:rPr>
        <w:t>truncatus</w:t>
      </w:r>
      <w:proofErr w:type="spellEnd"/>
      <w:r>
        <w:rPr>
          <w:i/>
        </w:rPr>
        <w:t xml:space="preserve">) </w:t>
      </w:r>
      <w:r>
        <w:t>attacks on harbor porpoise in this region (</w:t>
      </w:r>
      <w:hyperlink w:anchor="_bookmark20" w:history="1">
        <w:r>
          <w:t>Cotter et al.</w:t>
        </w:r>
      </w:hyperlink>
      <w:r>
        <w:t>,</w:t>
      </w:r>
      <w:hyperlink w:anchor="_bookmark20" w:history="1">
        <w:r>
          <w:t>2012;</w:t>
        </w:r>
      </w:hyperlink>
      <w:r>
        <w:t>W</w:t>
      </w:r>
      <w:hyperlink w:anchor="_bookmark48" w:history="1">
        <w:r>
          <w:t>ilkin et al.,</w:t>
        </w:r>
      </w:hyperlink>
      <w:r>
        <w:t>2012</w:t>
      </w:r>
      <w:hyperlink w:anchor="_bookmark48" w:history="1">
        <w:r>
          <w:t>;</w:t>
        </w:r>
      </w:hyperlink>
      <w:r>
        <w:t xml:space="preserve"> </w:t>
      </w:r>
      <w:hyperlink w:anchor="_bookmark30" w:history="1">
        <w:r>
          <w:t>Jacobson et al.</w:t>
        </w:r>
      </w:hyperlink>
      <w:r>
        <w:t>,</w:t>
      </w:r>
      <w:hyperlink w:anchor="_bookmark30" w:history="1">
        <w:r>
          <w:t>2014</w:t>
        </w:r>
      </w:hyperlink>
      <w:r>
        <w:t>). The Monterey Bay population of harbor porpoise has been studied using line-transect aerial surveys since the late 1980s (</w:t>
      </w:r>
      <w:hyperlink w:anchor="_bookmark21" w:history="1">
        <w:r>
          <w:t>Forney et al.</w:t>
        </w:r>
      </w:hyperlink>
      <w:proofErr w:type="gramStart"/>
      <w:r>
        <w:t>,</w:t>
      </w:r>
      <w:proofErr w:type="gramEnd"/>
      <w:r w:rsidR="00FD591A">
        <w:fldChar w:fldCharType="begin"/>
      </w:r>
      <w:r w:rsidR="00FD591A">
        <w:instrText>HYPERLINK \l "_bookmark21"</w:instrText>
      </w:r>
      <w:r w:rsidR="00FD591A">
        <w:fldChar w:fldCharType="separate"/>
      </w:r>
      <w:r>
        <w:t>1991</w:t>
      </w:r>
      <w:r w:rsidR="00FD591A">
        <w:fldChar w:fldCharType="end"/>
      </w:r>
      <w:r>
        <w:t>). Additionally, since</w:t>
      </w:r>
      <w:r>
        <w:rPr>
          <w:spacing w:val="-23"/>
        </w:rPr>
        <w:t xml:space="preserve"> </w:t>
      </w:r>
      <w:r>
        <w:t>2000,</w:t>
      </w:r>
      <w:r>
        <w:rPr>
          <w:spacing w:val="-23"/>
        </w:rPr>
        <w:t xml:space="preserve"> </w:t>
      </w:r>
      <w:r>
        <w:t>line-transect</w:t>
      </w:r>
      <w:r>
        <w:rPr>
          <w:spacing w:val="-23"/>
        </w:rPr>
        <w:t xml:space="preserve"> </w:t>
      </w:r>
      <w:r>
        <w:t>aerial</w:t>
      </w:r>
      <w:r>
        <w:rPr>
          <w:spacing w:val="-23"/>
        </w:rPr>
        <w:t xml:space="preserve"> </w:t>
      </w:r>
      <w:r>
        <w:t>surveys</w:t>
      </w:r>
      <w:r>
        <w:rPr>
          <w:spacing w:val="-23"/>
        </w:rPr>
        <w:t xml:space="preserve"> </w:t>
      </w:r>
      <w:r>
        <w:t>targeting</w:t>
      </w:r>
      <w:r>
        <w:rPr>
          <w:spacing w:val="-23"/>
        </w:rPr>
        <w:t xml:space="preserve"> </w:t>
      </w:r>
      <w:r>
        <w:t>leatherback</w:t>
      </w:r>
      <w:r>
        <w:rPr>
          <w:spacing w:val="-23"/>
        </w:rPr>
        <w:t xml:space="preserve"> </w:t>
      </w:r>
      <w:r>
        <w:t>sea</w:t>
      </w:r>
      <w:r>
        <w:rPr>
          <w:spacing w:val="-23"/>
        </w:rPr>
        <w:t xml:space="preserve"> </w:t>
      </w:r>
      <w:r>
        <w:t>turtles</w:t>
      </w:r>
      <w:r>
        <w:rPr>
          <w:spacing w:val="-23"/>
        </w:rPr>
        <w:t xml:space="preserve"> </w:t>
      </w:r>
      <w:r>
        <w:rPr>
          <w:spacing w:val="-3"/>
        </w:rPr>
        <w:t>have</w:t>
      </w:r>
      <w:r>
        <w:rPr>
          <w:spacing w:val="-23"/>
        </w:rPr>
        <w:t xml:space="preserve"> </w:t>
      </w:r>
      <w:r>
        <w:t>been</w:t>
      </w:r>
      <w:r>
        <w:rPr>
          <w:spacing w:val="-23"/>
        </w:rPr>
        <w:t xml:space="preserve"> </w:t>
      </w:r>
      <w:r>
        <w:t>conducted in</w:t>
      </w:r>
      <w:r>
        <w:rPr>
          <w:spacing w:val="-10"/>
        </w:rPr>
        <w:t xml:space="preserve"> </w:t>
      </w:r>
      <w:r>
        <w:t>the</w:t>
      </w:r>
      <w:r>
        <w:rPr>
          <w:spacing w:val="-10"/>
        </w:rPr>
        <w:t xml:space="preserve"> </w:t>
      </w:r>
      <w:r>
        <w:t>region</w:t>
      </w:r>
      <w:r>
        <w:rPr>
          <w:spacing w:val="-10"/>
        </w:rPr>
        <w:t xml:space="preserve"> </w:t>
      </w:r>
      <w:r>
        <w:t>using</w:t>
      </w:r>
      <w:r>
        <w:rPr>
          <w:spacing w:val="-10"/>
        </w:rPr>
        <w:t xml:space="preserve"> </w:t>
      </w:r>
      <w:r>
        <w:t>the</w:t>
      </w:r>
      <w:r>
        <w:rPr>
          <w:spacing w:val="-10"/>
        </w:rPr>
        <w:t xml:space="preserve"> </w:t>
      </w:r>
      <w:r>
        <w:t>same</w:t>
      </w:r>
      <w:r>
        <w:rPr>
          <w:spacing w:val="-10"/>
        </w:rPr>
        <w:t xml:space="preserve"> </w:t>
      </w:r>
      <w:r>
        <w:t>survey</w:t>
      </w:r>
      <w:r>
        <w:rPr>
          <w:spacing w:val="-10"/>
        </w:rPr>
        <w:t xml:space="preserve"> </w:t>
      </w:r>
      <w:r>
        <w:t>methodology,</w:t>
      </w:r>
      <w:r>
        <w:rPr>
          <w:spacing w:val="-10"/>
        </w:rPr>
        <w:t xml:space="preserve"> </w:t>
      </w:r>
      <w:r>
        <w:t>thereby</w:t>
      </w:r>
      <w:r>
        <w:rPr>
          <w:spacing w:val="-10"/>
        </w:rPr>
        <w:t xml:space="preserve"> </w:t>
      </w:r>
      <w:r>
        <w:t>also</w:t>
      </w:r>
      <w:r>
        <w:rPr>
          <w:spacing w:val="-10"/>
        </w:rPr>
        <w:t xml:space="preserve"> </w:t>
      </w:r>
      <w:r>
        <w:t>collecting</w:t>
      </w:r>
      <w:r>
        <w:rPr>
          <w:spacing w:val="-10"/>
        </w:rPr>
        <w:t xml:space="preserve"> </w:t>
      </w:r>
      <w:r>
        <w:t>data</w:t>
      </w:r>
      <w:r>
        <w:rPr>
          <w:spacing w:val="-10"/>
        </w:rPr>
        <w:t xml:space="preserve"> </w:t>
      </w:r>
      <w:r>
        <w:t>on</w:t>
      </w:r>
      <w:r>
        <w:rPr>
          <w:spacing w:val="-10"/>
        </w:rPr>
        <w:t xml:space="preserve"> </w:t>
      </w:r>
      <w:r>
        <w:t>cetaceans including harbor</w:t>
      </w:r>
      <w:r>
        <w:rPr>
          <w:spacing w:val="-32"/>
        </w:rPr>
        <w:t xml:space="preserve"> </w:t>
      </w:r>
      <w:r>
        <w:t>porpoises.</w:t>
      </w:r>
    </w:p>
    <w:p w:rsidR="00FD591A" w:rsidRDefault="00E33CD0">
      <w:pPr>
        <w:pStyle w:val="BodyText"/>
        <w:spacing w:before="202" w:line="415" w:lineRule="auto"/>
        <w:ind w:left="431" w:right="116" w:firstLine="728"/>
        <w:jc w:val="both"/>
      </w:pPr>
      <w:commentRangeStart w:id="11"/>
      <w:r>
        <w:t>In</w:t>
      </w:r>
      <w:r>
        <w:rPr>
          <w:spacing w:val="-23"/>
        </w:rPr>
        <w:t xml:space="preserve"> </w:t>
      </w:r>
      <w:r>
        <w:t>the</w:t>
      </w:r>
      <w:r>
        <w:rPr>
          <w:spacing w:val="-23"/>
        </w:rPr>
        <w:t xml:space="preserve"> </w:t>
      </w:r>
      <w:r>
        <w:t>present</w:t>
      </w:r>
      <w:r>
        <w:rPr>
          <w:spacing w:val="-23"/>
        </w:rPr>
        <w:t xml:space="preserve"> </w:t>
      </w:r>
      <w:r>
        <w:rPr>
          <w:spacing w:val="-3"/>
        </w:rPr>
        <w:t>study,</w:t>
      </w:r>
      <w:r>
        <w:rPr>
          <w:spacing w:val="-21"/>
        </w:rPr>
        <w:t xml:space="preserve"> </w:t>
      </w:r>
      <w:r>
        <w:t>we</w:t>
      </w:r>
      <w:r>
        <w:rPr>
          <w:spacing w:val="-23"/>
        </w:rPr>
        <w:t xml:space="preserve"> </w:t>
      </w:r>
      <w:del w:id="12" w:author="Jay" w:date="2017-07-10T09:09:00Z">
        <w:r w:rsidDel="00367452">
          <w:delText>used</w:delText>
        </w:r>
        <w:r w:rsidDel="00367452">
          <w:rPr>
            <w:spacing w:val="-23"/>
          </w:rPr>
          <w:delText xml:space="preserve"> </w:delText>
        </w:r>
      </w:del>
      <w:ins w:id="13" w:author="Jay" w:date="2017-07-10T09:09:00Z">
        <w:r w:rsidR="00367452">
          <w:t>use</w:t>
        </w:r>
        <w:r w:rsidR="00367452">
          <w:rPr>
            <w:spacing w:val="-23"/>
          </w:rPr>
          <w:t xml:space="preserve"> </w:t>
        </w:r>
      </w:ins>
      <w:r>
        <w:t>aerial</w:t>
      </w:r>
      <w:r>
        <w:rPr>
          <w:spacing w:val="-23"/>
        </w:rPr>
        <w:t xml:space="preserve"> </w:t>
      </w:r>
      <w:r>
        <w:t>survey</w:t>
      </w:r>
      <w:r>
        <w:rPr>
          <w:spacing w:val="-23"/>
        </w:rPr>
        <w:t xml:space="preserve"> </w:t>
      </w:r>
      <w:r>
        <w:t>data</w:t>
      </w:r>
      <w:r>
        <w:rPr>
          <w:spacing w:val="-23"/>
        </w:rPr>
        <w:t xml:space="preserve"> </w:t>
      </w:r>
      <w:r>
        <w:t>collected</w:t>
      </w:r>
      <w:r>
        <w:rPr>
          <w:spacing w:val="-23"/>
        </w:rPr>
        <w:t xml:space="preserve"> </w:t>
      </w:r>
      <w:r>
        <w:t>in</w:t>
      </w:r>
      <w:r>
        <w:rPr>
          <w:spacing w:val="-23"/>
        </w:rPr>
        <w:t xml:space="preserve"> </w:t>
      </w:r>
      <w:r>
        <w:t>Monterey</w:t>
      </w:r>
      <w:r>
        <w:rPr>
          <w:spacing w:val="-23"/>
        </w:rPr>
        <w:t xml:space="preserve"> </w:t>
      </w:r>
      <w:r>
        <w:t>Bay</w:t>
      </w:r>
      <w:r>
        <w:rPr>
          <w:spacing w:val="-23"/>
        </w:rPr>
        <w:t xml:space="preserve"> </w:t>
      </w:r>
      <w:r>
        <w:t>to</w:t>
      </w:r>
      <w:r>
        <w:rPr>
          <w:spacing w:val="-23"/>
        </w:rPr>
        <w:t xml:space="preserve"> </w:t>
      </w:r>
      <w:r>
        <w:t xml:space="preserve">estimate the mean density of harbor porpoise across the region. Then, we </w:t>
      </w:r>
      <w:del w:id="14" w:author="Jay" w:date="2017-07-10T09:09:00Z">
        <w:r w:rsidDel="00367452">
          <w:delText xml:space="preserve">related </w:delText>
        </w:r>
      </w:del>
      <w:ins w:id="15" w:author="Jay" w:date="2017-07-10T09:09:00Z">
        <w:r w:rsidR="00367452">
          <w:t>relate</w:t>
        </w:r>
        <w:r w:rsidR="00367452">
          <w:t xml:space="preserve"> </w:t>
        </w:r>
      </w:ins>
      <w:r>
        <w:t>these underlying mean</w:t>
      </w:r>
      <w:r>
        <w:rPr>
          <w:spacing w:val="-24"/>
        </w:rPr>
        <w:t xml:space="preserve"> </w:t>
      </w:r>
      <w:r>
        <w:t>porpoise</w:t>
      </w:r>
      <w:r>
        <w:rPr>
          <w:spacing w:val="-24"/>
        </w:rPr>
        <w:t xml:space="preserve"> </w:t>
      </w:r>
      <w:r>
        <w:t>densities</w:t>
      </w:r>
      <w:r>
        <w:rPr>
          <w:spacing w:val="-24"/>
        </w:rPr>
        <w:t xml:space="preserve"> </w:t>
      </w:r>
      <w:r>
        <w:t>to</w:t>
      </w:r>
      <w:r>
        <w:rPr>
          <w:spacing w:val="-24"/>
        </w:rPr>
        <w:t xml:space="preserve"> </w:t>
      </w:r>
      <w:r>
        <w:t>passive</w:t>
      </w:r>
      <w:r>
        <w:rPr>
          <w:spacing w:val="-24"/>
        </w:rPr>
        <w:t xml:space="preserve"> </w:t>
      </w:r>
      <w:r>
        <w:t>acoustic</w:t>
      </w:r>
      <w:r>
        <w:rPr>
          <w:spacing w:val="-24"/>
        </w:rPr>
        <w:t xml:space="preserve"> </w:t>
      </w:r>
      <w:r>
        <w:t>detection</w:t>
      </w:r>
      <w:r>
        <w:rPr>
          <w:spacing w:val="-24"/>
        </w:rPr>
        <w:t xml:space="preserve"> </w:t>
      </w:r>
      <w:r>
        <w:t>rates</w:t>
      </w:r>
      <w:r>
        <w:rPr>
          <w:spacing w:val="-24"/>
        </w:rPr>
        <w:t xml:space="preserve"> </w:t>
      </w:r>
      <w:r>
        <w:t>observed</w:t>
      </w:r>
      <w:r>
        <w:rPr>
          <w:spacing w:val="-24"/>
        </w:rPr>
        <w:t xml:space="preserve"> </w:t>
      </w:r>
      <w:r>
        <w:t>over</w:t>
      </w:r>
      <w:r>
        <w:rPr>
          <w:spacing w:val="-24"/>
        </w:rPr>
        <w:t xml:space="preserve"> </w:t>
      </w:r>
      <w:r>
        <w:t>a</w:t>
      </w:r>
      <w:r>
        <w:rPr>
          <w:spacing w:val="-24"/>
        </w:rPr>
        <w:t xml:space="preserve"> </w:t>
      </w:r>
      <w:r>
        <w:t>three-year</w:t>
      </w:r>
      <w:r>
        <w:rPr>
          <w:spacing w:val="-24"/>
        </w:rPr>
        <w:t xml:space="preserve"> </w:t>
      </w:r>
      <w:r>
        <w:t>period. Using</w:t>
      </w:r>
      <w:r>
        <w:rPr>
          <w:spacing w:val="-10"/>
        </w:rPr>
        <w:t xml:space="preserve"> </w:t>
      </w:r>
      <w:r>
        <w:t>this</w:t>
      </w:r>
      <w:r>
        <w:rPr>
          <w:spacing w:val="-10"/>
        </w:rPr>
        <w:t xml:space="preserve"> </w:t>
      </w:r>
      <w:r>
        <w:t>paired</w:t>
      </w:r>
      <w:r>
        <w:rPr>
          <w:spacing w:val="-10"/>
        </w:rPr>
        <w:t xml:space="preserve"> </w:t>
      </w:r>
      <w:r>
        <w:t>dataset,</w:t>
      </w:r>
      <w:r>
        <w:rPr>
          <w:spacing w:val="-10"/>
        </w:rPr>
        <w:t xml:space="preserve"> </w:t>
      </w:r>
      <w:r>
        <w:t>we</w:t>
      </w:r>
      <w:r>
        <w:rPr>
          <w:spacing w:val="-10"/>
        </w:rPr>
        <w:t xml:space="preserve"> </w:t>
      </w:r>
      <w:del w:id="16" w:author="Jay" w:date="2017-07-10T09:09:00Z">
        <w:r w:rsidDel="00367452">
          <w:delText>simulated</w:delText>
        </w:r>
        <w:r w:rsidDel="00367452">
          <w:rPr>
            <w:spacing w:val="-10"/>
          </w:rPr>
          <w:delText xml:space="preserve"> </w:delText>
        </w:r>
      </w:del>
      <w:ins w:id="17" w:author="Jay" w:date="2017-07-10T09:09:00Z">
        <w:r w:rsidR="00367452">
          <w:t>simulate</w:t>
        </w:r>
        <w:r w:rsidR="00367452">
          <w:rPr>
            <w:spacing w:val="-10"/>
          </w:rPr>
          <w:t xml:space="preserve"> </w:t>
        </w:r>
      </w:ins>
      <w:r>
        <w:t>hypothetical</w:t>
      </w:r>
      <w:r>
        <w:rPr>
          <w:spacing w:val="-10"/>
        </w:rPr>
        <w:t xml:space="preserve"> </w:t>
      </w:r>
      <w:r>
        <w:t>changes</w:t>
      </w:r>
      <w:r>
        <w:rPr>
          <w:spacing w:val="-10"/>
        </w:rPr>
        <w:t xml:space="preserve"> </w:t>
      </w:r>
      <w:r>
        <w:t>in</w:t>
      </w:r>
      <w:r>
        <w:rPr>
          <w:spacing w:val="-10"/>
        </w:rPr>
        <w:t xml:space="preserve"> </w:t>
      </w:r>
      <w:r>
        <w:t>harbor</w:t>
      </w:r>
      <w:r>
        <w:rPr>
          <w:spacing w:val="-10"/>
        </w:rPr>
        <w:t xml:space="preserve"> </w:t>
      </w:r>
      <w:r>
        <w:t>porpoise</w:t>
      </w:r>
      <w:r>
        <w:rPr>
          <w:spacing w:val="-10"/>
        </w:rPr>
        <w:t xml:space="preserve"> </w:t>
      </w:r>
      <w:r>
        <w:t xml:space="preserve">abundance and corresponding changes in passive acoustic detection rates. Through these simulations we </w:t>
      </w:r>
      <w:ins w:id="18" w:author="Jay" w:date="2017-07-10T09:09:00Z">
        <w:r w:rsidR="00367452">
          <w:t>explore</w:t>
        </w:r>
      </w:ins>
      <w:del w:id="19" w:author="Jay" w:date="2017-07-10T09:10:00Z">
        <w:r w:rsidDel="00367452">
          <w:delText>explored</w:delText>
        </w:r>
      </w:del>
      <w:r>
        <w:t xml:space="preserve"> alternative fixed passive acoustic survey design for detecting trends in the abundance of the Monterey Bay population of harbor</w:t>
      </w:r>
      <w:r>
        <w:rPr>
          <w:spacing w:val="-38"/>
        </w:rPr>
        <w:t xml:space="preserve"> </w:t>
      </w:r>
      <w:proofErr w:type="gramStart"/>
      <w:r>
        <w:t>porpoise</w:t>
      </w:r>
      <w:proofErr w:type="gramEnd"/>
      <w:r>
        <w:t>.</w:t>
      </w:r>
      <w:commentRangeEnd w:id="11"/>
      <w:r w:rsidR="00367452">
        <w:rPr>
          <w:rStyle w:val="CommentReference"/>
        </w:rPr>
        <w:commentReference w:id="11"/>
      </w:r>
    </w:p>
    <w:p w:rsidR="00FD591A" w:rsidRDefault="00FD591A">
      <w:pPr>
        <w:spacing w:line="415" w:lineRule="auto"/>
        <w:jc w:val="both"/>
        <w:sectPr w:rsidR="00FD591A">
          <w:pgSz w:w="12240" w:h="15840"/>
          <w:pgMar w:top="980" w:right="1280" w:bottom="280" w:left="1720" w:header="759" w:footer="0" w:gutter="0"/>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Heading1"/>
        <w:numPr>
          <w:ilvl w:val="1"/>
          <w:numId w:val="3"/>
        </w:numPr>
        <w:tabs>
          <w:tab w:val="left" w:pos="977"/>
          <w:tab w:val="left" w:pos="978"/>
        </w:tabs>
      </w:pPr>
      <w:bookmarkStart w:id="20" w:name="Methods"/>
      <w:bookmarkEnd w:id="20"/>
      <w:r>
        <w:t>Methods</w:t>
      </w:r>
    </w:p>
    <w:p w:rsidR="00FD591A" w:rsidRDefault="00FD591A">
      <w:pPr>
        <w:pStyle w:val="BodyText"/>
        <w:rPr>
          <w:b/>
        </w:rPr>
      </w:pPr>
    </w:p>
    <w:p w:rsidR="00FD591A" w:rsidRDefault="00E33CD0">
      <w:pPr>
        <w:pStyle w:val="ListParagraph"/>
        <w:numPr>
          <w:ilvl w:val="2"/>
          <w:numId w:val="3"/>
        </w:numPr>
        <w:tabs>
          <w:tab w:val="left" w:pos="1157"/>
          <w:tab w:val="left" w:pos="1158"/>
        </w:tabs>
        <w:spacing w:before="173"/>
        <w:ind w:hanging="717"/>
        <w:rPr>
          <w:b/>
          <w:sz w:val="24"/>
        </w:rPr>
      </w:pPr>
      <w:bookmarkStart w:id="21" w:name="Aerial_survey_data_collection_and_analys"/>
      <w:bookmarkEnd w:id="21"/>
      <w:r>
        <w:rPr>
          <w:b/>
          <w:sz w:val="24"/>
        </w:rPr>
        <w:t>Aerial survey data collection and</w:t>
      </w:r>
      <w:r>
        <w:rPr>
          <w:b/>
          <w:spacing w:val="-26"/>
          <w:sz w:val="24"/>
        </w:rPr>
        <w:t xml:space="preserve"> </w:t>
      </w:r>
      <w:r>
        <w:rPr>
          <w:b/>
          <w:sz w:val="24"/>
        </w:rPr>
        <w:t>analysis</w:t>
      </w:r>
    </w:p>
    <w:p w:rsidR="00FD591A" w:rsidRDefault="00FD591A">
      <w:pPr>
        <w:pStyle w:val="BodyText"/>
        <w:spacing w:before="7"/>
        <w:rPr>
          <w:b/>
          <w:sz w:val="31"/>
        </w:rPr>
      </w:pPr>
    </w:p>
    <w:p w:rsidR="00FD591A" w:rsidRDefault="00E33CD0">
      <w:pPr>
        <w:pStyle w:val="BodyText"/>
        <w:spacing w:line="415" w:lineRule="auto"/>
        <w:ind w:left="440" w:right="137" w:firstLine="720"/>
      </w:pPr>
      <w:r>
        <w:t>Aerial</w:t>
      </w:r>
      <w:r>
        <w:rPr>
          <w:spacing w:val="-5"/>
        </w:rPr>
        <w:t xml:space="preserve"> </w:t>
      </w:r>
      <w:r>
        <w:t>surveys</w:t>
      </w:r>
      <w:r>
        <w:rPr>
          <w:spacing w:val="-5"/>
        </w:rPr>
        <w:t xml:space="preserve"> </w:t>
      </w:r>
      <w:r>
        <w:rPr>
          <w:spacing w:val="-3"/>
        </w:rPr>
        <w:t>have</w:t>
      </w:r>
      <w:r>
        <w:rPr>
          <w:spacing w:val="-5"/>
        </w:rPr>
        <w:t xml:space="preserve"> </w:t>
      </w:r>
      <w:r>
        <w:t>been</w:t>
      </w:r>
      <w:r>
        <w:rPr>
          <w:spacing w:val="-5"/>
        </w:rPr>
        <w:t xml:space="preserve"> </w:t>
      </w:r>
      <w:r>
        <w:t>conducted</w:t>
      </w:r>
      <w:r>
        <w:rPr>
          <w:spacing w:val="-5"/>
        </w:rPr>
        <w:t xml:space="preserve"> </w:t>
      </w:r>
      <w:r>
        <w:t>in</w:t>
      </w:r>
      <w:r>
        <w:rPr>
          <w:spacing w:val="-5"/>
        </w:rPr>
        <w:t xml:space="preserve"> </w:t>
      </w:r>
      <w:r>
        <w:t>the</w:t>
      </w:r>
      <w:r>
        <w:rPr>
          <w:spacing w:val="-5"/>
        </w:rPr>
        <w:t xml:space="preserve"> </w:t>
      </w:r>
      <w:r>
        <w:t>Monterey</w:t>
      </w:r>
      <w:r>
        <w:rPr>
          <w:spacing w:val="-5"/>
        </w:rPr>
        <w:t xml:space="preserve"> </w:t>
      </w:r>
      <w:r>
        <w:t>Bay</w:t>
      </w:r>
      <w:r>
        <w:rPr>
          <w:spacing w:val="-5"/>
        </w:rPr>
        <w:t xml:space="preserve"> </w:t>
      </w:r>
      <w:r>
        <w:t>region</w:t>
      </w:r>
      <w:r>
        <w:rPr>
          <w:spacing w:val="-5"/>
        </w:rPr>
        <w:t xml:space="preserve"> </w:t>
      </w:r>
      <w:r>
        <w:t>using</w:t>
      </w:r>
      <w:r>
        <w:rPr>
          <w:spacing w:val="-5"/>
        </w:rPr>
        <w:t xml:space="preserve"> </w:t>
      </w:r>
      <w:r>
        <w:t>a</w:t>
      </w:r>
      <w:r>
        <w:rPr>
          <w:spacing w:val="-5"/>
        </w:rPr>
        <w:t xml:space="preserve"> </w:t>
      </w:r>
      <w:r>
        <w:t>consistent survey methodology since the late 1980s (</w:t>
      </w:r>
      <w:hyperlink w:anchor="_bookmark21" w:history="1">
        <w:r>
          <w:t>Forney et al.</w:t>
        </w:r>
      </w:hyperlink>
      <w:proofErr w:type="gramStart"/>
      <w:r>
        <w:t>,</w:t>
      </w:r>
      <w:proofErr w:type="gramEnd"/>
      <w:r w:rsidR="00FD591A">
        <w:fldChar w:fldCharType="begin"/>
      </w:r>
      <w:r w:rsidR="00FD591A">
        <w:instrText>HYPERLINK \l "_bookmark21"</w:instrText>
      </w:r>
      <w:r w:rsidR="00FD591A">
        <w:fldChar w:fldCharType="separate"/>
      </w:r>
      <w:r>
        <w:t>1991</w:t>
      </w:r>
      <w:r w:rsidR="00FD591A">
        <w:fldChar w:fldCharType="end"/>
      </w:r>
      <w:r>
        <w:t xml:space="preserve">). In the present </w:t>
      </w:r>
      <w:r>
        <w:rPr>
          <w:spacing w:val="-3"/>
        </w:rPr>
        <w:t xml:space="preserve">study, </w:t>
      </w:r>
      <w:r>
        <w:t xml:space="preserve">we </w:t>
      </w:r>
      <w:del w:id="22" w:author="Jay" w:date="2017-07-10T09:11:00Z">
        <w:r w:rsidDel="00367452">
          <w:delText xml:space="preserve">used </w:delText>
        </w:r>
      </w:del>
      <w:ins w:id="23" w:author="Jay" w:date="2017-07-10T09:11:00Z">
        <w:r w:rsidR="00367452">
          <w:t>use</w:t>
        </w:r>
        <w:r w:rsidR="00367452">
          <w:t xml:space="preserve"> </w:t>
        </w:r>
      </w:ins>
      <w:r>
        <w:t>aerial survey data collected during surveys for harbor porpoise and leatherback sea turtles between 2000 and 2013 (Fig.</w:t>
      </w:r>
      <w:hyperlink w:anchor="_bookmark4" w:history="1">
        <w:proofErr w:type="gramStart"/>
        <w:r>
          <w:t>1.2,</w:t>
        </w:r>
      </w:hyperlink>
      <w:r>
        <w:t xml:space="preserve"> left panel; Table1.2</w:t>
      </w:r>
      <w:hyperlink w:anchor="_bookmark5" w:history="1">
        <w:r>
          <w:t>).</w:t>
        </w:r>
        <w:proofErr w:type="gramEnd"/>
      </w:hyperlink>
      <w:r>
        <w:t xml:space="preserve"> All surveys were conducted from</w:t>
      </w:r>
      <w:r>
        <w:rPr>
          <w:spacing w:val="-17"/>
        </w:rPr>
        <w:t xml:space="preserve"> </w:t>
      </w:r>
      <w:r>
        <w:t>a</w:t>
      </w:r>
      <w:r>
        <w:rPr>
          <w:spacing w:val="-17"/>
        </w:rPr>
        <w:t xml:space="preserve"> </w:t>
      </w:r>
      <w:proofErr w:type="spellStart"/>
      <w:r>
        <w:t>Partenavia</w:t>
      </w:r>
      <w:proofErr w:type="spellEnd"/>
      <w:r>
        <w:rPr>
          <w:spacing w:val="-17"/>
        </w:rPr>
        <w:t xml:space="preserve"> </w:t>
      </w:r>
      <w:r>
        <w:t>P-68</w:t>
      </w:r>
      <w:r>
        <w:rPr>
          <w:spacing w:val="-17"/>
        </w:rPr>
        <w:t xml:space="preserve"> </w:t>
      </w:r>
      <w:r>
        <w:t>high-wing</w:t>
      </w:r>
      <w:r>
        <w:rPr>
          <w:spacing w:val="-17"/>
        </w:rPr>
        <w:t xml:space="preserve"> </w:t>
      </w:r>
      <w:r>
        <w:t>two-engine</w:t>
      </w:r>
      <w:r>
        <w:rPr>
          <w:spacing w:val="-17"/>
        </w:rPr>
        <w:t xml:space="preserve"> </w:t>
      </w:r>
      <w:r>
        <w:t>aircraft.</w:t>
      </w:r>
      <w:r>
        <w:rPr>
          <w:spacing w:val="-6"/>
        </w:rPr>
        <w:t xml:space="preserve"> </w:t>
      </w:r>
      <w:r>
        <w:t>During</w:t>
      </w:r>
      <w:r>
        <w:rPr>
          <w:spacing w:val="-17"/>
        </w:rPr>
        <w:t xml:space="preserve"> </w:t>
      </w:r>
      <w:r>
        <w:t>aerial</w:t>
      </w:r>
      <w:r>
        <w:rPr>
          <w:spacing w:val="-17"/>
        </w:rPr>
        <w:t xml:space="preserve"> </w:t>
      </w:r>
      <w:r>
        <w:t>surveys,</w:t>
      </w:r>
      <w:r>
        <w:rPr>
          <w:spacing w:val="-17"/>
        </w:rPr>
        <w:t xml:space="preserve"> </w:t>
      </w:r>
      <w:r>
        <w:t>two</w:t>
      </w:r>
      <w:r>
        <w:rPr>
          <w:spacing w:val="-17"/>
        </w:rPr>
        <w:t xml:space="preserve"> </w:t>
      </w:r>
      <w:r>
        <w:t>observers searched</w:t>
      </w:r>
      <w:r>
        <w:rPr>
          <w:spacing w:val="-11"/>
        </w:rPr>
        <w:t xml:space="preserve"> </w:t>
      </w:r>
      <w:r>
        <w:t>from</w:t>
      </w:r>
      <w:r>
        <w:rPr>
          <w:spacing w:val="-11"/>
        </w:rPr>
        <w:t xml:space="preserve"> </w:t>
      </w:r>
      <w:r>
        <w:t>bubble</w:t>
      </w:r>
      <w:r>
        <w:rPr>
          <w:spacing w:val="-11"/>
        </w:rPr>
        <w:t xml:space="preserve"> </w:t>
      </w:r>
      <w:r>
        <w:t>windows</w:t>
      </w:r>
      <w:r>
        <w:rPr>
          <w:spacing w:val="-11"/>
        </w:rPr>
        <w:t xml:space="preserve"> </w:t>
      </w:r>
      <w:r>
        <w:t>on</w:t>
      </w:r>
      <w:r>
        <w:rPr>
          <w:spacing w:val="-11"/>
        </w:rPr>
        <w:t xml:space="preserve"> </w:t>
      </w:r>
      <w:r>
        <w:t>either</w:t>
      </w:r>
      <w:r>
        <w:rPr>
          <w:spacing w:val="-11"/>
        </w:rPr>
        <w:t xml:space="preserve"> </w:t>
      </w:r>
      <w:r>
        <w:t>side</w:t>
      </w:r>
      <w:r>
        <w:rPr>
          <w:spacing w:val="-11"/>
        </w:rPr>
        <w:t xml:space="preserve"> </w:t>
      </w:r>
      <w:r>
        <w:t>of</w:t>
      </w:r>
      <w:r>
        <w:rPr>
          <w:spacing w:val="-11"/>
        </w:rPr>
        <w:t xml:space="preserve"> </w:t>
      </w:r>
      <w:r>
        <w:t>the</w:t>
      </w:r>
      <w:r>
        <w:rPr>
          <w:spacing w:val="-11"/>
        </w:rPr>
        <w:t xml:space="preserve"> </w:t>
      </w:r>
      <w:r>
        <w:t>aircraft</w:t>
      </w:r>
      <w:r>
        <w:rPr>
          <w:spacing w:val="-11"/>
        </w:rPr>
        <w:t xml:space="preserve"> </w:t>
      </w:r>
      <w:r>
        <w:t>while</w:t>
      </w:r>
      <w:r>
        <w:rPr>
          <w:spacing w:val="-11"/>
        </w:rPr>
        <w:t xml:space="preserve"> </w:t>
      </w:r>
      <w:r>
        <w:t>a</w:t>
      </w:r>
      <w:r>
        <w:rPr>
          <w:spacing w:val="-11"/>
        </w:rPr>
        <w:t xml:space="preserve"> </w:t>
      </w:r>
      <w:r>
        <w:t>third</w:t>
      </w:r>
      <w:r>
        <w:rPr>
          <w:spacing w:val="-11"/>
        </w:rPr>
        <w:t xml:space="preserve"> </w:t>
      </w:r>
      <w:r>
        <w:t>observer</w:t>
      </w:r>
      <w:r>
        <w:rPr>
          <w:spacing w:val="-11"/>
        </w:rPr>
        <w:t xml:space="preserve"> </w:t>
      </w:r>
      <w:r>
        <w:t>searched from a belly window in the rear of the aircraft. A data recorder transcribed verbal sighting information for cetaceans and turtles (including declination angle, species, and number of animals) and environmental (visibility conditions) information from the observers into a custom-written software program on a laptop computer that was directly connected to a hand-held Global Positioning</w:t>
      </w:r>
      <w:r>
        <w:rPr>
          <w:spacing w:val="-16"/>
        </w:rPr>
        <w:t xml:space="preserve"> </w:t>
      </w:r>
      <w:r>
        <w:t>System.</w:t>
      </w:r>
    </w:p>
    <w:p w:rsidR="00FD591A" w:rsidRDefault="00E33CD0">
      <w:pPr>
        <w:pStyle w:val="BodyText"/>
        <w:spacing w:before="8" w:line="415" w:lineRule="auto"/>
        <w:ind w:left="431" w:right="104" w:firstLine="728"/>
      </w:pPr>
      <w:r>
        <w:t>Aerial</w:t>
      </w:r>
      <w:r>
        <w:rPr>
          <w:spacing w:val="-18"/>
        </w:rPr>
        <w:t xml:space="preserve"> </w:t>
      </w:r>
      <w:r>
        <w:t>survey</w:t>
      </w:r>
      <w:r>
        <w:rPr>
          <w:spacing w:val="-18"/>
        </w:rPr>
        <w:t xml:space="preserve"> </w:t>
      </w:r>
      <w:r>
        <w:t>line-transect</w:t>
      </w:r>
      <w:r>
        <w:rPr>
          <w:spacing w:val="-18"/>
        </w:rPr>
        <w:t xml:space="preserve"> </w:t>
      </w:r>
      <w:r>
        <w:t>data</w:t>
      </w:r>
      <w:r>
        <w:rPr>
          <w:spacing w:val="-18"/>
        </w:rPr>
        <w:t xml:space="preserve"> </w:t>
      </w:r>
      <w:r>
        <w:t>were</w:t>
      </w:r>
      <w:r>
        <w:rPr>
          <w:spacing w:val="-18"/>
        </w:rPr>
        <w:t xml:space="preserve"> </w:t>
      </w:r>
      <w:r>
        <w:t>read</w:t>
      </w:r>
      <w:r>
        <w:rPr>
          <w:spacing w:val="-18"/>
        </w:rPr>
        <w:t xml:space="preserve"> </w:t>
      </w:r>
      <w:r>
        <w:t>from</w:t>
      </w:r>
      <w:r>
        <w:rPr>
          <w:spacing w:val="-18"/>
        </w:rPr>
        <w:t xml:space="preserve"> </w:t>
      </w:r>
      <w:r>
        <w:t>tab-delimited</w:t>
      </w:r>
      <w:r>
        <w:rPr>
          <w:spacing w:val="-18"/>
        </w:rPr>
        <w:t xml:space="preserve"> </w:t>
      </w:r>
      <w:r>
        <w:t>files</w:t>
      </w:r>
      <w:r>
        <w:rPr>
          <w:spacing w:val="-18"/>
        </w:rPr>
        <w:t xml:space="preserve"> </w:t>
      </w:r>
      <w:r>
        <w:t>into</w:t>
      </w:r>
      <w:r>
        <w:rPr>
          <w:spacing w:val="-18"/>
        </w:rPr>
        <w:t xml:space="preserve"> </w:t>
      </w:r>
      <w:r>
        <w:t>R</w:t>
      </w:r>
      <w:r>
        <w:rPr>
          <w:spacing w:val="-18"/>
        </w:rPr>
        <w:t xml:space="preserve"> </w:t>
      </w:r>
      <w:r>
        <w:rPr>
          <w:spacing w:val="-6"/>
        </w:rPr>
        <w:t xml:space="preserve">(v. </w:t>
      </w:r>
      <w:r>
        <w:t>3.2.2</w:t>
      </w:r>
      <w:proofErr w:type="gramStart"/>
      <w:r>
        <w:t>,</w:t>
      </w:r>
      <w:r>
        <w:rPr>
          <w:spacing w:val="-19"/>
        </w:rPr>
        <w:t xml:space="preserve"> </w:t>
      </w:r>
      <w:r>
        <w:rPr>
          <w:b/>
        </w:rPr>
        <w:t>?</w:t>
      </w:r>
      <w:proofErr w:type="gramEnd"/>
      <w:r>
        <w:t>) for</w:t>
      </w:r>
      <w:r>
        <w:rPr>
          <w:spacing w:val="-25"/>
        </w:rPr>
        <w:t xml:space="preserve"> </w:t>
      </w:r>
      <w:r>
        <w:t>processing.</w:t>
      </w:r>
      <w:r>
        <w:rPr>
          <w:spacing w:val="-13"/>
        </w:rPr>
        <w:t xml:space="preserve"> </w:t>
      </w:r>
      <w:r>
        <w:t>All</w:t>
      </w:r>
      <w:r>
        <w:rPr>
          <w:spacing w:val="-25"/>
        </w:rPr>
        <w:t xml:space="preserve"> </w:t>
      </w:r>
      <w:r>
        <w:t>data</w:t>
      </w:r>
      <w:r>
        <w:rPr>
          <w:spacing w:val="-25"/>
        </w:rPr>
        <w:t xml:space="preserve"> </w:t>
      </w:r>
      <w:r>
        <w:t>were</w:t>
      </w:r>
      <w:r>
        <w:rPr>
          <w:spacing w:val="-25"/>
        </w:rPr>
        <w:t xml:space="preserve"> </w:t>
      </w:r>
      <w:r>
        <w:t>converted</w:t>
      </w:r>
      <w:r>
        <w:rPr>
          <w:spacing w:val="-25"/>
        </w:rPr>
        <w:t xml:space="preserve"> </w:t>
      </w:r>
      <w:r>
        <w:t>from</w:t>
      </w:r>
      <w:r>
        <w:rPr>
          <w:spacing w:val="-25"/>
        </w:rPr>
        <w:t xml:space="preserve"> </w:t>
      </w:r>
      <w:r>
        <w:t>geographic</w:t>
      </w:r>
      <w:r>
        <w:rPr>
          <w:spacing w:val="-25"/>
        </w:rPr>
        <w:t xml:space="preserve"> </w:t>
      </w:r>
      <w:r>
        <w:t>coordinates</w:t>
      </w:r>
      <w:r>
        <w:rPr>
          <w:spacing w:val="-25"/>
        </w:rPr>
        <w:t xml:space="preserve"> </w:t>
      </w:r>
      <w:r>
        <w:t>(latitude</w:t>
      </w:r>
      <w:r>
        <w:rPr>
          <w:spacing w:val="-25"/>
        </w:rPr>
        <w:t xml:space="preserve"> </w:t>
      </w:r>
      <w:r>
        <w:t>and</w:t>
      </w:r>
      <w:r>
        <w:rPr>
          <w:spacing w:val="-25"/>
        </w:rPr>
        <w:t xml:space="preserve"> </w:t>
      </w:r>
      <w:r>
        <w:t>longitude) into</w:t>
      </w:r>
      <w:r>
        <w:rPr>
          <w:spacing w:val="-9"/>
        </w:rPr>
        <w:t xml:space="preserve"> </w:t>
      </w:r>
      <w:r>
        <w:t>a</w:t>
      </w:r>
      <w:r>
        <w:rPr>
          <w:spacing w:val="-9"/>
        </w:rPr>
        <w:t xml:space="preserve"> </w:t>
      </w:r>
      <w:r>
        <w:t>custom</w:t>
      </w:r>
      <w:r>
        <w:rPr>
          <w:spacing w:val="-9"/>
        </w:rPr>
        <w:t xml:space="preserve"> </w:t>
      </w:r>
      <w:r>
        <w:t>two-dimensional</w:t>
      </w:r>
      <w:r>
        <w:rPr>
          <w:spacing w:val="-9"/>
        </w:rPr>
        <w:t xml:space="preserve"> </w:t>
      </w:r>
      <w:r>
        <w:t>projection</w:t>
      </w:r>
      <w:r>
        <w:rPr>
          <w:spacing w:val="-9"/>
        </w:rPr>
        <w:t xml:space="preserve"> </w:t>
      </w:r>
      <w:r>
        <w:t>(X</w:t>
      </w:r>
      <w:r>
        <w:rPr>
          <w:spacing w:val="-9"/>
        </w:rPr>
        <w:t xml:space="preserve"> </w:t>
      </w:r>
      <w:r>
        <w:t>and</w:t>
      </w:r>
      <w:r>
        <w:rPr>
          <w:spacing w:val="-9"/>
        </w:rPr>
        <w:t xml:space="preserve"> </w:t>
      </w:r>
      <w:r>
        <w:t>Y</w:t>
      </w:r>
      <w:r>
        <w:rPr>
          <w:spacing w:val="-9"/>
        </w:rPr>
        <w:t xml:space="preserve"> </w:t>
      </w:r>
      <w:r>
        <w:t>km</w:t>
      </w:r>
      <w:r>
        <w:rPr>
          <w:spacing w:val="-9"/>
        </w:rPr>
        <w:t xml:space="preserve"> </w:t>
      </w:r>
      <w:r>
        <w:t>from</w:t>
      </w:r>
      <w:r>
        <w:rPr>
          <w:spacing w:val="-9"/>
        </w:rPr>
        <w:t xml:space="preserve"> </w:t>
      </w:r>
      <w:r>
        <w:t>the</w:t>
      </w:r>
      <w:r>
        <w:rPr>
          <w:spacing w:val="-9"/>
        </w:rPr>
        <w:t xml:space="preserve"> </w:t>
      </w:r>
      <w:proofErr w:type="spellStart"/>
      <w:r>
        <w:t>centroid</w:t>
      </w:r>
      <w:proofErr w:type="spellEnd"/>
      <w:r>
        <w:rPr>
          <w:spacing w:val="-9"/>
        </w:rPr>
        <w:t xml:space="preserve"> </w:t>
      </w:r>
      <w:r>
        <w:t>of</w:t>
      </w:r>
      <w:r>
        <w:rPr>
          <w:spacing w:val="-9"/>
        </w:rPr>
        <w:t xml:space="preserve"> </w:t>
      </w:r>
      <w:r>
        <w:t>the</w:t>
      </w:r>
      <w:r>
        <w:rPr>
          <w:spacing w:val="-9"/>
        </w:rPr>
        <w:t xml:space="preserve"> </w:t>
      </w:r>
      <w:r>
        <w:t>study</w:t>
      </w:r>
      <w:r>
        <w:rPr>
          <w:spacing w:val="-9"/>
        </w:rPr>
        <w:t xml:space="preserve"> </w:t>
      </w:r>
      <w:r>
        <w:t>area) using</w:t>
      </w:r>
      <w:r>
        <w:rPr>
          <w:spacing w:val="-11"/>
        </w:rPr>
        <w:t xml:space="preserve"> </w:t>
      </w:r>
      <w:r>
        <w:t>the</w:t>
      </w:r>
      <w:r>
        <w:rPr>
          <w:spacing w:val="-11"/>
        </w:rPr>
        <w:t xml:space="preserve"> </w:t>
      </w:r>
      <w:r>
        <w:t>spherical</w:t>
      </w:r>
      <w:r>
        <w:rPr>
          <w:spacing w:val="-11"/>
        </w:rPr>
        <w:t xml:space="preserve"> </w:t>
      </w:r>
      <w:r>
        <w:t>law</w:t>
      </w:r>
      <w:r>
        <w:rPr>
          <w:spacing w:val="-11"/>
        </w:rPr>
        <w:t xml:space="preserve"> </w:t>
      </w:r>
      <w:r>
        <w:t>of</w:t>
      </w:r>
      <w:r>
        <w:rPr>
          <w:spacing w:val="-11"/>
        </w:rPr>
        <w:t xml:space="preserve"> </w:t>
      </w:r>
      <w:r>
        <w:t>cosines</w:t>
      </w:r>
      <w:r>
        <w:rPr>
          <w:spacing w:val="-11"/>
        </w:rPr>
        <w:t xml:space="preserve"> </w:t>
      </w:r>
      <w:r>
        <w:t>to</w:t>
      </w:r>
      <w:r>
        <w:rPr>
          <w:spacing w:val="-11"/>
        </w:rPr>
        <w:t xml:space="preserve"> </w:t>
      </w:r>
      <w:r>
        <w:t>ensure</w:t>
      </w:r>
      <w:r>
        <w:rPr>
          <w:spacing w:val="-11"/>
        </w:rPr>
        <w:t xml:space="preserve"> </w:t>
      </w:r>
      <w:r>
        <w:t>uniformity</w:t>
      </w:r>
      <w:r>
        <w:rPr>
          <w:spacing w:val="-11"/>
        </w:rPr>
        <w:t xml:space="preserve"> </w:t>
      </w:r>
      <w:r>
        <w:t>of</w:t>
      </w:r>
      <w:r>
        <w:rPr>
          <w:spacing w:val="-11"/>
        </w:rPr>
        <w:t xml:space="preserve"> </w:t>
      </w:r>
      <w:r>
        <w:t>calculated</w:t>
      </w:r>
      <w:r>
        <w:rPr>
          <w:spacing w:val="-11"/>
        </w:rPr>
        <w:t xml:space="preserve"> </w:t>
      </w:r>
      <w:r>
        <w:t>distances</w:t>
      </w:r>
      <w:r>
        <w:rPr>
          <w:spacing w:val="-11"/>
        </w:rPr>
        <w:t xml:space="preserve"> </w:t>
      </w:r>
      <w:r>
        <w:t>(</w:t>
      </w:r>
      <w:hyperlink w:anchor="_bookmark40" w:history="1">
        <w:r>
          <w:t>Miller</w:t>
        </w:r>
        <w:r>
          <w:rPr>
            <w:spacing w:val="-11"/>
          </w:rPr>
          <w:t xml:space="preserve"> </w:t>
        </w:r>
        <w:r>
          <w:t>et</w:t>
        </w:r>
        <w:r>
          <w:rPr>
            <w:spacing w:val="-11"/>
          </w:rPr>
          <w:t xml:space="preserve"> </w:t>
        </w:r>
        <w:r>
          <w:t>al.</w:t>
        </w:r>
      </w:hyperlink>
      <w:r>
        <w:t xml:space="preserve">, </w:t>
      </w:r>
      <w:hyperlink w:anchor="_bookmark40" w:history="1">
        <w:r>
          <w:t>2013</w:t>
        </w:r>
      </w:hyperlink>
      <w:r>
        <w:t>). Aerial survey line transect effort was divided first into segments with continuous effort</w:t>
      </w:r>
      <w:r>
        <w:rPr>
          <w:spacing w:val="-6"/>
        </w:rPr>
        <w:t xml:space="preserve"> </w:t>
      </w:r>
      <w:r>
        <w:t>in</w:t>
      </w:r>
      <w:r>
        <w:rPr>
          <w:spacing w:val="-5"/>
        </w:rPr>
        <w:t xml:space="preserve"> </w:t>
      </w:r>
      <w:r>
        <w:t>constant</w:t>
      </w:r>
      <w:r>
        <w:rPr>
          <w:spacing w:val="-5"/>
        </w:rPr>
        <w:t xml:space="preserve"> </w:t>
      </w:r>
      <w:r>
        <w:t>sighting</w:t>
      </w:r>
      <w:r>
        <w:rPr>
          <w:spacing w:val="-6"/>
        </w:rPr>
        <w:t xml:space="preserve"> </w:t>
      </w:r>
      <w:r>
        <w:t>conditions</w:t>
      </w:r>
      <w:r>
        <w:rPr>
          <w:spacing w:val="-6"/>
        </w:rPr>
        <w:t xml:space="preserve"> </w:t>
      </w:r>
      <w:r>
        <w:t>(Beaufort</w:t>
      </w:r>
      <w:r>
        <w:rPr>
          <w:spacing w:val="-6"/>
        </w:rPr>
        <w:t xml:space="preserve"> </w:t>
      </w:r>
      <w:proofErr w:type="gramStart"/>
      <w:r>
        <w:t>sea</w:t>
      </w:r>
      <w:proofErr w:type="gramEnd"/>
      <w:r>
        <w:rPr>
          <w:spacing w:val="-5"/>
        </w:rPr>
        <w:t xml:space="preserve"> </w:t>
      </w:r>
      <w:r>
        <w:t>state)</w:t>
      </w:r>
      <w:r>
        <w:rPr>
          <w:spacing w:val="-6"/>
        </w:rPr>
        <w:t xml:space="preserve"> </w:t>
      </w:r>
      <w:r>
        <w:t>and</w:t>
      </w:r>
      <w:r>
        <w:rPr>
          <w:spacing w:val="-6"/>
        </w:rPr>
        <w:t xml:space="preserve"> </w:t>
      </w:r>
      <w:r>
        <w:t>then</w:t>
      </w:r>
      <w:r>
        <w:rPr>
          <w:spacing w:val="-5"/>
        </w:rPr>
        <w:t xml:space="preserve"> </w:t>
      </w:r>
      <w:r>
        <w:t>divided</w:t>
      </w:r>
      <w:r>
        <w:rPr>
          <w:spacing w:val="-5"/>
        </w:rPr>
        <w:t xml:space="preserve"> </w:t>
      </w:r>
      <w:r>
        <w:t>again</w:t>
      </w:r>
      <w:r>
        <w:rPr>
          <w:spacing w:val="-6"/>
        </w:rPr>
        <w:t xml:space="preserve"> </w:t>
      </w:r>
      <w:r>
        <w:t>into</w:t>
      </w:r>
      <w:r>
        <w:rPr>
          <w:spacing w:val="-6"/>
        </w:rPr>
        <w:t xml:space="preserve"> </w:t>
      </w:r>
      <w:r>
        <w:t xml:space="preserve">1-km effort </w:t>
      </w:r>
      <w:proofErr w:type="spellStart"/>
      <w:r>
        <w:t>subsegments</w:t>
      </w:r>
      <w:proofErr w:type="spellEnd"/>
      <w:r>
        <w:t xml:space="preserve">. </w:t>
      </w:r>
      <w:proofErr w:type="spellStart"/>
      <w:r>
        <w:t>Following</w:t>
      </w:r>
      <w:hyperlink w:anchor="_bookmark16" w:history="1">
        <w:r>
          <w:t>Becker</w:t>
        </w:r>
        <w:proofErr w:type="spellEnd"/>
        <w:r>
          <w:t xml:space="preserve"> et al</w:t>
        </w:r>
        <w:proofErr w:type="gramStart"/>
        <w:r>
          <w:t>.(</w:t>
        </w:r>
        <w:proofErr w:type="gramEnd"/>
      </w:hyperlink>
      <w:hyperlink w:anchor="_bookmark16" w:history="1">
        <w:r>
          <w:t>2010)</w:t>
        </w:r>
      </w:hyperlink>
      <w:r>
        <w:t xml:space="preserve"> </w:t>
      </w:r>
      <w:proofErr w:type="spellStart"/>
      <w:r>
        <w:t>and</w:t>
      </w:r>
      <w:hyperlink w:anchor="_bookmark28" w:history="1">
        <w:r>
          <w:t>Jacobson</w:t>
        </w:r>
        <w:proofErr w:type="spellEnd"/>
        <w:r>
          <w:t xml:space="preserve"> et al.(</w:t>
        </w:r>
      </w:hyperlink>
      <w:r>
        <w:t>2017</w:t>
      </w:r>
      <w:hyperlink w:anchor="_bookmark28" w:history="1">
        <w:r>
          <w:t>),</w:t>
        </w:r>
      </w:hyperlink>
      <w:r>
        <w:t xml:space="preserve"> when it was not possible to divide effort segments exactly into 1-km </w:t>
      </w:r>
      <w:proofErr w:type="spellStart"/>
      <w:r>
        <w:t>subsegments</w:t>
      </w:r>
      <w:proofErr w:type="spellEnd"/>
      <w:r>
        <w:t xml:space="preserve">, if the remainder of the effort segment was less than 500m it was added randomly to one of the </w:t>
      </w:r>
      <w:proofErr w:type="spellStart"/>
      <w:r>
        <w:t>subsegments</w:t>
      </w:r>
      <w:proofErr w:type="spellEnd"/>
      <w:r>
        <w:t>, while</w:t>
      </w:r>
      <w:r>
        <w:rPr>
          <w:spacing w:val="-14"/>
        </w:rPr>
        <w:t xml:space="preserve"> </w:t>
      </w:r>
      <w:r>
        <w:t>if</w:t>
      </w:r>
      <w:r>
        <w:rPr>
          <w:spacing w:val="-14"/>
        </w:rPr>
        <w:t xml:space="preserve"> </w:t>
      </w:r>
      <w:r>
        <w:t>the</w:t>
      </w:r>
      <w:r>
        <w:rPr>
          <w:spacing w:val="-14"/>
        </w:rPr>
        <w:t xml:space="preserve"> </w:t>
      </w:r>
      <w:r>
        <w:t>remainder</w:t>
      </w:r>
      <w:r>
        <w:rPr>
          <w:spacing w:val="-14"/>
        </w:rPr>
        <w:t xml:space="preserve"> </w:t>
      </w:r>
      <w:r>
        <w:t>was</w:t>
      </w:r>
      <w:r>
        <w:rPr>
          <w:spacing w:val="-14"/>
        </w:rPr>
        <w:t xml:space="preserve"> </w:t>
      </w:r>
      <w:r>
        <w:t>greater</w:t>
      </w:r>
      <w:r>
        <w:rPr>
          <w:spacing w:val="-14"/>
        </w:rPr>
        <w:t xml:space="preserve"> </w:t>
      </w:r>
      <w:r>
        <w:t>than</w:t>
      </w:r>
      <w:r>
        <w:rPr>
          <w:spacing w:val="-14"/>
        </w:rPr>
        <w:t xml:space="preserve"> </w:t>
      </w:r>
      <w:r>
        <w:t>500m</w:t>
      </w:r>
      <w:r>
        <w:rPr>
          <w:spacing w:val="-14"/>
        </w:rPr>
        <w:t xml:space="preserve"> </w:t>
      </w:r>
      <w:r>
        <w:t>a</w:t>
      </w:r>
      <w:r>
        <w:rPr>
          <w:spacing w:val="-14"/>
        </w:rPr>
        <w:t xml:space="preserve"> </w:t>
      </w:r>
      <w:r>
        <w:rPr>
          <w:spacing w:val="-3"/>
        </w:rPr>
        <w:t>new</w:t>
      </w:r>
      <w:r>
        <w:rPr>
          <w:spacing w:val="-14"/>
        </w:rPr>
        <w:t xml:space="preserve"> </w:t>
      </w:r>
      <w:proofErr w:type="spellStart"/>
      <w:r>
        <w:t>subsegment</w:t>
      </w:r>
      <w:proofErr w:type="spellEnd"/>
      <w:r>
        <w:rPr>
          <w:spacing w:val="-14"/>
        </w:rPr>
        <w:t xml:space="preserve"> </w:t>
      </w:r>
      <w:r>
        <w:t>was</w:t>
      </w:r>
      <w:r>
        <w:rPr>
          <w:spacing w:val="-14"/>
        </w:rPr>
        <w:t xml:space="preserve"> </w:t>
      </w:r>
      <w:r>
        <w:t>created</w:t>
      </w:r>
      <w:r>
        <w:rPr>
          <w:spacing w:val="-14"/>
        </w:rPr>
        <w:t xml:space="preserve"> </w:t>
      </w:r>
      <w:r>
        <w:t>and</w:t>
      </w:r>
      <w:r>
        <w:rPr>
          <w:spacing w:val="-14"/>
        </w:rPr>
        <w:t xml:space="preserve"> </w:t>
      </w:r>
      <w:r>
        <w:t>positioned randomly into the effort segment. Due to the low probability of observing harbor porpoise in</w:t>
      </w:r>
      <w:r>
        <w:rPr>
          <w:spacing w:val="-12"/>
        </w:rPr>
        <w:t xml:space="preserve"> </w:t>
      </w:r>
      <w:r>
        <w:t>high</w:t>
      </w:r>
      <w:r>
        <w:rPr>
          <w:spacing w:val="-12"/>
        </w:rPr>
        <w:t xml:space="preserve"> </w:t>
      </w:r>
      <w:r>
        <w:t>sea</w:t>
      </w:r>
      <w:r>
        <w:rPr>
          <w:spacing w:val="-12"/>
        </w:rPr>
        <w:t xml:space="preserve"> </w:t>
      </w:r>
      <w:r>
        <w:t>states,</w:t>
      </w:r>
      <w:r>
        <w:rPr>
          <w:spacing w:val="-12"/>
        </w:rPr>
        <w:t xml:space="preserve"> </w:t>
      </w:r>
      <w:r>
        <w:t>only</w:t>
      </w:r>
      <w:r>
        <w:rPr>
          <w:spacing w:val="-12"/>
        </w:rPr>
        <w:t xml:space="preserve"> </w:t>
      </w:r>
      <w:r>
        <w:t>data</w:t>
      </w:r>
      <w:r>
        <w:rPr>
          <w:spacing w:val="-12"/>
        </w:rPr>
        <w:t xml:space="preserve"> </w:t>
      </w:r>
      <w:r>
        <w:t>from</w:t>
      </w:r>
      <w:r>
        <w:rPr>
          <w:spacing w:val="-12"/>
        </w:rPr>
        <w:t xml:space="preserve"> </w:t>
      </w:r>
      <w:r>
        <w:t>the</w:t>
      </w:r>
      <w:r>
        <w:rPr>
          <w:spacing w:val="-12"/>
        </w:rPr>
        <w:t xml:space="preserve"> </w:t>
      </w:r>
      <w:r>
        <w:t>aerial</w:t>
      </w:r>
      <w:r>
        <w:rPr>
          <w:spacing w:val="-12"/>
        </w:rPr>
        <w:t xml:space="preserve"> </w:t>
      </w:r>
      <w:r>
        <w:t>survey</w:t>
      </w:r>
      <w:r>
        <w:rPr>
          <w:spacing w:val="-12"/>
        </w:rPr>
        <w:t xml:space="preserve"> </w:t>
      </w:r>
      <w:r>
        <w:t>effort</w:t>
      </w:r>
      <w:r>
        <w:rPr>
          <w:spacing w:val="-12"/>
        </w:rPr>
        <w:t xml:space="preserve"> </w:t>
      </w:r>
      <w:r>
        <w:t>obtained</w:t>
      </w:r>
      <w:r>
        <w:rPr>
          <w:spacing w:val="-12"/>
        </w:rPr>
        <w:t xml:space="preserve"> </w:t>
      </w:r>
      <w:r>
        <w:t>in</w:t>
      </w:r>
      <w:r>
        <w:rPr>
          <w:spacing w:val="-12"/>
        </w:rPr>
        <w:t xml:space="preserve"> </w:t>
      </w:r>
      <w:r>
        <w:t>Beaufort</w:t>
      </w:r>
      <w:r>
        <w:rPr>
          <w:spacing w:val="-12"/>
        </w:rPr>
        <w:t xml:space="preserve"> </w:t>
      </w:r>
      <w:proofErr w:type="gramStart"/>
      <w:r>
        <w:t>sea</w:t>
      </w:r>
      <w:proofErr w:type="gramEnd"/>
      <w:r>
        <w:rPr>
          <w:spacing w:val="-12"/>
        </w:rPr>
        <w:t xml:space="preserve"> </w:t>
      </w:r>
      <w:r>
        <w:t>states</w:t>
      </w:r>
      <w:r>
        <w:rPr>
          <w:spacing w:val="-12"/>
        </w:rPr>
        <w:t xml:space="preserve"> </w:t>
      </w:r>
      <w:r>
        <w:t>0–3</w:t>
      </w:r>
    </w:p>
    <w:p w:rsidR="00FD591A" w:rsidRDefault="00FD591A">
      <w:pPr>
        <w:spacing w:line="415" w:lineRule="auto"/>
        <w:sectPr w:rsidR="00FD591A">
          <w:pgSz w:w="12240" w:h="15840"/>
          <w:pgMar w:top="980" w:right="1300" w:bottom="280" w:left="1720" w:header="759" w:footer="0" w:gutter="0"/>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BodyText"/>
        <w:spacing w:before="1"/>
        <w:ind w:left="431" w:right="128"/>
      </w:pPr>
      <w:proofErr w:type="gramStart"/>
      <w:r>
        <w:t>were</w:t>
      </w:r>
      <w:proofErr w:type="gramEnd"/>
      <w:r>
        <w:t xml:space="preserve"> included.</w:t>
      </w:r>
    </w:p>
    <w:p w:rsidR="00FD591A" w:rsidRDefault="00E33CD0">
      <w:pPr>
        <w:pStyle w:val="BodyText"/>
        <w:spacing w:before="202" w:line="412" w:lineRule="auto"/>
        <w:ind w:left="440" w:right="139" w:firstLine="720"/>
      </w:pPr>
      <w:r>
        <w:rPr>
          <w:spacing w:val="-10"/>
        </w:rPr>
        <w:t xml:space="preserve">We </w:t>
      </w:r>
      <w:r>
        <w:t xml:space="preserve">used the R package Distance </w:t>
      </w:r>
      <w:r>
        <w:rPr>
          <w:spacing w:val="-6"/>
        </w:rPr>
        <w:t xml:space="preserve">(v. </w:t>
      </w:r>
      <w:r>
        <w:t>0.9.4</w:t>
      </w:r>
      <w:proofErr w:type="gramStart"/>
      <w:r>
        <w:t>;</w:t>
      </w:r>
      <w:proofErr w:type="gramEnd"/>
      <w:r w:rsidR="00FD591A">
        <w:fldChar w:fldCharType="begin"/>
      </w:r>
      <w:r w:rsidR="00FD591A">
        <w:instrText>HYPERLINK \l "_bookmark39"</w:instrText>
      </w:r>
      <w:r w:rsidR="00FD591A">
        <w:fldChar w:fldCharType="separate"/>
      </w:r>
      <w:r>
        <w:t>Miller,</w:t>
      </w:r>
      <w:r w:rsidR="00FD591A">
        <w:fldChar w:fldCharType="end"/>
      </w:r>
      <w:hyperlink w:anchor="_bookmark39" w:history="1">
        <w:r>
          <w:t>2016)</w:t>
        </w:r>
      </w:hyperlink>
      <w:r>
        <w:t xml:space="preserve"> to fit a detection function to the aerial survey data using a </w:t>
      </w:r>
      <w:proofErr w:type="spellStart"/>
      <w:r>
        <w:t>halfnormal</w:t>
      </w:r>
      <w:proofErr w:type="spellEnd"/>
      <w:r>
        <w:t xml:space="preserve"> </w:t>
      </w:r>
      <w:r>
        <w:rPr>
          <w:spacing w:val="-3"/>
        </w:rPr>
        <w:t xml:space="preserve">key </w:t>
      </w:r>
      <w:r>
        <w:t xml:space="preserve">function with cosine adjustments. </w:t>
      </w:r>
      <w:r>
        <w:rPr>
          <w:spacing w:val="-10"/>
        </w:rPr>
        <w:t xml:space="preserve">We </w:t>
      </w:r>
      <w:r>
        <w:t xml:space="preserve">considered models with and without Beaufort </w:t>
      </w:r>
      <w:proofErr w:type="gramStart"/>
      <w:r>
        <w:t>sea</w:t>
      </w:r>
      <w:proofErr w:type="gramEnd"/>
      <w:r>
        <w:t xml:space="preserve"> state as a covariate and used </w:t>
      </w:r>
      <w:proofErr w:type="spellStart"/>
      <w:r>
        <w:rPr>
          <w:spacing w:val="-3"/>
        </w:rPr>
        <w:t>Akaike’s</w:t>
      </w:r>
      <w:proofErr w:type="spellEnd"/>
      <w:r>
        <w:rPr>
          <w:spacing w:val="-3"/>
        </w:rPr>
        <w:t xml:space="preserve"> </w:t>
      </w:r>
      <w:r>
        <w:t xml:space="preserve">Information Criterion (AIC) to select the best model. </w:t>
      </w:r>
      <w:proofErr w:type="spellStart"/>
      <w:r>
        <w:t>Following</w:t>
      </w:r>
      <w:hyperlink w:anchor="_bookmark28" w:history="1">
        <w:r>
          <w:t>Jacobson</w:t>
        </w:r>
        <w:proofErr w:type="spellEnd"/>
        <w:r>
          <w:t xml:space="preserve"> et al</w:t>
        </w:r>
        <w:proofErr w:type="gramStart"/>
        <w:r>
          <w:t>.(</w:t>
        </w:r>
        <w:proofErr w:type="gramEnd"/>
      </w:hyperlink>
      <w:hyperlink w:anchor="_bookmark28" w:history="1">
        <w:r>
          <w:t>2017),</w:t>
        </w:r>
      </w:hyperlink>
      <w:r>
        <w:t xml:space="preserve"> we calculated</w:t>
      </w:r>
      <w:r>
        <w:rPr>
          <w:spacing w:val="-12"/>
        </w:rPr>
        <w:t xml:space="preserve"> </w:t>
      </w:r>
      <w:r>
        <w:t>the</w:t>
      </w:r>
      <w:r>
        <w:rPr>
          <w:spacing w:val="-12"/>
        </w:rPr>
        <w:t xml:space="preserve"> </w:t>
      </w:r>
      <w:r>
        <w:t>point</w:t>
      </w:r>
      <w:r>
        <w:rPr>
          <w:spacing w:val="-12"/>
        </w:rPr>
        <w:t xml:space="preserve"> </w:t>
      </w:r>
      <w:r>
        <w:t>density</w:t>
      </w:r>
      <w:r>
        <w:rPr>
          <w:spacing w:val="-11"/>
        </w:rPr>
        <w:t xml:space="preserve"> </w:t>
      </w:r>
      <w:r>
        <w:t>of</w:t>
      </w:r>
      <w:r>
        <w:rPr>
          <w:spacing w:val="-12"/>
        </w:rPr>
        <w:t xml:space="preserve"> </w:t>
      </w:r>
      <w:r>
        <w:t>harbor</w:t>
      </w:r>
      <w:r>
        <w:rPr>
          <w:spacing w:val="-12"/>
        </w:rPr>
        <w:t xml:space="preserve"> </w:t>
      </w:r>
      <w:r>
        <w:t>porpoise</w:t>
      </w:r>
      <w:r>
        <w:rPr>
          <w:spacing w:val="-12"/>
        </w:rPr>
        <w:t xml:space="preserve"> </w:t>
      </w:r>
      <w:r>
        <w:t>at</w:t>
      </w:r>
      <w:r>
        <w:rPr>
          <w:spacing w:val="-12"/>
        </w:rPr>
        <w:t xml:space="preserve"> </w:t>
      </w:r>
      <w:r>
        <w:t>the</w:t>
      </w:r>
      <w:r>
        <w:rPr>
          <w:spacing w:val="-12"/>
        </w:rPr>
        <w:t xml:space="preserve"> </w:t>
      </w:r>
      <w:r>
        <w:t>midpoint</w:t>
      </w:r>
      <w:r>
        <w:rPr>
          <w:spacing w:val="-11"/>
        </w:rPr>
        <w:t xml:space="preserve"> </w:t>
      </w:r>
      <w:r>
        <w:t>of</w:t>
      </w:r>
      <w:r>
        <w:rPr>
          <w:spacing w:val="-12"/>
        </w:rPr>
        <w:t xml:space="preserve"> </w:t>
      </w:r>
      <w:r>
        <w:t>each</w:t>
      </w:r>
      <w:r>
        <w:rPr>
          <w:spacing w:val="-12"/>
        </w:rPr>
        <w:t xml:space="preserve"> </w:t>
      </w:r>
      <w:proofErr w:type="spellStart"/>
      <w:r>
        <w:t>subsegment</w:t>
      </w:r>
      <w:proofErr w:type="spellEnd"/>
      <w:r>
        <w:rPr>
          <w:spacing w:val="-12"/>
        </w:rPr>
        <w:t xml:space="preserve"> </w:t>
      </w:r>
      <w:r>
        <w:t>of</w:t>
      </w:r>
      <w:r>
        <w:rPr>
          <w:spacing w:val="-12"/>
        </w:rPr>
        <w:t xml:space="preserve"> </w:t>
      </w:r>
      <w:r>
        <w:t xml:space="preserve">aerial survey effort. This calculation did not include a correction for the probability of missing animals directly on the </w:t>
      </w:r>
      <w:proofErr w:type="spellStart"/>
      <w:r>
        <w:t>trackline</w:t>
      </w:r>
      <w:proofErr w:type="spellEnd"/>
      <w:r>
        <w:t xml:space="preserve">; i.e., </w:t>
      </w:r>
      <w:proofErr w:type="gramStart"/>
      <w:r>
        <w:rPr>
          <w:i/>
        </w:rPr>
        <w:t>g(</w:t>
      </w:r>
      <w:proofErr w:type="gramEnd"/>
      <w:r>
        <w:rPr>
          <w:i/>
        </w:rPr>
        <w:t>0)</w:t>
      </w:r>
      <w:r>
        <w:rPr>
          <w:i/>
          <w:spacing w:val="-36"/>
        </w:rPr>
        <w:t xml:space="preserve"> </w:t>
      </w:r>
      <w:r>
        <w:rPr>
          <w:rFonts w:ascii="Verdana" w:hAnsi="Verdana"/>
          <w:i/>
        </w:rPr>
        <w:t>&lt;</w:t>
      </w:r>
      <w:r>
        <w:t>1.</w:t>
      </w:r>
    </w:p>
    <w:p w:rsidR="00FD591A" w:rsidRDefault="00E33CD0">
      <w:pPr>
        <w:pStyle w:val="BodyText"/>
        <w:spacing w:line="415" w:lineRule="auto"/>
        <w:ind w:left="432" w:right="133" w:firstLine="727"/>
      </w:pPr>
      <w:r>
        <w:rPr>
          <w:spacing w:val="-10"/>
        </w:rPr>
        <w:t xml:space="preserve">To </w:t>
      </w:r>
      <w:r>
        <w:t xml:space="preserve">generate an average, decadal-scale harbor porpoise density surface in our study region, we </w:t>
      </w:r>
      <w:commentRangeStart w:id="24"/>
      <w:del w:id="25" w:author="Jay" w:date="2017-07-10T09:13:00Z">
        <w:r w:rsidDel="00367452">
          <w:delText xml:space="preserve">used </w:delText>
        </w:r>
      </w:del>
      <w:commentRangeEnd w:id="24"/>
      <w:r w:rsidR="00367452">
        <w:rPr>
          <w:rStyle w:val="CommentReference"/>
        </w:rPr>
        <w:commentReference w:id="24"/>
      </w:r>
      <w:ins w:id="26" w:author="Jay" w:date="2017-07-10T09:13:00Z">
        <w:r w:rsidR="00367452">
          <w:t>use</w:t>
        </w:r>
        <w:r w:rsidR="00367452">
          <w:t xml:space="preserve"> </w:t>
        </w:r>
      </w:ins>
      <w:r>
        <w:t>a generalized additive model (</w:t>
      </w:r>
      <w:proofErr w:type="spellStart"/>
      <w:r>
        <w:t>GAM;</w:t>
      </w:r>
      <w:hyperlink w:anchor="_bookmark27" w:history="1">
        <w:r>
          <w:t>Hastie</w:t>
        </w:r>
        <w:proofErr w:type="spellEnd"/>
        <w:r>
          <w:t xml:space="preserve"> and Tibshirani,</w:t>
        </w:r>
      </w:hyperlink>
      <w:r>
        <w:t>1990</w:t>
      </w:r>
      <w:hyperlink w:anchor="_bookmark27" w:history="1">
        <w:r>
          <w:t>)</w:t>
        </w:r>
      </w:hyperlink>
      <w:r>
        <w:t xml:space="preserve"> </w:t>
      </w:r>
      <w:proofErr w:type="spellStart"/>
      <w:r>
        <w:t>im</w:t>
      </w:r>
      <w:proofErr w:type="spellEnd"/>
      <w:r>
        <w:t xml:space="preserve">- </w:t>
      </w:r>
      <w:proofErr w:type="spellStart"/>
      <w:r>
        <w:t>plemented</w:t>
      </w:r>
      <w:proofErr w:type="spellEnd"/>
      <w:r>
        <w:t xml:space="preserve"> in the package </w:t>
      </w:r>
      <w:proofErr w:type="spellStart"/>
      <w:r>
        <w:t>mgcv</w:t>
      </w:r>
      <w:proofErr w:type="spellEnd"/>
      <w:r>
        <w:t xml:space="preserve"> </w:t>
      </w:r>
      <w:r>
        <w:rPr>
          <w:spacing w:val="-6"/>
        </w:rPr>
        <w:t xml:space="preserve">(v. </w:t>
      </w:r>
      <w:r>
        <w:t>1.8-12;W</w:t>
      </w:r>
      <w:hyperlink w:anchor="_bookmark49" w:history="1">
        <w:r>
          <w:t>ood and Wood,</w:t>
        </w:r>
      </w:hyperlink>
      <w:r>
        <w:t>2017</w:t>
      </w:r>
      <w:hyperlink w:anchor="_bookmark49" w:history="1">
        <w:r>
          <w:t>)</w:t>
        </w:r>
      </w:hyperlink>
      <w:r>
        <w:t xml:space="preserve"> with a log link to  model harbor porpoise density at the midpoint of each effort </w:t>
      </w:r>
      <w:proofErr w:type="spellStart"/>
      <w:r>
        <w:t>subsegment</w:t>
      </w:r>
      <w:proofErr w:type="spellEnd"/>
      <w:r>
        <w:t xml:space="preserve"> as a function of a two-dimensional thin-plate regression </w:t>
      </w:r>
      <w:proofErr w:type="spellStart"/>
      <w:r>
        <w:t>spline</w:t>
      </w:r>
      <w:proofErr w:type="spellEnd"/>
      <w:r>
        <w:t xml:space="preserve"> (</w:t>
      </w:r>
      <w:hyperlink w:anchor="_bookmark50" w:history="1">
        <w:r>
          <w:t>Wood</w:t>
        </w:r>
      </w:hyperlink>
      <w:r>
        <w:t>,</w:t>
      </w:r>
      <w:hyperlink w:anchor="_bookmark50" w:history="1">
        <w:r>
          <w:t>2003)</w:t>
        </w:r>
      </w:hyperlink>
      <w:r>
        <w:t xml:space="preserve"> on projected coordinates X and Y from the </w:t>
      </w:r>
      <w:proofErr w:type="spellStart"/>
      <w:r>
        <w:t>centroid</w:t>
      </w:r>
      <w:proofErr w:type="spellEnd"/>
      <w:r>
        <w:t xml:space="preserve"> of the study area. </w:t>
      </w:r>
      <w:r>
        <w:rPr>
          <w:spacing w:val="-10"/>
        </w:rPr>
        <w:t xml:space="preserve">We </w:t>
      </w:r>
      <w:r>
        <w:t xml:space="preserve">used a </w:t>
      </w:r>
      <w:proofErr w:type="spellStart"/>
      <w:r>
        <w:rPr>
          <w:spacing w:val="-3"/>
        </w:rPr>
        <w:t>Tweedie</w:t>
      </w:r>
      <w:proofErr w:type="spellEnd"/>
      <w:r>
        <w:rPr>
          <w:spacing w:val="-3"/>
        </w:rPr>
        <w:t xml:space="preserve"> </w:t>
      </w:r>
      <w:r>
        <w:t xml:space="preserve">distribution to account for </w:t>
      </w:r>
      <w:proofErr w:type="spellStart"/>
      <w:r>
        <w:t>overdispersion</w:t>
      </w:r>
      <w:proofErr w:type="spellEnd"/>
      <w:r>
        <w:rPr>
          <w:spacing w:val="-21"/>
        </w:rPr>
        <w:t xml:space="preserve"> </w:t>
      </w:r>
      <w:r>
        <w:t>in</w:t>
      </w:r>
      <w:r>
        <w:rPr>
          <w:spacing w:val="-22"/>
        </w:rPr>
        <w:t xml:space="preserve"> </w:t>
      </w:r>
      <w:r>
        <w:t>the</w:t>
      </w:r>
      <w:r>
        <w:rPr>
          <w:spacing w:val="-22"/>
        </w:rPr>
        <w:t xml:space="preserve"> </w:t>
      </w:r>
      <w:r>
        <w:t>response</w:t>
      </w:r>
      <w:r>
        <w:rPr>
          <w:spacing w:val="-21"/>
        </w:rPr>
        <w:t xml:space="preserve"> </w:t>
      </w:r>
      <w:r>
        <w:t>variable.</w:t>
      </w:r>
      <w:r>
        <w:rPr>
          <w:spacing w:val="-10"/>
        </w:rPr>
        <w:t xml:space="preserve"> </w:t>
      </w:r>
      <w:r>
        <w:t>The</w:t>
      </w:r>
      <w:r>
        <w:rPr>
          <w:spacing w:val="-22"/>
        </w:rPr>
        <w:t xml:space="preserve"> </w:t>
      </w:r>
      <w:r>
        <w:t>smoothing</w:t>
      </w:r>
      <w:r>
        <w:rPr>
          <w:spacing w:val="-22"/>
        </w:rPr>
        <w:t xml:space="preserve"> </w:t>
      </w:r>
      <w:proofErr w:type="spellStart"/>
      <w:r>
        <w:t>spline</w:t>
      </w:r>
      <w:proofErr w:type="spellEnd"/>
      <w:r>
        <w:rPr>
          <w:spacing w:val="-21"/>
        </w:rPr>
        <w:t xml:space="preserve"> </w:t>
      </w:r>
      <w:r>
        <w:t>was</w:t>
      </w:r>
      <w:r>
        <w:rPr>
          <w:spacing w:val="-21"/>
        </w:rPr>
        <w:t xml:space="preserve"> </w:t>
      </w:r>
      <w:r>
        <w:t>optimized</w:t>
      </w:r>
      <w:r>
        <w:rPr>
          <w:spacing w:val="-22"/>
        </w:rPr>
        <w:t xml:space="preserve"> </w:t>
      </w:r>
      <w:r>
        <w:t>using</w:t>
      </w:r>
      <w:r>
        <w:rPr>
          <w:spacing w:val="-22"/>
        </w:rPr>
        <w:t xml:space="preserve"> </w:t>
      </w:r>
      <w:r>
        <w:t>the</w:t>
      </w:r>
      <w:r>
        <w:rPr>
          <w:spacing w:val="-21"/>
        </w:rPr>
        <w:t xml:space="preserve"> </w:t>
      </w:r>
      <w:r>
        <w:t>outer Newton</w:t>
      </w:r>
      <w:r>
        <w:rPr>
          <w:spacing w:val="-26"/>
        </w:rPr>
        <w:t xml:space="preserve"> </w:t>
      </w:r>
      <w:r>
        <w:t>method</w:t>
      </w:r>
      <w:r>
        <w:rPr>
          <w:spacing w:val="-26"/>
        </w:rPr>
        <w:t xml:space="preserve"> </w:t>
      </w:r>
      <w:r>
        <w:t>and</w:t>
      </w:r>
      <w:r>
        <w:rPr>
          <w:spacing w:val="-26"/>
        </w:rPr>
        <w:t xml:space="preserve"> </w:t>
      </w:r>
      <w:r>
        <w:t>penalized</w:t>
      </w:r>
      <w:r>
        <w:rPr>
          <w:spacing w:val="-26"/>
        </w:rPr>
        <w:t xml:space="preserve"> </w:t>
      </w:r>
      <w:r>
        <w:t>for</w:t>
      </w:r>
      <w:r>
        <w:rPr>
          <w:spacing w:val="-26"/>
        </w:rPr>
        <w:t xml:space="preserve"> </w:t>
      </w:r>
      <w:proofErr w:type="spellStart"/>
      <w:r>
        <w:t>overparameterization</w:t>
      </w:r>
      <w:proofErr w:type="spellEnd"/>
      <w:r>
        <w:rPr>
          <w:spacing w:val="-26"/>
        </w:rPr>
        <w:t xml:space="preserve"> </w:t>
      </w:r>
      <w:r>
        <w:t>with</w:t>
      </w:r>
      <w:r>
        <w:rPr>
          <w:spacing w:val="-26"/>
        </w:rPr>
        <w:t xml:space="preserve"> </w:t>
      </w:r>
      <w:r>
        <w:t>restricted</w:t>
      </w:r>
      <w:r>
        <w:rPr>
          <w:spacing w:val="-26"/>
        </w:rPr>
        <w:t xml:space="preserve"> </w:t>
      </w:r>
      <w:r>
        <w:t>maximum</w:t>
      </w:r>
      <w:r>
        <w:rPr>
          <w:spacing w:val="-26"/>
        </w:rPr>
        <w:t xml:space="preserve"> </w:t>
      </w:r>
      <w:r>
        <w:t>likelihood (REML).</w:t>
      </w:r>
    </w:p>
    <w:p w:rsidR="00FD591A" w:rsidRDefault="00FD591A">
      <w:pPr>
        <w:pStyle w:val="BodyText"/>
        <w:spacing w:before="1"/>
        <w:rPr>
          <w:sz w:val="31"/>
        </w:rPr>
      </w:pPr>
    </w:p>
    <w:p w:rsidR="00FD591A" w:rsidRDefault="00E33CD0">
      <w:pPr>
        <w:pStyle w:val="Heading1"/>
        <w:numPr>
          <w:ilvl w:val="2"/>
          <w:numId w:val="3"/>
        </w:numPr>
        <w:tabs>
          <w:tab w:val="left" w:pos="1157"/>
          <w:tab w:val="left" w:pos="1158"/>
        </w:tabs>
        <w:spacing w:before="0"/>
        <w:ind w:hanging="717"/>
      </w:pPr>
      <w:bookmarkStart w:id="27" w:name="Passive_acoustic_data_collection_and_ana"/>
      <w:bookmarkEnd w:id="27"/>
      <w:r>
        <w:t>Passive acoustic data collection and</w:t>
      </w:r>
      <w:r>
        <w:rPr>
          <w:spacing w:val="-30"/>
        </w:rPr>
        <w:t xml:space="preserve"> </w:t>
      </w:r>
      <w:r>
        <w:t>analysis</w:t>
      </w:r>
    </w:p>
    <w:p w:rsidR="00FD591A" w:rsidRDefault="00FD591A">
      <w:pPr>
        <w:pStyle w:val="BodyText"/>
        <w:spacing w:before="7"/>
        <w:rPr>
          <w:b/>
          <w:sz w:val="31"/>
        </w:rPr>
      </w:pPr>
    </w:p>
    <w:p w:rsidR="00FD591A" w:rsidRDefault="00E33CD0">
      <w:pPr>
        <w:pStyle w:val="BodyText"/>
        <w:spacing w:line="415" w:lineRule="auto"/>
        <w:ind w:left="431" w:right="108" w:firstLine="728"/>
        <w:jc w:val="both"/>
      </w:pPr>
      <w:r>
        <w:t>In</w:t>
      </w:r>
      <w:r>
        <w:rPr>
          <w:spacing w:val="-21"/>
        </w:rPr>
        <w:t xml:space="preserve"> </w:t>
      </w:r>
      <w:r>
        <w:t>2013,</w:t>
      </w:r>
      <w:r>
        <w:rPr>
          <w:spacing w:val="-19"/>
        </w:rPr>
        <w:t xml:space="preserve"> </w:t>
      </w:r>
      <w:r>
        <w:t>2014,</w:t>
      </w:r>
      <w:r>
        <w:rPr>
          <w:spacing w:val="-19"/>
        </w:rPr>
        <w:t xml:space="preserve"> </w:t>
      </w:r>
      <w:r>
        <w:t>and</w:t>
      </w:r>
      <w:r>
        <w:rPr>
          <w:spacing w:val="-21"/>
        </w:rPr>
        <w:t xml:space="preserve"> </w:t>
      </w:r>
      <w:r>
        <w:t>2015</w:t>
      </w:r>
      <w:r>
        <w:rPr>
          <w:spacing w:val="-21"/>
        </w:rPr>
        <w:t xml:space="preserve"> </w:t>
      </w:r>
      <w:r>
        <w:t>we</w:t>
      </w:r>
      <w:r>
        <w:rPr>
          <w:spacing w:val="-20"/>
        </w:rPr>
        <w:t xml:space="preserve"> </w:t>
      </w:r>
      <w:r>
        <w:t>installed</w:t>
      </w:r>
      <w:r>
        <w:rPr>
          <w:spacing w:val="-21"/>
        </w:rPr>
        <w:t xml:space="preserve"> </w:t>
      </w:r>
      <w:r>
        <w:t>a</w:t>
      </w:r>
      <w:r>
        <w:rPr>
          <w:spacing w:val="-21"/>
        </w:rPr>
        <w:t xml:space="preserve"> </w:t>
      </w:r>
      <w:r>
        <w:t>grid</w:t>
      </w:r>
      <w:r>
        <w:rPr>
          <w:spacing w:val="-20"/>
        </w:rPr>
        <w:t xml:space="preserve"> </w:t>
      </w:r>
      <w:r>
        <w:t>of</w:t>
      </w:r>
      <w:r>
        <w:rPr>
          <w:spacing w:val="-21"/>
        </w:rPr>
        <w:t xml:space="preserve"> </w:t>
      </w:r>
      <w:r>
        <w:rPr>
          <w:spacing w:val="-8"/>
        </w:rPr>
        <w:t>PAM</w:t>
      </w:r>
      <w:r>
        <w:rPr>
          <w:spacing w:val="-20"/>
        </w:rPr>
        <w:t xml:space="preserve"> </w:t>
      </w:r>
      <w:r>
        <w:t>sensors</w:t>
      </w:r>
      <w:r>
        <w:rPr>
          <w:spacing w:val="-21"/>
        </w:rPr>
        <w:t xml:space="preserve"> </w:t>
      </w:r>
      <w:r>
        <w:t>(C-PODs;</w:t>
      </w:r>
      <w:r>
        <w:rPr>
          <w:spacing w:val="-18"/>
        </w:rPr>
        <w:t xml:space="preserve"> </w:t>
      </w:r>
      <w:proofErr w:type="spellStart"/>
      <w:r>
        <w:t>Chelonia</w:t>
      </w:r>
      <w:proofErr w:type="spellEnd"/>
      <w:r>
        <w:rPr>
          <w:spacing w:val="-21"/>
        </w:rPr>
        <w:t xml:space="preserve"> </w:t>
      </w:r>
      <w:r>
        <w:t>Ltd., United</w:t>
      </w:r>
      <w:r>
        <w:rPr>
          <w:spacing w:val="-17"/>
        </w:rPr>
        <w:t xml:space="preserve"> </w:t>
      </w:r>
      <w:r>
        <w:t>Kingdom,</w:t>
      </w:r>
      <w:r>
        <w:rPr>
          <w:spacing w:val="-16"/>
        </w:rPr>
        <w:t xml:space="preserve"> </w:t>
      </w:r>
      <w:r>
        <w:t>www.chelonia.co.uk)</w:t>
      </w:r>
      <w:r>
        <w:rPr>
          <w:spacing w:val="-17"/>
        </w:rPr>
        <w:t xml:space="preserve"> </w:t>
      </w:r>
      <w:r>
        <w:t>in</w:t>
      </w:r>
      <w:r>
        <w:rPr>
          <w:spacing w:val="-17"/>
        </w:rPr>
        <w:t xml:space="preserve"> </w:t>
      </w:r>
      <w:r>
        <w:t>northern</w:t>
      </w:r>
      <w:r>
        <w:rPr>
          <w:spacing w:val="-16"/>
        </w:rPr>
        <w:t xml:space="preserve"> </w:t>
      </w:r>
      <w:r>
        <w:t>Monterey</w:t>
      </w:r>
      <w:r>
        <w:rPr>
          <w:spacing w:val="-17"/>
        </w:rPr>
        <w:t xml:space="preserve"> </w:t>
      </w:r>
      <w:r>
        <w:t>Bay</w:t>
      </w:r>
      <w:r>
        <w:rPr>
          <w:spacing w:val="-17"/>
        </w:rPr>
        <w:t xml:space="preserve"> </w:t>
      </w:r>
      <w:hyperlink w:anchor="_bookmark4" w:history="1">
        <w:r>
          <w:t>(Fig.1.2,</w:t>
        </w:r>
      </w:hyperlink>
      <w:r>
        <w:rPr>
          <w:spacing w:val="-16"/>
        </w:rPr>
        <w:t xml:space="preserve"> </w:t>
      </w:r>
      <w:r>
        <w:t>right</w:t>
      </w:r>
      <w:r>
        <w:rPr>
          <w:spacing w:val="-17"/>
        </w:rPr>
        <w:t xml:space="preserve"> </w:t>
      </w:r>
      <w:r>
        <w:t>panel).</w:t>
      </w:r>
      <w:r>
        <w:rPr>
          <w:spacing w:val="-6"/>
        </w:rPr>
        <w:t xml:space="preserve"> </w:t>
      </w:r>
      <w:r>
        <w:t>C- PODs</w:t>
      </w:r>
      <w:r>
        <w:rPr>
          <w:spacing w:val="-23"/>
        </w:rPr>
        <w:t xml:space="preserve"> </w:t>
      </w:r>
      <w:r>
        <w:t>detect</w:t>
      </w:r>
      <w:r>
        <w:rPr>
          <w:spacing w:val="-23"/>
        </w:rPr>
        <w:t xml:space="preserve"> </w:t>
      </w:r>
      <w:r>
        <w:t>harbor</w:t>
      </w:r>
      <w:r>
        <w:rPr>
          <w:spacing w:val="-23"/>
        </w:rPr>
        <w:t xml:space="preserve"> </w:t>
      </w:r>
      <w:r>
        <w:t>porpoise</w:t>
      </w:r>
      <w:r>
        <w:rPr>
          <w:spacing w:val="-23"/>
        </w:rPr>
        <w:t xml:space="preserve"> </w:t>
      </w:r>
      <w:r>
        <w:t>echolocation</w:t>
      </w:r>
      <w:r>
        <w:rPr>
          <w:spacing w:val="-23"/>
        </w:rPr>
        <w:t xml:space="preserve"> </w:t>
      </w:r>
      <w:r>
        <w:t>clicks</w:t>
      </w:r>
      <w:r>
        <w:rPr>
          <w:spacing w:val="-23"/>
        </w:rPr>
        <w:t xml:space="preserve"> </w:t>
      </w:r>
      <w:del w:id="28" w:author="Jay" w:date="2017-07-10T09:15:00Z">
        <w:r w:rsidDel="00367452">
          <w:delText>in</w:delText>
        </w:r>
        <w:r w:rsidDel="00367452">
          <w:rPr>
            <w:spacing w:val="-23"/>
          </w:rPr>
          <w:delText xml:space="preserve"> </w:delText>
        </w:r>
        <w:r w:rsidDel="00367452">
          <w:delText>real</w:delText>
        </w:r>
        <w:r w:rsidDel="00367452">
          <w:rPr>
            <w:spacing w:val="-23"/>
          </w:rPr>
          <w:delText xml:space="preserve"> </w:delText>
        </w:r>
        <w:r w:rsidDel="00367452">
          <w:delText>time</w:delText>
        </w:r>
        <w:r w:rsidDel="00367452">
          <w:rPr>
            <w:spacing w:val="-23"/>
          </w:rPr>
          <w:delText xml:space="preserve"> </w:delText>
        </w:r>
      </w:del>
      <w:r>
        <w:t>and</w:t>
      </w:r>
      <w:r>
        <w:rPr>
          <w:spacing w:val="-23"/>
        </w:rPr>
        <w:t xml:space="preserve"> </w:t>
      </w:r>
      <w:r>
        <w:t>store</w:t>
      </w:r>
      <w:r>
        <w:rPr>
          <w:spacing w:val="-23"/>
        </w:rPr>
        <w:t xml:space="preserve"> </w:t>
      </w:r>
      <w:r>
        <w:t>summary</w:t>
      </w:r>
      <w:r>
        <w:rPr>
          <w:spacing w:val="-23"/>
        </w:rPr>
        <w:t xml:space="preserve"> </w:t>
      </w:r>
      <w:r>
        <w:t xml:space="preserve">information about detected clicks. Instruments were deployed between late July and late August and retrieved between early December and early February each </w:t>
      </w:r>
      <w:r>
        <w:rPr>
          <w:spacing w:val="-3"/>
        </w:rPr>
        <w:t xml:space="preserve">year. </w:t>
      </w:r>
      <w:r>
        <w:t>In all years, instruments were</w:t>
      </w:r>
      <w:r>
        <w:rPr>
          <w:spacing w:val="-27"/>
        </w:rPr>
        <w:t xml:space="preserve"> </w:t>
      </w:r>
      <w:r>
        <w:t>consistently</w:t>
      </w:r>
      <w:r>
        <w:rPr>
          <w:spacing w:val="-26"/>
        </w:rPr>
        <w:t xml:space="preserve"> </w:t>
      </w:r>
      <w:r>
        <w:t>deployed</w:t>
      </w:r>
      <w:r>
        <w:rPr>
          <w:spacing w:val="-26"/>
        </w:rPr>
        <w:t xml:space="preserve"> </w:t>
      </w:r>
      <w:r>
        <w:t>for</w:t>
      </w:r>
      <w:r>
        <w:rPr>
          <w:spacing w:val="-27"/>
        </w:rPr>
        <w:t xml:space="preserve"> </w:t>
      </w:r>
      <w:r>
        <w:t>the</w:t>
      </w:r>
      <w:r>
        <w:rPr>
          <w:spacing w:val="-26"/>
        </w:rPr>
        <w:t xml:space="preserve"> </w:t>
      </w:r>
      <w:r>
        <w:t>months</w:t>
      </w:r>
      <w:r>
        <w:rPr>
          <w:spacing w:val="-27"/>
        </w:rPr>
        <w:t xml:space="preserve"> </w:t>
      </w:r>
      <w:r>
        <w:t>of</w:t>
      </w:r>
      <w:r>
        <w:rPr>
          <w:spacing w:val="-27"/>
        </w:rPr>
        <w:t xml:space="preserve"> </w:t>
      </w:r>
      <w:r>
        <w:t>September,</w:t>
      </w:r>
      <w:r>
        <w:rPr>
          <w:spacing w:val="-26"/>
        </w:rPr>
        <w:t xml:space="preserve"> </w:t>
      </w:r>
      <w:r>
        <w:t>October,</w:t>
      </w:r>
      <w:r>
        <w:rPr>
          <w:spacing w:val="-26"/>
        </w:rPr>
        <w:t xml:space="preserve"> </w:t>
      </w:r>
      <w:r>
        <w:t>and</w:t>
      </w:r>
      <w:r>
        <w:rPr>
          <w:spacing w:val="-27"/>
        </w:rPr>
        <w:t xml:space="preserve"> </w:t>
      </w:r>
      <w:r>
        <w:t>November,</w:t>
      </w:r>
      <w:r>
        <w:rPr>
          <w:spacing w:val="-26"/>
        </w:rPr>
        <w:t xml:space="preserve"> </w:t>
      </w:r>
      <w:r>
        <w:t>with</w:t>
      </w:r>
      <w:r>
        <w:rPr>
          <w:spacing w:val="-27"/>
        </w:rPr>
        <w:t xml:space="preserve"> </w:t>
      </w:r>
      <w:r>
        <w:t>exact deployment</w:t>
      </w:r>
      <w:r>
        <w:rPr>
          <w:spacing w:val="-14"/>
        </w:rPr>
        <w:t xml:space="preserve"> </w:t>
      </w:r>
      <w:r>
        <w:t>and</w:t>
      </w:r>
      <w:r>
        <w:rPr>
          <w:spacing w:val="-14"/>
        </w:rPr>
        <w:t xml:space="preserve"> </w:t>
      </w:r>
      <w:r>
        <w:t>retrieval</w:t>
      </w:r>
      <w:r>
        <w:rPr>
          <w:spacing w:val="-14"/>
        </w:rPr>
        <w:t xml:space="preserve"> </w:t>
      </w:r>
      <w:r>
        <w:t>dates</w:t>
      </w:r>
      <w:r>
        <w:rPr>
          <w:spacing w:val="-14"/>
        </w:rPr>
        <w:t xml:space="preserve"> </w:t>
      </w:r>
      <w:r>
        <w:t>dependent</w:t>
      </w:r>
      <w:r>
        <w:rPr>
          <w:spacing w:val="-14"/>
        </w:rPr>
        <w:t xml:space="preserve"> </w:t>
      </w:r>
      <w:r>
        <w:t>on</w:t>
      </w:r>
      <w:r>
        <w:rPr>
          <w:spacing w:val="-14"/>
        </w:rPr>
        <w:t xml:space="preserve"> </w:t>
      </w:r>
      <w:r>
        <w:t>suitable</w:t>
      </w:r>
      <w:r>
        <w:rPr>
          <w:spacing w:val="-14"/>
        </w:rPr>
        <w:t xml:space="preserve"> </w:t>
      </w:r>
      <w:r>
        <w:t>weather</w:t>
      </w:r>
      <w:r>
        <w:rPr>
          <w:spacing w:val="-14"/>
        </w:rPr>
        <w:t xml:space="preserve"> </w:t>
      </w:r>
      <w:r>
        <w:t>conditions</w:t>
      </w:r>
      <w:r>
        <w:rPr>
          <w:spacing w:val="-14"/>
        </w:rPr>
        <w:t xml:space="preserve"> </w:t>
      </w:r>
      <w:r>
        <w:t>and</w:t>
      </w:r>
      <w:r>
        <w:rPr>
          <w:spacing w:val="-14"/>
        </w:rPr>
        <w:t xml:space="preserve"> </w:t>
      </w:r>
      <w:r>
        <w:t>availability</w:t>
      </w:r>
      <w:r>
        <w:rPr>
          <w:spacing w:val="-14"/>
        </w:rPr>
        <w:t xml:space="preserve"> </w:t>
      </w:r>
      <w:r>
        <w:t>of</w:t>
      </w:r>
    </w:p>
    <w:p w:rsidR="00FD591A" w:rsidRDefault="00FD591A">
      <w:pPr>
        <w:spacing w:line="415" w:lineRule="auto"/>
        <w:jc w:val="both"/>
        <w:sectPr w:rsidR="00FD591A">
          <w:pgSz w:w="12240" w:h="15840"/>
          <w:pgMar w:top="980" w:right="1300" w:bottom="280" w:left="1720" w:header="759" w:footer="0" w:gutter="0"/>
          <w:cols w:space="720"/>
        </w:sectPr>
      </w:pPr>
    </w:p>
    <w:p w:rsidR="00FD591A" w:rsidRDefault="00FD591A">
      <w:pPr>
        <w:pStyle w:val="BodyText"/>
        <w:rPr>
          <w:sz w:val="20"/>
        </w:rPr>
      </w:pPr>
    </w:p>
    <w:p w:rsidR="00FD591A" w:rsidRDefault="00E33CD0">
      <w:pPr>
        <w:pStyle w:val="BodyText"/>
        <w:spacing w:before="23" w:line="480" w:lineRule="atLeast"/>
        <w:ind w:left="422" w:right="4" w:firstLine="17"/>
      </w:pPr>
      <w:proofErr w:type="gramStart"/>
      <w:r>
        <w:t>a</w:t>
      </w:r>
      <w:proofErr w:type="gramEnd"/>
      <w:r>
        <w:t xml:space="preserve"> research vessel and required personnel. These seasonal deployments were designed to be consistent with historical aerial survey effort in the region, most of which has occurred in August, September, and October. The passive acoustic study area included waters from 10 </w:t>
      </w:r>
      <w:r>
        <w:rPr>
          <w:w w:val="101"/>
        </w:rPr>
        <w:t>to</w:t>
      </w:r>
      <w:r>
        <w:t xml:space="preserve"> </w:t>
      </w:r>
      <w:r>
        <w:rPr>
          <w:w w:val="101"/>
        </w:rPr>
        <w:t>100</w:t>
      </w:r>
      <w:r>
        <w:t xml:space="preserve"> </w:t>
      </w:r>
      <w:r>
        <w:rPr>
          <w:w w:val="101"/>
        </w:rPr>
        <w:t>m</w:t>
      </w:r>
      <w:r>
        <w:t xml:space="preserve"> </w:t>
      </w:r>
      <w:r>
        <w:rPr>
          <w:w w:val="101"/>
        </w:rPr>
        <w:t>depth,</w:t>
      </w:r>
      <w:r>
        <w:t xml:space="preserve"> </w:t>
      </w:r>
      <w:r>
        <w:rPr>
          <w:w w:val="101"/>
        </w:rPr>
        <w:t>north</w:t>
      </w:r>
      <w:r>
        <w:t xml:space="preserve"> </w:t>
      </w:r>
      <w:r>
        <w:rPr>
          <w:w w:val="101"/>
        </w:rPr>
        <w:t>of</w:t>
      </w:r>
      <w:r>
        <w:t xml:space="preserve"> </w:t>
      </w:r>
      <w:r>
        <w:rPr>
          <w:w w:val="101"/>
        </w:rPr>
        <w:t>36.</w:t>
      </w:r>
      <w:r>
        <w:rPr>
          <w:spacing w:val="-1"/>
          <w:w w:val="101"/>
        </w:rPr>
        <w:t>8</w:t>
      </w:r>
      <w:r>
        <w:rPr>
          <w:rFonts w:ascii="Meiryo" w:hAnsi="Meiryo"/>
          <w:i/>
          <w:w w:val="49"/>
          <w:position w:val="9"/>
          <w:sz w:val="18"/>
        </w:rPr>
        <w:t>◦</w:t>
      </w:r>
      <w:r>
        <w:rPr>
          <w:rFonts w:ascii="Meiryo" w:hAnsi="Meiryo"/>
          <w:i/>
          <w:spacing w:val="7"/>
          <w:position w:val="9"/>
          <w:sz w:val="18"/>
        </w:rPr>
        <w:t xml:space="preserve"> </w:t>
      </w:r>
      <w:r>
        <w:rPr>
          <w:w w:val="101"/>
        </w:rPr>
        <w:t>N</w:t>
      </w:r>
      <w:r>
        <w:t xml:space="preserve"> </w:t>
      </w:r>
      <w:r>
        <w:rPr>
          <w:w w:val="101"/>
        </w:rPr>
        <w:t>and</w:t>
      </w:r>
      <w:r>
        <w:t xml:space="preserve"> </w:t>
      </w:r>
      <w:r>
        <w:rPr>
          <w:w w:val="101"/>
        </w:rPr>
        <w:t>east</w:t>
      </w:r>
      <w:r>
        <w:t xml:space="preserve"> </w:t>
      </w:r>
      <w:r>
        <w:rPr>
          <w:w w:val="101"/>
        </w:rPr>
        <w:t>of</w:t>
      </w:r>
      <w:r>
        <w:t xml:space="preserve"> </w:t>
      </w:r>
      <w:r>
        <w:rPr>
          <w:w w:val="101"/>
        </w:rPr>
        <w:t>122.</w:t>
      </w:r>
      <w:r>
        <w:rPr>
          <w:spacing w:val="-1"/>
          <w:w w:val="101"/>
        </w:rPr>
        <w:t>1</w:t>
      </w:r>
      <w:r>
        <w:rPr>
          <w:rFonts w:ascii="Meiryo" w:hAnsi="Meiryo"/>
          <w:i/>
          <w:w w:val="49"/>
          <w:position w:val="9"/>
          <w:sz w:val="18"/>
        </w:rPr>
        <w:t>◦</w:t>
      </w:r>
      <w:r>
        <w:rPr>
          <w:rFonts w:ascii="Meiryo" w:hAnsi="Meiryo"/>
          <w:i/>
          <w:spacing w:val="7"/>
          <w:position w:val="9"/>
          <w:sz w:val="18"/>
        </w:rPr>
        <w:t xml:space="preserve"> </w:t>
      </w:r>
      <w:r>
        <w:rPr>
          <w:spacing w:val="-22"/>
          <w:w w:val="101"/>
        </w:rPr>
        <w:t>W</w:t>
      </w:r>
      <w:r>
        <w:rPr>
          <w:w w:val="101"/>
        </w:rPr>
        <w:t>,</w:t>
      </w:r>
      <w:r>
        <w:t xml:space="preserve"> </w:t>
      </w:r>
      <w:r>
        <w:rPr>
          <w:w w:val="101"/>
        </w:rPr>
        <w:t>with</w:t>
      </w:r>
      <w:r>
        <w:t xml:space="preserve"> </w:t>
      </w:r>
      <w:r>
        <w:rPr>
          <w:w w:val="101"/>
        </w:rPr>
        <w:t>a</w:t>
      </w:r>
      <w:r>
        <w:t xml:space="preserve"> </w:t>
      </w:r>
      <w:r>
        <w:rPr>
          <w:w w:val="101"/>
        </w:rPr>
        <w:t>total</w:t>
      </w:r>
      <w:r>
        <w:t xml:space="preserve"> </w:t>
      </w:r>
      <w:r>
        <w:rPr>
          <w:w w:val="101"/>
        </w:rPr>
        <w:t>area</w:t>
      </w:r>
      <w:r>
        <w:t xml:space="preserve"> </w:t>
      </w:r>
      <w:r>
        <w:rPr>
          <w:w w:val="101"/>
        </w:rPr>
        <w:t>of</w:t>
      </w:r>
      <w:r>
        <w:t xml:space="preserve"> </w:t>
      </w:r>
      <w:r>
        <w:rPr>
          <w:w w:val="101"/>
        </w:rPr>
        <w:t>370</w:t>
      </w:r>
      <w:r>
        <w:t xml:space="preserve"> </w:t>
      </w:r>
      <w:r>
        <w:rPr>
          <w:w w:val="101"/>
        </w:rPr>
        <w:t>k</w:t>
      </w:r>
      <w:r>
        <w:rPr>
          <w:spacing w:val="-1"/>
          <w:w w:val="101"/>
        </w:rPr>
        <w:t>m</w:t>
      </w:r>
      <w:r>
        <w:rPr>
          <w:spacing w:val="9"/>
          <w:w w:val="99"/>
          <w:position w:val="9"/>
          <w:sz w:val="18"/>
        </w:rPr>
        <w:t>2</w:t>
      </w:r>
      <w:r>
        <w:rPr>
          <w:w w:val="101"/>
        </w:rPr>
        <w:t>.</w:t>
      </w:r>
      <w:r>
        <w:rPr>
          <w:spacing w:val="15"/>
        </w:rPr>
        <w:t xml:space="preserve"> </w:t>
      </w:r>
      <w:r>
        <w:rPr>
          <w:w w:val="101"/>
        </w:rPr>
        <w:t xml:space="preserve">The </w:t>
      </w:r>
      <w:r>
        <w:t>study</w:t>
      </w:r>
      <w:r>
        <w:rPr>
          <w:spacing w:val="-23"/>
        </w:rPr>
        <w:t xml:space="preserve"> </w:t>
      </w:r>
      <w:r>
        <w:t>design</w:t>
      </w:r>
      <w:r>
        <w:rPr>
          <w:spacing w:val="-23"/>
        </w:rPr>
        <w:t xml:space="preserve"> </w:t>
      </w:r>
      <w:r>
        <w:t>was</w:t>
      </w:r>
      <w:r>
        <w:rPr>
          <w:spacing w:val="-23"/>
        </w:rPr>
        <w:t xml:space="preserve"> </w:t>
      </w:r>
      <w:r>
        <w:t>a</w:t>
      </w:r>
      <w:r>
        <w:rPr>
          <w:spacing w:val="-23"/>
        </w:rPr>
        <w:t xml:space="preserve"> </w:t>
      </w:r>
      <w:r>
        <w:t>systematic,</w:t>
      </w:r>
      <w:r>
        <w:rPr>
          <w:spacing w:val="-23"/>
        </w:rPr>
        <w:t xml:space="preserve"> </w:t>
      </w:r>
      <w:r>
        <w:t>randomly</w:t>
      </w:r>
      <w:r>
        <w:rPr>
          <w:spacing w:val="-23"/>
        </w:rPr>
        <w:t xml:space="preserve"> </w:t>
      </w:r>
      <w:r>
        <w:t>positioned</w:t>
      </w:r>
      <w:r>
        <w:rPr>
          <w:spacing w:val="-23"/>
        </w:rPr>
        <w:t xml:space="preserve"> </w:t>
      </w:r>
      <w:r>
        <w:t>offset</w:t>
      </w:r>
      <w:r>
        <w:rPr>
          <w:spacing w:val="-23"/>
        </w:rPr>
        <w:t xml:space="preserve"> </w:t>
      </w:r>
      <w:r>
        <w:t>grid</w:t>
      </w:r>
      <w:r>
        <w:rPr>
          <w:spacing w:val="-23"/>
        </w:rPr>
        <w:t xml:space="preserve"> </w:t>
      </w:r>
      <w:r>
        <w:t>of</w:t>
      </w:r>
      <w:r>
        <w:rPr>
          <w:spacing w:val="-23"/>
        </w:rPr>
        <w:t xml:space="preserve"> </w:t>
      </w:r>
      <w:r>
        <w:t>11</w:t>
      </w:r>
      <w:r>
        <w:rPr>
          <w:spacing w:val="-23"/>
        </w:rPr>
        <w:t xml:space="preserve"> </w:t>
      </w:r>
      <w:r>
        <w:t>C-PODs</w:t>
      </w:r>
      <w:r>
        <w:rPr>
          <w:spacing w:val="-23"/>
        </w:rPr>
        <w:t xml:space="preserve"> </w:t>
      </w:r>
      <w:r>
        <w:t>spaced</w:t>
      </w:r>
      <w:r>
        <w:rPr>
          <w:spacing w:val="-23"/>
        </w:rPr>
        <w:t xml:space="preserve"> </w:t>
      </w:r>
      <w:r>
        <w:t>0.035</w:t>
      </w:r>
      <w:r>
        <w:rPr>
          <w:rFonts w:ascii="Meiryo" w:hAnsi="Meiryo"/>
          <w:i/>
          <w:position w:val="9"/>
          <w:sz w:val="18"/>
        </w:rPr>
        <w:t xml:space="preserve">◦ </w:t>
      </w:r>
      <w:r>
        <w:t>latitude</w:t>
      </w:r>
      <w:r>
        <w:rPr>
          <w:spacing w:val="-8"/>
        </w:rPr>
        <w:t xml:space="preserve"> </w:t>
      </w:r>
      <w:r>
        <w:t>and</w:t>
      </w:r>
      <w:r>
        <w:rPr>
          <w:spacing w:val="-8"/>
        </w:rPr>
        <w:t xml:space="preserve"> </w:t>
      </w:r>
      <w:r>
        <w:rPr>
          <w:spacing w:val="-3"/>
        </w:rPr>
        <w:t>0.07</w:t>
      </w:r>
      <w:r>
        <w:rPr>
          <w:rFonts w:ascii="Meiryo" w:hAnsi="Meiryo"/>
          <w:i/>
          <w:spacing w:val="-3"/>
          <w:position w:val="9"/>
          <w:sz w:val="18"/>
        </w:rPr>
        <w:t>◦</w:t>
      </w:r>
      <w:r>
        <w:rPr>
          <w:rFonts w:ascii="Meiryo" w:hAnsi="Meiryo"/>
          <w:i/>
          <w:spacing w:val="-2"/>
          <w:position w:val="9"/>
          <w:sz w:val="18"/>
        </w:rPr>
        <w:t xml:space="preserve"> </w:t>
      </w:r>
      <w:r>
        <w:t>longitude</w:t>
      </w:r>
      <w:r>
        <w:rPr>
          <w:spacing w:val="-8"/>
        </w:rPr>
        <w:t xml:space="preserve"> </w:t>
      </w:r>
      <w:r>
        <w:t>apart</w:t>
      </w:r>
      <w:r>
        <w:rPr>
          <w:spacing w:val="-8"/>
        </w:rPr>
        <w:t xml:space="preserve"> </w:t>
      </w:r>
      <w:r>
        <w:t>and</w:t>
      </w:r>
      <w:r>
        <w:rPr>
          <w:spacing w:val="-8"/>
        </w:rPr>
        <w:t xml:space="preserve"> </w:t>
      </w:r>
      <w:r>
        <w:t>oriented</w:t>
      </w:r>
      <w:r>
        <w:rPr>
          <w:spacing w:val="-8"/>
        </w:rPr>
        <w:t xml:space="preserve"> </w:t>
      </w:r>
      <w:r>
        <w:t>to</w:t>
      </w:r>
      <w:r>
        <w:rPr>
          <w:spacing w:val="-8"/>
        </w:rPr>
        <w:t xml:space="preserve"> </w:t>
      </w:r>
      <w:r>
        <w:t>follow</w:t>
      </w:r>
      <w:r>
        <w:rPr>
          <w:spacing w:val="-8"/>
        </w:rPr>
        <w:t xml:space="preserve"> </w:t>
      </w:r>
      <w:r>
        <w:t>the</w:t>
      </w:r>
      <w:r>
        <w:rPr>
          <w:spacing w:val="-8"/>
        </w:rPr>
        <w:t xml:space="preserve"> </w:t>
      </w:r>
      <w:r>
        <w:t>shape</w:t>
      </w:r>
      <w:r>
        <w:rPr>
          <w:spacing w:val="-8"/>
        </w:rPr>
        <w:t xml:space="preserve"> </w:t>
      </w:r>
      <w:r>
        <w:t>of</w:t>
      </w:r>
      <w:r>
        <w:rPr>
          <w:spacing w:val="-8"/>
        </w:rPr>
        <w:t xml:space="preserve"> </w:t>
      </w:r>
      <w:r>
        <w:t>the</w:t>
      </w:r>
      <w:r>
        <w:rPr>
          <w:spacing w:val="-8"/>
        </w:rPr>
        <w:t xml:space="preserve"> </w:t>
      </w:r>
      <w:r>
        <w:t>coastline</w:t>
      </w:r>
      <w:r>
        <w:rPr>
          <w:spacing w:val="-8"/>
        </w:rPr>
        <w:t xml:space="preserve"> </w:t>
      </w:r>
      <w:r>
        <w:t>(see</w:t>
      </w:r>
      <w:r>
        <w:rPr>
          <w:spacing w:val="-8"/>
        </w:rPr>
        <w:t xml:space="preserve"> </w:t>
      </w:r>
      <w:r>
        <w:t xml:space="preserve">Fig. </w:t>
      </w:r>
      <w:hyperlink w:anchor="_bookmark4" w:history="1">
        <w:proofErr w:type="gramStart"/>
        <w:r>
          <w:t>1.2</w:t>
        </w:r>
      </w:hyperlink>
      <w:r>
        <w:t>,</w:t>
      </w:r>
      <w:r>
        <w:rPr>
          <w:spacing w:val="-14"/>
        </w:rPr>
        <w:t xml:space="preserve"> </w:t>
      </w:r>
      <w:r>
        <w:t>right</w:t>
      </w:r>
      <w:r>
        <w:rPr>
          <w:spacing w:val="-14"/>
        </w:rPr>
        <w:t xml:space="preserve"> </w:t>
      </w:r>
      <w:r>
        <w:t>panel).</w:t>
      </w:r>
      <w:proofErr w:type="gramEnd"/>
      <w:r>
        <w:rPr>
          <w:spacing w:val="-3"/>
        </w:rPr>
        <w:t xml:space="preserve"> </w:t>
      </w:r>
      <w:r>
        <w:t>Further</w:t>
      </w:r>
      <w:r>
        <w:rPr>
          <w:spacing w:val="-14"/>
        </w:rPr>
        <w:t xml:space="preserve"> </w:t>
      </w:r>
      <w:r>
        <w:t>details</w:t>
      </w:r>
      <w:r>
        <w:rPr>
          <w:spacing w:val="-14"/>
        </w:rPr>
        <w:t xml:space="preserve"> </w:t>
      </w:r>
      <w:r>
        <w:t>of</w:t>
      </w:r>
      <w:r>
        <w:rPr>
          <w:spacing w:val="-14"/>
        </w:rPr>
        <w:t xml:space="preserve"> </w:t>
      </w:r>
      <w:r>
        <w:t>passive</w:t>
      </w:r>
      <w:r>
        <w:rPr>
          <w:spacing w:val="-14"/>
        </w:rPr>
        <w:t xml:space="preserve"> </w:t>
      </w:r>
      <w:r>
        <w:t>acoustic</w:t>
      </w:r>
      <w:r>
        <w:rPr>
          <w:spacing w:val="-14"/>
        </w:rPr>
        <w:t xml:space="preserve"> </w:t>
      </w:r>
      <w:r>
        <w:t>instrument</w:t>
      </w:r>
      <w:r>
        <w:rPr>
          <w:spacing w:val="-14"/>
        </w:rPr>
        <w:t xml:space="preserve"> </w:t>
      </w:r>
      <w:r>
        <w:t>deployments</w:t>
      </w:r>
      <w:r>
        <w:rPr>
          <w:spacing w:val="-14"/>
        </w:rPr>
        <w:t xml:space="preserve"> </w:t>
      </w:r>
      <w:r>
        <w:t>can</w:t>
      </w:r>
      <w:r>
        <w:rPr>
          <w:spacing w:val="-14"/>
        </w:rPr>
        <w:t xml:space="preserve"> </w:t>
      </w:r>
      <w:r>
        <w:t>be</w:t>
      </w:r>
      <w:r>
        <w:rPr>
          <w:spacing w:val="-14"/>
        </w:rPr>
        <w:t xml:space="preserve"> </w:t>
      </w:r>
      <w:r>
        <w:t>found</w:t>
      </w:r>
      <w:r>
        <w:rPr>
          <w:spacing w:val="-14"/>
        </w:rPr>
        <w:t xml:space="preserve"> </w:t>
      </w:r>
      <w:r>
        <w:t xml:space="preserve">in </w:t>
      </w:r>
      <w:hyperlink w:anchor="_bookmark29" w:history="1">
        <w:r>
          <w:t>Jacobson et al</w:t>
        </w:r>
        <w:proofErr w:type="gramStart"/>
        <w:r>
          <w:t>.</w:t>
        </w:r>
        <w:proofErr w:type="gramEnd"/>
      </w:hyperlink>
      <w:r>
        <w:t>(</w:t>
      </w:r>
      <w:hyperlink w:anchor="_bookmark29" w:history="1">
        <w:r>
          <w:t>2016)</w:t>
        </w:r>
      </w:hyperlink>
      <w:r>
        <w:t xml:space="preserve"> </w:t>
      </w:r>
      <w:proofErr w:type="spellStart"/>
      <w:r>
        <w:t>and</w:t>
      </w:r>
      <w:hyperlink w:anchor="_bookmark28" w:history="1">
        <w:r>
          <w:t>Jacobson</w:t>
        </w:r>
        <w:proofErr w:type="spellEnd"/>
        <w:r>
          <w:t xml:space="preserve"> et</w:t>
        </w:r>
        <w:r>
          <w:rPr>
            <w:spacing w:val="-21"/>
          </w:rPr>
          <w:t xml:space="preserve"> </w:t>
        </w:r>
        <w:r>
          <w:t>al.(</w:t>
        </w:r>
      </w:hyperlink>
      <w:r>
        <w:t>2017</w:t>
      </w:r>
      <w:hyperlink w:anchor="_bookmark28" w:history="1">
        <w:r>
          <w:t>).</w:t>
        </w:r>
      </w:hyperlink>
    </w:p>
    <w:p w:rsidR="00FD591A" w:rsidRDefault="00E33CD0">
      <w:pPr>
        <w:pStyle w:val="BodyText"/>
        <w:spacing w:before="202" w:line="415" w:lineRule="auto"/>
        <w:ind w:left="432" w:right="111" w:firstLine="727"/>
      </w:pPr>
      <w:r>
        <w:t>C-POD</w:t>
      </w:r>
      <w:r>
        <w:rPr>
          <w:spacing w:val="-15"/>
        </w:rPr>
        <w:t xml:space="preserve"> </w:t>
      </w:r>
      <w:r>
        <w:t>data</w:t>
      </w:r>
      <w:r>
        <w:rPr>
          <w:spacing w:val="-15"/>
        </w:rPr>
        <w:t xml:space="preserve"> </w:t>
      </w:r>
      <w:r>
        <w:t>were</w:t>
      </w:r>
      <w:r>
        <w:rPr>
          <w:spacing w:val="-15"/>
        </w:rPr>
        <w:t xml:space="preserve"> </w:t>
      </w:r>
      <w:r>
        <w:t>processed</w:t>
      </w:r>
      <w:r>
        <w:rPr>
          <w:spacing w:val="-15"/>
        </w:rPr>
        <w:t xml:space="preserve"> </w:t>
      </w:r>
      <w:r>
        <w:t>using</w:t>
      </w:r>
      <w:r>
        <w:rPr>
          <w:spacing w:val="-15"/>
        </w:rPr>
        <w:t xml:space="preserve"> </w:t>
      </w:r>
      <w:r>
        <w:t>the</w:t>
      </w:r>
      <w:r>
        <w:rPr>
          <w:spacing w:val="-15"/>
        </w:rPr>
        <w:t xml:space="preserve"> </w:t>
      </w:r>
      <w:r>
        <w:t>KERNO</w:t>
      </w:r>
      <w:r>
        <w:rPr>
          <w:spacing w:val="-15"/>
        </w:rPr>
        <w:t xml:space="preserve"> </w:t>
      </w:r>
      <w:r>
        <w:t>algorithm</w:t>
      </w:r>
      <w:r>
        <w:rPr>
          <w:spacing w:val="-15"/>
        </w:rPr>
        <w:t xml:space="preserve"> </w:t>
      </w:r>
      <w:r>
        <w:t>in</w:t>
      </w:r>
      <w:r>
        <w:rPr>
          <w:spacing w:val="-15"/>
        </w:rPr>
        <w:t xml:space="preserve"> </w:t>
      </w:r>
      <w:r>
        <w:t>the</w:t>
      </w:r>
      <w:r>
        <w:rPr>
          <w:spacing w:val="-15"/>
        </w:rPr>
        <w:t xml:space="preserve"> </w:t>
      </w:r>
      <w:r>
        <w:t>program</w:t>
      </w:r>
      <w:r>
        <w:rPr>
          <w:spacing w:val="-15"/>
        </w:rPr>
        <w:t xml:space="preserve"> </w:t>
      </w:r>
      <w:r>
        <w:t xml:space="preserve">CPOD.exe </w:t>
      </w:r>
      <w:r>
        <w:rPr>
          <w:spacing w:val="-6"/>
        </w:rPr>
        <w:t xml:space="preserve">(v. </w:t>
      </w:r>
      <w:r>
        <w:t>2.044</w:t>
      </w:r>
      <w:proofErr w:type="gramStart"/>
      <w:r>
        <w:t>;T</w:t>
      </w:r>
      <w:proofErr w:type="gramEnd"/>
      <w:r w:rsidR="00FD591A">
        <w:fldChar w:fldCharType="begin"/>
      </w:r>
      <w:r w:rsidR="00FD591A">
        <w:instrText>HYPERLINK \l "_bookmark45"</w:instrText>
      </w:r>
      <w:r w:rsidR="00FD591A">
        <w:fldChar w:fldCharType="separate"/>
      </w:r>
      <w:r>
        <w:t>regenza,</w:t>
      </w:r>
      <w:r w:rsidR="00FD591A">
        <w:fldChar w:fldCharType="end"/>
      </w:r>
      <w:hyperlink w:anchor="_bookmark45" w:history="1">
        <w:r>
          <w:t>2012)</w:t>
        </w:r>
      </w:hyperlink>
      <w:r>
        <w:t xml:space="preserve"> to detect click trains. All narrowband, high-frequency (NBHF) click trains were classified as belonging to harbor porpoise. </w:t>
      </w:r>
      <w:proofErr w:type="spellStart"/>
      <w:r>
        <w:rPr>
          <w:spacing w:val="-3"/>
        </w:rPr>
        <w:t>Dall’s</w:t>
      </w:r>
      <w:proofErr w:type="spellEnd"/>
      <w:r>
        <w:rPr>
          <w:spacing w:val="-3"/>
        </w:rPr>
        <w:t xml:space="preserve"> </w:t>
      </w:r>
      <w:r>
        <w:t xml:space="preserve">porpoise </w:t>
      </w:r>
      <w:proofErr w:type="spellStart"/>
      <w:r>
        <w:rPr>
          <w:i/>
        </w:rPr>
        <w:t>Phocoenoides</w:t>
      </w:r>
      <w:proofErr w:type="spellEnd"/>
      <w:r>
        <w:rPr>
          <w:i/>
        </w:rPr>
        <w:t xml:space="preserve"> </w:t>
      </w:r>
      <w:proofErr w:type="spellStart"/>
      <w:r>
        <w:rPr>
          <w:i/>
        </w:rPr>
        <w:t>dalli</w:t>
      </w:r>
      <w:proofErr w:type="spellEnd"/>
      <w:r>
        <w:rPr>
          <w:i/>
        </w:rPr>
        <w:t xml:space="preserve"> </w:t>
      </w:r>
      <w:r>
        <w:t xml:space="preserve">are also found along the U.S. </w:t>
      </w:r>
      <w:r>
        <w:rPr>
          <w:spacing w:val="-5"/>
        </w:rPr>
        <w:t xml:space="preserve">West </w:t>
      </w:r>
      <w:r>
        <w:t xml:space="preserve">Coast and produce similar NBHF echolocation signals; </w:t>
      </w:r>
      <w:r>
        <w:rPr>
          <w:spacing w:val="-4"/>
        </w:rPr>
        <w:t xml:space="preserve">however, </w:t>
      </w:r>
      <w:proofErr w:type="spellStart"/>
      <w:r>
        <w:rPr>
          <w:spacing w:val="-3"/>
        </w:rPr>
        <w:t>Dall’s</w:t>
      </w:r>
      <w:proofErr w:type="spellEnd"/>
      <w:r>
        <w:rPr>
          <w:spacing w:val="-3"/>
        </w:rPr>
        <w:t xml:space="preserve"> </w:t>
      </w:r>
      <w:r>
        <w:t>porpoise are typically found in deep water (100s to 1000s of m deep;F</w:t>
      </w:r>
      <w:hyperlink w:anchor="_bookmark22" w:history="1">
        <w:r>
          <w:t>orney,</w:t>
        </w:r>
      </w:hyperlink>
      <w:hyperlink w:anchor="_bookmark22" w:history="1">
        <w:r>
          <w:t>2000)</w:t>
        </w:r>
      </w:hyperlink>
      <w:r>
        <w:rPr>
          <w:spacing w:val="-18"/>
        </w:rPr>
        <w:t xml:space="preserve"> </w:t>
      </w:r>
      <w:r>
        <w:t>and</w:t>
      </w:r>
      <w:r>
        <w:rPr>
          <w:spacing w:val="-18"/>
        </w:rPr>
        <w:t xml:space="preserve"> </w:t>
      </w:r>
      <w:r>
        <w:t>no</w:t>
      </w:r>
      <w:r>
        <w:rPr>
          <w:spacing w:val="-18"/>
        </w:rPr>
        <w:t xml:space="preserve"> </w:t>
      </w:r>
      <w:proofErr w:type="spellStart"/>
      <w:r>
        <w:rPr>
          <w:spacing w:val="-3"/>
        </w:rPr>
        <w:t>Dall’s</w:t>
      </w:r>
      <w:proofErr w:type="spellEnd"/>
      <w:r>
        <w:rPr>
          <w:spacing w:val="-18"/>
        </w:rPr>
        <w:t xml:space="preserve"> </w:t>
      </w:r>
      <w:r>
        <w:t>porpoise</w:t>
      </w:r>
      <w:r>
        <w:rPr>
          <w:spacing w:val="-18"/>
        </w:rPr>
        <w:t xml:space="preserve"> </w:t>
      </w:r>
      <w:r>
        <w:t>were</w:t>
      </w:r>
      <w:r>
        <w:rPr>
          <w:spacing w:val="-18"/>
        </w:rPr>
        <w:t xml:space="preserve"> </w:t>
      </w:r>
      <w:r>
        <w:t>seen</w:t>
      </w:r>
      <w:r>
        <w:rPr>
          <w:spacing w:val="-18"/>
        </w:rPr>
        <w:t xml:space="preserve"> </w:t>
      </w:r>
      <w:r>
        <w:t>in</w:t>
      </w:r>
      <w:r>
        <w:rPr>
          <w:spacing w:val="-18"/>
        </w:rPr>
        <w:t xml:space="preserve"> </w:t>
      </w:r>
      <w:r>
        <w:t>our</w:t>
      </w:r>
      <w:r>
        <w:rPr>
          <w:spacing w:val="-18"/>
        </w:rPr>
        <w:t xml:space="preserve"> </w:t>
      </w:r>
      <w:r>
        <w:t>study</w:t>
      </w:r>
      <w:r>
        <w:rPr>
          <w:spacing w:val="-18"/>
        </w:rPr>
        <w:t xml:space="preserve"> </w:t>
      </w:r>
      <w:r>
        <w:t>area</w:t>
      </w:r>
      <w:r>
        <w:rPr>
          <w:spacing w:val="-18"/>
        </w:rPr>
        <w:t xml:space="preserve"> </w:t>
      </w:r>
      <w:r>
        <w:t>during</w:t>
      </w:r>
      <w:r>
        <w:rPr>
          <w:spacing w:val="-18"/>
        </w:rPr>
        <w:t xml:space="preserve"> </w:t>
      </w:r>
      <w:r>
        <w:t>aerial</w:t>
      </w:r>
      <w:r>
        <w:rPr>
          <w:spacing w:val="-18"/>
        </w:rPr>
        <w:t xml:space="preserve"> </w:t>
      </w:r>
      <w:r>
        <w:t xml:space="preserve">surveys conducted in 2011 or 2013. </w:t>
      </w:r>
      <w:r>
        <w:rPr>
          <w:spacing w:val="-10"/>
        </w:rPr>
        <w:t xml:space="preserve">We </w:t>
      </w:r>
      <w:r>
        <w:t>chose to include only high-quality click trains (as defined by</w:t>
      </w:r>
      <w:r>
        <w:rPr>
          <w:spacing w:val="-12"/>
        </w:rPr>
        <w:t xml:space="preserve"> </w:t>
      </w:r>
      <w:r>
        <w:t>the</w:t>
      </w:r>
      <w:r>
        <w:rPr>
          <w:spacing w:val="-11"/>
        </w:rPr>
        <w:t xml:space="preserve"> </w:t>
      </w:r>
      <w:r>
        <w:t>KERNO</w:t>
      </w:r>
      <w:r>
        <w:rPr>
          <w:spacing w:val="-12"/>
        </w:rPr>
        <w:t xml:space="preserve"> </w:t>
      </w:r>
      <w:r>
        <w:t>algorithm)</w:t>
      </w:r>
      <w:r>
        <w:rPr>
          <w:spacing w:val="-12"/>
        </w:rPr>
        <w:t xml:space="preserve"> </w:t>
      </w:r>
      <w:r>
        <w:t>in</w:t>
      </w:r>
      <w:r>
        <w:rPr>
          <w:spacing w:val="-11"/>
        </w:rPr>
        <w:t xml:space="preserve"> </w:t>
      </w:r>
      <w:r>
        <w:t>our</w:t>
      </w:r>
      <w:r>
        <w:rPr>
          <w:spacing w:val="-12"/>
        </w:rPr>
        <w:t xml:space="preserve"> </w:t>
      </w:r>
      <w:r>
        <w:t>analysis</w:t>
      </w:r>
      <w:r>
        <w:rPr>
          <w:spacing w:val="-12"/>
        </w:rPr>
        <w:t xml:space="preserve"> </w:t>
      </w:r>
      <w:del w:id="29" w:author="Jay" w:date="2017-07-10T09:19:00Z">
        <w:r w:rsidDel="0058257D">
          <w:delText>in</w:delText>
        </w:r>
        <w:r w:rsidDel="0058257D">
          <w:rPr>
            <w:spacing w:val="-11"/>
          </w:rPr>
          <w:delText xml:space="preserve"> </w:delText>
        </w:r>
        <w:r w:rsidDel="0058257D">
          <w:delText>order</w:delText>
        </w:r>
        <w:r w:rsidDel="0058257D">
          <w:rPr>
            <w:spacing w:val="-12"/>
          </w:rPr>
          <w:delText xml:space="preserve"> </w:delText>
        </w:r>
      </w:del>
      <w:r>
        <w:t>to</w:t>
      </w:r>
      <w:r>
        <w:rPr>
          <w:spacing w:val="-12"/>
        </w:rPr>
        <w:t xml:space="preserve"> </w:t>
      </w:r>
      <w:r>
        <w:t>minimize</w:t>
      </w:r>
      <w:r>
        <w:rPr>
          <w:spacing w:val="-11"/>
        </w:rPr>
        <w:t xml:space="preserve"> </w:t>
      </w:r>
      <w:r>
        <w:t>false</w:t>
      </w:r>
      <w:r>
        <w:rPr>
          <w:spacing w:val="-12"/>
        </w:rPr>
        <w:t xml:space="preserve"> </w:t>
      </w:r>
      <w:r>
        <w:t>positives</w:t>
      </w:r>
      <w:r>
        <w:rPr>
          <w:spacing w:val="-11"/>
        </w:rPr>
        <w:t xml:space="preserve"> </w:t>
      </w:r>
      <w:r>
        <w:t>in</w:t>
      </w:r>
      <w:r>
        <w:rPr>
          <w:spacing w:val="-12"/>
        </w:rPr>
        <w:t xml:space="preserve"> </w:t>
      </w:r>
      <w:r>
        <w:t>the</w:t>
      </w:r>
      <w:r>
        <w:rPr>
          <w:spacing w:val="-12"/>
        </w:rPr>
        <w:t xml:space="preserve"> </w:t>
      </w:r>
      <w:r>
        <w:t>dataset. Data</w:t>
      </w:r>
      <w:r>
        <w:rPr>
          <w:spacing w:val="-12"/>
        </w:rPr>
        <w:t xml:space="preserve"> </w:t>
      </w:r>
      <w:r>
        <w:t>were</w:t>
      </w:r>
      <w:r>
        <w:rPr>
          <w:spacing w:val="-12"/>
        </w:rPr>
        <w:t xml:space="preserve"> </w:t>
      </w:r>
      <w:r>
        <w:t>exported</w:t>
      </w:r>
      <w:r>
        <w:rPr>
          <w:spacing w:val="-12"/>
        </w:rPr>
        <w:t xml:space="preserve"> </w:t>
      </w:r>
      <w:r>
        <w:t>from</w:t>
      </w:r>
      <w:r>
        <w:rPr>
          <w:spacing w:val="-12"/>
        </w:rPr>
        <w:t xml:space="preserve"> </w:t>
      </w:r>
      <w:r>
        <w:t>CPOD.exe</w:t>
      </w:r>
      <w:r>
        <w:rPr>
          <w:spacing w:val="-12"/>
        </w:rPr>
        <w:t xml:space="preserve"> </w:t>
      </w:r>
      <w:r>
        <w:t>and</w:t>
      </w:r>
      <w:r>
        <w:rPr>
          <w:spacing w:val="-12"/>
        </w:rPr>
        <w:t xml:space="preserve"> </w:t>
      </w:r>
      <w:r>
        <w:t>all</w:t>
      </w:r>
      <w:r>
        <w:rPr>
          <w:spacing w:val="-12"/>
        </w:rPr>
        <w:t xml:space="preserve"> </w:t>
      </w:r>
      <w:r>
        <w:t>further</w:t>
      </w:r>
      <w:r>
        <w:rPr>
          <w:spacing w:val="-12"/>
        </w:rPr>
        <w:t xml:space="preserve"> </w:t>
      </w:r>
      <w:r>
        <w:t>analyses</w:t>
      </w:r>
      <w:r>
        <w:rPr>
          <w:spacing w:val="-12"/>
        </w:rPr>
        <w:t xml:space="preserve"> </w:t>
      </w:r>
      <w:r>
        <w:t>were</w:t>
      </w:r>
      <w:r>
        <w:rPr>
          <w:spacing w:val="-12"/>
        </w:rPr>
        <w:t xml:space="preserve"> </w:t>
      </w:r>
      <w:r>
        <w:t>performed</w:t>
      </w:r>
      <w:r>
        <w:rPr>
          <w:spacing w:val="-12"/>
        </w:rPr>
        <w:t xml:space="preserve"> </w:t>
      </w:r>
      <w:r>
        <w:t>in</w:t>
      </w:r>
      <w:r>
        <w:rPr>
          <w:spacing w:val="-12"/>
        </w:rPr>
        <w:t xml:space="preserve"> </w:t>
      </w:r>
      <w:r>
        <w:t>R</w:t>
      </w:r>
      <w:r>
        <w:rPr>
          <w:spacing w:val="-12"/>
        </w:rPr>
        <w:t xml:space="preserve"> </w:t>
      </w:r>
      <w:r>
        <w:rPr>
          <w:spacing w:val="-6"/>
        </w:rPr>
        <w:t>(v.</w:t>
      </w:r>
      <w:r>
        <w:t xml:space="preserve"> 3.2.2; R Core </w:t>
      </w:r>
      <w:r>
        <w:rPr>
          <w:spacing w:val="-4"/>
        </w:rPr>
        <w:t>Team,</w:t>
      </w:r>
      <w:r>
        <w:rPr>
          <w:spacing w:val="-40"/>
        </w:rPr>
        <w:t xml:space="preserve"> </w:t>
      </w:r>
      <w:r>
        <w:t>2016).</w:t>
      </w:r>
    </w:p>
    <w:p w:rsidR="00FD591A" w:rsidRDefault="00E33CD0">
      <w:pPr>
        <w:pStyle w:val="BodyText"/>
        <w:spacing w:before="8" w:line="415" w:lineRule="auto"/>
        <w:ind w:left="431" w:right="186" w:firstLine="728"/>
      </w:pPr>
      <w:proofErr w:type="spellStart"/>
      <w:r>
        <w:t>Follo</w:t>
      </w:r>
      <w:hyperlink w:anchor="_bookmark28" w:history="1">
        <w:r>
          <w:t>wingJacobson</w:t>
        </w:r>
        <w:proofErr w:type="spellEnd"/>
        <w:r>
          <w:t xml:space="preserve"> et al</w:t>
        </w:r>
        <w:proofErr w:type="gramStart"/>
        <w:r>
          <w:t>.(</w:t>
        </w:r>
        <w:proofErr w:type="gramEnd"/>
      </w:hyperlink>
      <w:hyperlink w:anchor="_bookmark28" w:history="1">
        <w:r>
          <w:t>2017),</w:t>
        </w:r>
      </w:hyperlink>
      <w:r>
        <w:t xml:space="preserve"> we chose to use the number of porpoise positive seconds (PPS) per day as our passive acoustic metric. This metric is less likely to become saturated</w:t>
      </w:r>
      <w:r>
        <w:rPr>
          <w:spacing w:val="-9"/>
        </w:rPr>
        <w:t xml:space="preserve"> </w:t>
      </w:r>
      <w:r>
        <w:t>when</w:t>
      </w:r>
      <w:r>
        <w:rPr>
          <w:spacing w:val="-9"/>
        </w:rPr>
        <w:t xml:space="preserve"> </w:t>
      </w:r>
      <w:r>
        <w:t>multiple</w:t>
      </w:r>
      <w:r>
        <w:rPr>
          <w:spacing w:val="-9"/>
        </w:rPr>
        <w:t xml:space="preserve"> </w:t>
      </w:r>
      <w:r>
        <w:t>animals</w:t>
      </w:r>
      <w:r>
        <w:rPr>
          <w:spacing w:val="-9"/>
        </w:rPr>
        <w:t xml:space="preserve"> </w:t>
      </w:r>
      <w:r>
        <w:t>are</w:t>
      </w:r>
      <w:r>
        <w:rPr>
          <w:spacing w:val="-9"/>
        </w:rPr>
        <w:t xml:space="preserve"> </w:t>
      </w:r>
      <w:r>
        <w:t>present</w:t>
      </w:r>
      <w:r>
        <w:rPr>
          <w:spacing w:val="-9"/>
        </w:rPr>
        <w:t xml:space="preserve"> </w:t>
      </w:r>
      <w:r>
        <w:t>and</w:t>
      </w:r>
      <w:r>
        <w:rPr>
          <w:spacing w:val="-9"/>
        </w:rPr>
        <w:t xml:space="preserve"> </w:t>
      </w:r>
      <w:r>
        <w:t>it</w:t>
      </w:r>
      <w:r>
        <w:rPr>
          <w:spacing w:val="-9"/>
        </w:rPr>
        <w:t xml:space="preserve"> </w:t>
      </w:r>
      <w:r>
        <w:t>reduces</w:t>
      </w:r>
      <w:r>
        <w:rPr>
          <w:spacing w:val="-9"/>
        </w:rPr>
        <w:t xml:space="preserve"> </w:t>
      </w:r>
      <w:r>
        <w:t>the</w:t>
      </w:r>
      <w:r>
        <w:rPr>
          <w:spacing w:val="-9"/>
        </w:rPr>
        <w:t xml:space="preserve"> </w:t>
      </w:r>
      <w:r>
        <w:t>impact</w:t>
      </w:r>
      <w:r>
        <w:rPr>
          <w:spacing w:val="-9"/>
        </w:rPr>
        <w:t xml:space="preserve"> </w:t>
      </w:r>
      <w:r>
        <w:t>of</w:t>
      </w:r>
      <w:r>
        <w:rPr>
          <w:spacing w:val="-9"/>
        </w:rPr>
        <w:t xml:space="preserve"> </w:t>
      </w:r>
      <w:r>
        <w:t>animal</w:t>
      </w:r>
      <w:r>
        <w:rPr>
          <w:spacing w:val="-9"/>
        </w:rPr>
        <w:t xml:space="preserve"> </w:t>
      </w:r>
      <w:r>
        <w:t xml:space="preserve">orientation on </w:t>
      </w:r>
      <w:proofErr w:type="spellStart"/>
      <w:r>
        <w:t>detectability</w:t>
      </w:r>
      <w:proofErr w:type="spellEnd"/>
      <w:r>
        <w:t xml:space="preserve"> by effectively averaging over 1-s periods. This metric assumes that only one porpoise can be detected within any 1-s period. For each instrument and year, PPS was</w:t>
      </w:r>
      <w:r>
        <w:rPr>
          <w:spacing w:val="-11"/>
        </w:rPr>
        <w:t xml:space="preserve"> </w:t>
      </w:r>
      <w:r>
        <w:t>calculated</w:t>
      </w:r>
      <w:r>
        <w:rPr>
          <w:spacing w:val="-10"/>
        </w:rPr>
        <w:t xml:space="preserve"> </w:t>
      </w:r>
      <w:r>
        <w:t>as</w:t>
      </w:r>
      <w:r>
        <w:rPr>
          <w:spacing w:val="-10"/>
        </w:rPr>
        <w:t xml:space="preserve"> </w:t>
      </w:r>
      <w:r>
        <w:t>the</w:t>
      </w:r>
      <w:r>
        <w:rPr>
          <w:spacing w:val="-11"/>
        </w:rPr>
        <w:t xml:space="preserve"> </w:t>
      </w:r>
      <w:r>
        <w:t>total</w:t>
      </w:r>
      <w:r>
        <w:rPr>
          <w:spacing w:val="-10"/>
        </w:rPr>
        <w:t xml:space="preserve"> </w:t>
      </w:r>
      <w:r>
        <w:t>number</w:t>
      </w:r>
      <w:r>
        <w:rPr>
          <w:spacing w:val="-11"/>
        </w:rPr>
        <w:t xml:space="preserve"> </w:t>
      </w:r>
      <w:r>
        <w:t>of</w:t>
      </w:r>
      <w:r>
        <w:rPr>
          <w:spacing w:val="-10"/>
        </w:rPr>
        <w:t xml:space="preserve"> </w:t>
      </w:r>
      <w:r>
        <w:t>porpoise</w:t>
      </w:r>
      <w:r>
        <w:rPr>
          <w:spacing w:val="-10"/>
        </w:rPr>
        <w:t xml:space="preserve"> </w:t>
      </w:r>
      <w:r>
        <w:t>positive</w:t>
      </w:r>
      <w:r>
        <w:rPr>
          <w:spacing w:val="-10"/>
        </w:rPr>
        <w:t xml:space="preserve"> </w:t>
      </w:r>
      <w:r>
        <w:t>seconds</w:t>
      </w:r>
      <w:r>
        <w:rPr>
          <w:spacing w:val="-11"/>
        </w:rPr>
        <w:t xml:space="preserve"> </w:t>
      </w:r>
      <w:r>
        <w:t>between</w:t>
      </w:r>
      <w:r>
        <w:rPr>
          <w:spacing w:val="-10"/>
        </w:rPr>
        <w:t xml:space="preserve"> </w:t>
      </w:r>
      <w:r>
        <w:t>September</w:t>
      </w:r>
      <w:r>
        <w:rPr>
          <w:spacing w:val="-10"/>
        </w:rPr>
        <w:t xml:space="preserve"> </w:t>
      </w:r>
      <w:r>
        <w:t>1st</w:t>
      </w:r>
      <w:r>
        <w:rPr>
          <w:spacing w:val="-11"/>
        </w:rPr>
        <w:t xml:space="preserve"> </w:t>
      </w:r>
      <w:r>
        <w:t>and December 1st of each year (a 91 day</w:t>
      </w:r>
      <w:r>
        <w:rPr>
          <w:spacing w:val="-22"/>
        </w:rPr>
        <w:t xml:space="preserve"> </w:t>
      </w:r>
      <w:r>
        <w:t>period).</w:t>
      </w:r>
    </w:p>
    <w:p w:rsidR="00FD591A" w:rsidRDefault="00FD591A">
      <w:pPr>
        <w:spacing w:line="415" w:lineRule="auto"/>
        <w:sectPr w:rsidR="00FD591A">
          <w:pgSz w:w="12240" w:h="15840"/>
          <w:pgMar w:top="980" w:right="1240" w:bottom="280" w:left="1720" w:header="759" w:footer="0" w:gutter="0"/>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Heading1"/>
        <w:numPr>
          <w:ilvl w:val="2"/>
          <w:numId w:val="3"/>
        </w:numPr>
        <w:tabs>
          <w:tab w:val="left" w:pos="1157"/>
          <w:tab w:val="left" w:pos="1158"/>
        </w:tabs>
        <w:ind w:hanging="717"/>
      </w:pPr>
      <w:bookmarkStart w:id="30" w:name="Relating_passive_acoustic_and_aerial_sur"/>
      <w:bookmarkEnd w:id="30"/>
      <w:r>
        <w:t>Relating passive acoustic and aerial survey</w:t>
      </w:r>
      <w:r>
        <w:rPr>
          <w:spacing w:val="-35"/>
        </w:rPr>
        <w:t xml:space="preserve"> </w:t>
      </w:r>
      <w:r>
        <w:t>data</w:t>
      </w:r>
    </w:p>
    <w:p w:rsidR="00FD591A" w:rsidRDefault="00E33CD0">
      <w:pPr>
        <w:pStyle w:val="BodyText"/>
        <w:spacing w:before="205" w:line="478" w:lineRule="exact"/>
        <w:ind w:left="432" w:right="116" w:firstLine="727"/>
      </w:pPr>
      <w:proofErr w:type="gramStart"/>
      <w:r>
        <w:rPr>
          <w:spacing w:val="-10"/>
        </w:rPr>
        <w:t xml:space="preserve">To  </w:t>
      </w:r>
      <w:r>
        <w:t>simulate</w:t>
      </w:r>
      <w:proofErr w:type="gramEnd"/>
      <w:r>
        <w:t xml:space="preserve"> changes in passive acoustic detection rates resulting from changes    in harbor porpoise abundance, we first needed to describe the relationship between the density of harbor porpoise (as estimated using aerial survey data) to observed passive acoustic detection rates.  </w:t>
      </w:r>
      <w:proofErr w:type="gramStart"/>
      <w:r>
        <w:rPr>
          <w:spacing w:val="-10"/>
        </w:rPr>
        <w:t xml:space="preserve">We  </w:t>
      </w:r>
      <w:r>
        <w:t>used</w:t>
      </w:r>
      <w:proofErr w:type="gramEnd"/>
      <w:r>
        <w:t xml:space="preserve"> a generalized linear model (GLM; Eq.</w:t>
      </w:r>
      <w:hyperlink w:anchor="_bookmark0" w:history="1">
        <w:r>
          <w:t>1.1)</w:t>
        </w:r>
      </w:hyperlink>
      <w:r>
        <w:t xml:space="preserve"> to relate    the log-transformed passive acoustic detection rate (PPS) at each instrument </w:t>
      </w:r>
      <w:r>
        <w:rPr>
          <w:i/>
        </w:rPr>
        <w:t xml:space="preserve">n </w:t>
      </w:r>
      <w:r>
        <w:t xml:space="preserve">and year     </w:t>
      </w:r>
      <w:r>
        <w:rPr>
          <w:i/>
        </w:rPr>
        <w:t xml:space="preserve">y </w:t>
      </w:r>
      <w:r>
        <w:t xml:space="preserve">to the log-transformed average underlying harbor porpoise density at the location of </w:t>
      </w:r>
      <w:r>
        <w:rPr>
          <w:w w:val="101"/>
        </w:rPr>
        <w:t>each</w:t>
      </w:r>
      <w:r>
        <w:rPr>
          <w:spacing w:val="27"/>
        </w:rPr>
        <w:t xml:space="preserve"> </w:t>
      </w:r>
      <w:r>
        <w:rPr>
          <w:w w:val="101"/>
        </w:rPr>
        <w:t>instrum</w:t>
      </w:r>
      <w:r>
        <w:rPr>
          <w:spacing w:val="-1"/>
          <w:w w:val="101"/>
        </w:rPr>
        <w:t>e</w:t>
      </w:r>
      <w:r>
        <w:rPr>
          <w:w w:val="101"/>
        </w:rPr>
        <w:t>nt</w:t>
      </w:r>
      <w:r>
        <w:rPr>
          <w:spacing w:val="27"/>
        </w:rPr>
        <w:t xml:space="preserve"> </w:t>
      </w:r>
      <w:r>
        <w:rPr>
          <w:w w:val="101"/>
        </w:rPr>
        <w:t>(</w:t>
      </w:r>
      <w:r>
        <w:rPr>
          <w:i/>
          <w:spacing w:val="-77"/>
          <w:w w:val="99"/>
        </w:rPr>
        <w:t>D</w:t>
      </w:r>
      <w:r>
        <w:rPr>
          <w:spacing w:val="-4"/>
          <w:w w:val="99"/>
          <w:position w:val="5"/>
        </w:rPr>
        <w:t>ˆ</w:t>
      </w:r>
      <w:r>
        <w:rPr>
          <w:i/>
          <w:spacing w:val="9"/>
          <w:w w:val="99"/>
          <w:position w:val="-3"/>
          <w:sz w:val="18"/>
        </w:rPr>
        <w:t>n</w:t>
      </w:r>
      <w:r>
        <w:rPr>
          <w:w w:val="101"/>
        </w:rPr>
        <w:t>)</w:t>
      </w:r>
      <w:r>
        <w:rPr>
          <w:spacing w:val="27"/>
        </w:rPr>
        <w:t xml:space="preserve"> </w:t>
      </w:r>
      <w:r>
        <w:rPr>
          <w:w w:val="101"/>
        </w:rPr>
        <w:t>as</w:t>
      </w:r>
      <w:r>
        <w:rPr>
          <w:spacing w:val="27"/>
        </w:rPr>
        <w:t xml:space="preserve"> </w:t>
      </w:r>
      <w:r>
        <w:rPr>
          <w:w w:val="101"/>
        </w:rPr>
        <w:t>estimated</w:t>
      </w:r>
      <w:r>
        <w:rPr>
          <w:spacing w:val="27"/>
        </w:rPr>
        <w:t xml:space="preserve"> </w:t>
      </w:r>
      <w:r>
        <w:rPr>
          <w:w w:val="101"/>
        </w:rPr>
        <w:t>by</w:t>
      </w:r>
      <w:r>
        <w:rPr>
          <w:spacing w:val="27"/>
        </w:rPr>
        <w:t xml:space="preserve"> </w:t>
      </w:r>
      <w:r>
        <w:rPr>
          <w:w w:val="101"/>
        </w:rPr>
        <w:t>the</w:t>
      </w:r>
      <w:r>
        <w:rPr>
          <w:spacing w:val="27"/>
        </w:rPr>
        <w:t xml:space="preserve"> </w:t>
      </w:r>
      <w:r>
        <w:rPr>
          <w:w w:val="101"/>
        </w:rPr>
        <w:t>spatial</w:t>
      </w:r>
      <w:r>
        <w:rPr>
          <w:spacing w:val="27"/>
        </w:rPr>
        <w:t xml:space="preserve"> </w:t>
      </w:r>
      <w:r>
        <w:rPr>
          <w:w w:val="101"/>
        </w:rPr>
        <w:t>smooth</w:t>
      </w:r>
      <w:r>
        <w:rPr>
          <w:spacing w:val="27"/>
        </w:rPr>
        <w:t xml:space="preserve"> </w:t>
      </w:r>
      <w:r>
        <w:rPr>
          <w:w w:val="101"/>
        </w:rPr>
        <w:t>of</w:t>
      </w:r>
      <w:r>
        <w:rPr>
          <w:spacing w:val="27"/>
        </w:rPr>
        <w:t xml:space="preserve"> </w:t>
      </w:r>
      <w:r>
        <w:rPr>
          <w:w w:val="101"/>
        </w:rPr>
        <w:t>aerial</w:t>
      </w:r>
      <w:r>
        <w:rPr>
          <w:spacing w:val="27"/>
        </w:rPr>
        <w:t xml:space="preserve"> </w:t>
      </w:r>
      <w:r>
        <w:rPr>
          <w:w w:val="101"/>
        </w:rPr>
        <w:t>sur</w:t>
      </w:r>
      <w:r>
        <w:rPr>
          <w:spacing w:val="-4"/>
          <w:w w:val="101"/>
        </w:rPr>
        <w:t>ve</w:t>
      </w:r>
      <w:r>
        <w:rPr>
          <w:w w:val="101"/>
        </w:rPr>
        <w:t>y</w:t>
      </w:r>
      <w:r>
        <w:rPr>
          <w:spacing w:val="27"/>
        </w:rPr>
        <w:t xml:space="preserve"> </w:t>
      </w:r>
      <w:r>
        <w:rPr>
          <w:w w:val="101"/>
        </w:rPr>
        <w:t>obser</w:t>
      </w:r>
      <w:r>
        <w:rPr>
          <w:spacing w:val="-6"/>
          <w:w w:val="101"/>
        </w:rPr>
        <w:t>v</w:t>
      </w:r>
      <w:r>
        <w:rPr>
          <w:w w:val="101"/>
        </w:rPr>
        <w:t>ation</w:t>
      </w:r>
      <w:r>
        <w:rPr>
          <w:spacing w:val="-1"/>
          <w:w w:val="101"/>
        </w:rPr>
        <w:t>s</w:t>
      </w:r>
      <w:r>
        <w:rPr>
          <w:w w:val="101"/>
        </w:rPr>
        <w:t xml:space="preserve">. </w:t>
      </w:r>
      <w:r>
        <w:t xml:space="preserve">The intercept </w:t>
      </w:r>
      <w:r>
        <w:rPr>
          <w:rFonts w:ascii="Calibri" w:hAnsi="Calibri"/>
        </w:rPr>
        <w:t>α</w:t>
      </w:r>
      <w:r>
        <w:rPr>
          <w:position w:val="-3"/>
          <w:sz w:val="18"/>
        </w:rPr>
        <w:t xml:space="preserve">0 </w:t>
      </w:r>
      <w:r>
        <w:t xml:space="preserve">and covariate </w:t>
      </w:r>
      <w:r>
        <w:rPr>
          <w:rFonts w:ascii="Calibri" w:hAnsi="Calibri"/>
        </w:rPr>
        <w:t>β</w:t>
      </w:r>
      <w:r>
        <w:rPr>
          <w:position w:val="-3"/>
          <w:sz w:val="18"/>
        </w:rPr>
        <w:t xml:space="preserve">1 </w:t>
      </w:r>
      <w:r>
        <w:t>describe the relationship between the density of harbor porpoise and the passive acoustic detection</w:t>
      </w:r>
      <w:r>
        <w:rPr>
          <w:spacing w:val="-32"/>
        </w:rPr>
        <w:t xml:space="preserve"> </w:t>
      </w:r>
      <w:r>
        <w:t>rate.</w:t>
      </w:r>
    </w:p>
    <w:p w:rsidR="00FD591A" w:rsidRDefault="00FD591A">
      <w:pPr>
        <w:pStyle w:val="BodyText"/>
      </w:pPr>
    </w:p>
    <w:p w:rsidR="00FD591A" w:rsidRDefault="00FD591A">
      <w:pPr>
        <w:pStyle w:val="BodyText"/>
        <w:rPr>
          <w:sz w:val="19"/>
        </w:rPr>
      </w:pPr>
    </w:p>
    <w:p w:rsidR="00FD591A" w:rsidRDefault="00E33CD0">
      <w:pPr>
        <w:tabs>
          <w:tab w:val="left" w:pos="8621"/>
        </w:tabs>
        <w:ind w:left="1160" w:right="115" w:firstLine="1610"/>
        <w:rPr>
          <w:sz w:val="24"/>
        </w:rPr>
      </w:pPr>
      <w:bookmarkStart w:id="31" w:name="_bookmark0"/>
      <w:bookmarkEnd w:id="31"/>
      <w:proofErr w:type="gramStart"/>
      <w:r>
        <w:rPr>
          <w:i/>
          <w:spacing w:val="12"/>
          <w:w w:val="99"/>
          <w:sz w:val="24"/>
        </w:rPr>
        <w:t>l</w:t>
      </w:r>
      <w:r>
        <w:rPr>
          <w:i/>
          <w:spacing w:val="-3"/>
          <w:w w:val="99"/>
          <w:sz w:val="24"/>
        </w:rPr>
        <w:t>o</w:t>
      </w:r>
      <w:r>
        <w:rPr>
          <w:i/>
          <w:w w:val="99"/>
          <w:sz w:val="24"/>
        </w:rPr>
        <w:t>g</w:t>
      </w:r>
      <w:r>
        <w:rPr>
          <w:rFonts w:ascii="Tahoma" w:hAnsi="Tahoma"/>
          <w:sz w:val="24"/>
        </w:rPr>
        <w:t>(</w:t>
      </w:r>
      <w:proofErr w:type="gramEnd"/>
      <w:r>
        <w:rPr>
          <w:i/>
          <w:w w:val="99"/>
          <w:sz w:val="24"/>
        </w:rPr>
        <w:t>PPS</w:t>
      </w:r>
      <w:proofErr w:type="spellStart"/>
      <w:r>
        <w:rPr>
          <w:i/>
          <w:w w:val="99"/>
          <w:position w:val="-3"/>
          <w:sz w:val="18"/>
        </w:rPr>
        <w:t>n</w:t>
      </w:r>
      <w:r>
        <w:rPr>
          <w:rFonts w:ascii="Verdana" w:hAnsi="Verdana"/>
          <w:i/>
          <w:w w:val="75"/>
          <w:position w:val="-3"/>
          <w:sz w:val="18"/>
        </w:rPr>
        <w:t>,</w:t>
      </w:r>
      <w:r>
        <w:rPr>
          <w:i/>
          <w:spacing w:val="9"/>
          <w:w w:val="99"/>
          <w:position w:val="-3"/>
          <w:sz w:val="18"/>
        </w:rPr>
        <w:t>y</w:t>
      </w:r>
      <w:proofErr w:type="spellEnd"/>
      <w:r>
        <w:rPr>
          <w:rFonts w:ascii="Tahoma" w:hAnsi="Tahoma"/>
          <w:sz w:val="24"/>
        </w:rPr>
        <w:t>)</w:t>
      </w:r>
      <w:r>
        <w:rPr>
          <w:rFonts w:ascii="Tahoma" w:hAnsi="Tahoma"/>
          <w:spacing w:val="-22"/>
          <w:sz w:val="24"/>
        </w:rPr>
        <w:t xml:space="preserve"> </w:t>
      </w:r>
      <w:r>
        <w:rPr>
          <w:rFonts w:ascii="Meiryo" w:hAnsi="Meiryo"/>
          <w:i/>
          <w:w w:val="96"/>
          <w:sz w:val="24"/>
        </w:rPr>
        <w:t>∼</w:t>
      </w:r>
      <w:r>
        <w:rPr>
          <w:rFonts w:ascii="Meiryo" w:hAnsi="Meiryo"/>
          <w:i/>
          <w:spacing w:val="-29"/>
          <w:sz w:val="24"/>
        </w:rPr>
        <w:t xml:space="preserve"> </w:t>
      </w:r>
      <w:r>
        <w:rPr>
          <w:rFonts w:ascii="Calibri" w:hAnsi="Calibri"/>
          <w:w w:val="110"/>
          <w:sz w:val="24"/>
        </w:rPr>
        <w:t>α</w:t>
      </w:r>
      <w:r>
        <w:rPr>
          <w:w w:val="99"/>
          <w:position w:val="-3"/>
          <w:sz w:val="18"/>
        </w:rPr>
        <w:t>0</w:t>
      </w:r>
      <w:r>
        <w:rPr>
          <w:spacing w:val="-2"/>
          <w:position w:val="-3"/>
          <w:sz w:val="18"/>
        </w:rPr>
        <w:t xml:space="preserve"> </w:t>
      </w:r>
      <w:r>
        <w:rPr>
          <w:rFonts w:ascii="Tahoma" w:hAnsi="Tahoma"/>
          <w:w w:val="106"/>
          <w:sz w:val="24"/>
        </w:rPr>
        <w:t>+</w:t>
      </w:r>
      <w:r>
        <w:rPr>
          <w:rFonts w:ascii="Tahoma" w:hAnsi="Tahoma"/>
          <w:spacing w:val="-42"/>
          <w:sz w:val="24"/>
        </w:rPr>
        <w:t xml:space="preserve"> </w:t>
      </w:r>
      <w:r>
        <w:rPr>
          <w:rFonts w:ascii="Calibri" w:hAnsi="Calibri"/>
          <w:w w:val="102"/>
          <w:sz w:val="24"/>
        </w:rPr>
        <w:t>β</w:t>
      </w:r>
      <w:r>
        <w:rPr>
          <w:spacing w:val="9"/>
          <w:w w:val="99"/>
          <w:position w:val="-3"/>
          <w:sz w:val="18"/>
        </w:rPr>
        <w:t>1</w:t>
      </w:r>
      <w:r>
        <w:rPr>
          <w:i/>
          <w:spacing w:val="12"/>
          <w:w w:val="99"/>
          <w:sz w:val="24"/>
        </w:rPr>
        <w:t>l</w:t>
      </w:r>
      <w:r>
        <w:rPr>
          <w:i/>
          <w:spacing w:val="-3"/>
          <w:w w:val="99"/>
          <w:sz w:val="24"/>
        </w:rPr>
        <w:t>o</w:t>
      </w:r>
      <w:r>
        <w:rPr>
          <w:i/>
          <w:w w:val="99"/>
          <w:sz w:val="24"/>
        </w:rPr>
        <w:t>g</w:t>
      </w:r>
      <w:r>
        <w:rPr>
          <w:rFonts w:ascii="Tahoma" w:hAnsi="Tahoma"/>
          <w:sz w:val="24"/>
        </w:rPr>
        <w:t>(</w:t>
      </w:r>
      <w:r>
        <w:rPr>
          <w:i/>
          <w:spacing w:val="-77"/>
          <w:w w:val="99"/>
          <w:sz w:val="24"/>
        </w:rPr>
        <w:t>D</w:t>
      </w:r>
      <w:r>
        <w:rPr>
          <w:spacing w:val="-4"/>
          <w:w w:val="99"/>
          <w:position w:val="5"/>
          <w:sz w:val="24"/>
        </w:rPr>
        <w:t>ˆ</w:t>
      </w:r>
      <w:r>
        <w:rPr>
          <w:i/>
          <w:spacing w:val="9"/>
          <w:w w:val="99"/>
          <w:position w:val="-3"/>
          <w:sz w:val="18"/>
        </w:rPr>
        <w:t>n</w:t>
      </w:r>
      <w:r>
        <w:rPr>
          <w:rFonts w:ascii="Tahoma" w:hAnsi="Tahoma"/>
          <w:sz w:val="24"/>
        </w:rPr>
        <w:t>)</w:t>
      </w:r>
      <w:r>
        <w:rPr>
          <w:rFonts w:ascii="Tahoma" w:hAnsi="Tahoma"/>
          <w:spacing w:val="-42"/>
          <w:sz w:val="24"/>
        </w:rPr>
        <w:t xml:space="preserve"> </w:t>
      </w:r>
      <w:r>
        <w:rPr>
          <w:rFonts w:ascii="Tahoma" w:hAnsi="Tahoma"/>
          <w:w w:val="106"/>
          <w:sz w:val="24"/>
        </w:rPr>
        <w:t>+</w:t>
      </w:r>
      <w:r>
        <w:rPr>
          <w:rFonts w:ascii="Tahoma" w:hAnsi="Tahoma"/>
          <w:spacing w:val="-42"/>
          <w:sz w:val="24"/>
        </w:rPr>
        <w:t xml:space="preserve"> </w:t>
      </w:r>
      <w:r>
        <w:rPr>
          <w:rFonts w:ascii="Calibri" w:hAnsi="Calibri"/>
          <w:w w:val="102"/>
          <w:sz w:val="24"/>
        </w:rPr>
        <w:t>β</w:t>
      </w:r>
      <w:r>
        <w:rPr>
          <w:spacing w:val="-2"/>
          <w:w w:val="99"/>
          <w:position w:val="-3"/>
          <w:sz w:val="18"/>
        </w:rPr>
        <w:t>2</w:t>
      </w:r>
      <w:r>
        <w:rPr>
          <w:i/>
          <w:spacing w:val="-12"/>
          <w:w w:val="99"/>
          <w:sz w:val="24"/>
        </w:rPr>
        <w:t>Y</w:t>
      </w:r>
      <w:proofErr w:type="spellStart"/>
      <w:r>
        <w:rPr>
          <w:i/>
          <w:w w:val="99"/>
          <w:position w:val="-3"/>
          <w:sz w:val="18"/>
        </w:rPr>
        <w:t>y</w:t>
      </w:r>
      <w:proofErr w:type="spellEnd"/>
      <w:r>
        <w:rPr>
          <w:i/>
          <w:spacing w:val="-2"/>
          <w:position w:val="-3"/>
          <w:sz w:val="18"/>
        </w:rPr>
        <w:t xml:space="preserve"> </w:t>
      </w:r>
      <w:r>
        <w:rPr>
          <w:rFonts w:ascii="Tahoma" w:hAnsi="Tahoma"/>
          <w:w w:val="106"/>
          <w:sz w:val="24"/>
        </w:rPr>
        <w:t>+</w:t>
      </w:r>
      <w:r>
        <w:rPr>
          <w:rFonts w:ascii="Tahoma" w:hAnsi="Tahoma"/>
          <w:spacing w:val="-42"/>
          <w:sz w:val="24"/>
        </w:rPr>
        <w:t xml:space="preserve"> </w:t>
      </w:r>
      <w:r>
        <w:rPr>
          <w:rFonts w:ascii="Calibri" w:hAnsi="Calibri"/>
          <w:w w:val="96"/>
          <w:sz w:val="24"/>
        </w:rPr>
        <w:t>ε</w:t>
      </w:r>
      <w:r>
        <w:rPr>
          <w:rFonts w:ascii="Calibri" w:hAnsi="Calibri"/>
          <w:sz w:val="24"/>
        </w:rPr>
        <w:tab/>
      </w:r>
      <w:r>
        <w:rPr>
          <w:w w:val="99"/>
          <w:sz w:val="24"/>
        </w:rPr>
        <w:t>(1.1)</w:t>
      </w:r>
    </w:p>
    <w:p w:rsidR="00FD591A" w:rsidRDefault="00FD591A">
      <w:pPr>
        <w:pStyle w:val="BodyText"/>
        <w:spacing w:before="1"/>
        <w:rPr>
          <w:sz w:val="31"/>
        </w:rPr>
      </w:pPr>
    </w:p>
    <w:p w:rsidR="00FD591A" w:rsidRDefault="00E33CD0">
      <w:pPr>
        <w:pStyle w:val="BodyText"/>
        <w:spacing w:before="1" w:line="408" w:lineRule="auto"/>
        <w:ind w:left="440" w:right="149" w:firstLine="720"/>
        <w:jc w:val="both"/>
      </w:pPr>
      <w:r>
        <w:t>We included a covariate for year (</w:t>
      </w:r>
      <w:r>
        <w:rPr>
          <w:rFonts w:ascii="Calibri" w:hAnsi="Calibri"/>
        </w:rPr>
        <w:t>β</w:t>
      </w:r>
      <w:r>
        <w:rPr>
          <w:position w:val="-3"/>
          <w:sz w:val="18"/>
        </w:rPr>
        <w:t>2</w:t>
      </w:r>
      <w:r>
        <w:t xml:space="preserve">) to account for potential differences in the actual passive acoustic detection rates between years (e.g., due to continuing population recovery from past impacts). By explicitly describing between-year variance in the model formulation, we were able to more precisely estimate the relationship between the density of harbor porpoise and the passive acoustic detection rate. This allowed us to simulate only the hypothetical changes in density that we wanted to investigate. The error term </w:t>
      </w:r>
      <w:r>
        <w:rPr>
          <w:rFonts w:ascii="Calibri" w:hAnsi="Calibri"/>
        </w:rPr>
        <w:t xml:space="preserve">ε </w:t>
      </w:r>
      <w:r>
        <w:t>describes unexplained variance in the relationship between harbor porpoise density and passive acoustic detection rate.</w:t>
      </w:r>
    </w:p>
    <w:p w:rsidR="00FD591A" w:rsidRDefault="00FD591A">
      <w:pPr>
        <w:pStyle w:val="BodyText"/>
        <w:spacing w:before="7"/>
        <w:rPr>
          <w:sz w:val="31"/>
        </w:rPr>
      </w:pPr>
    </w:p>
    <w:p w:rsidR="00FD591A" w:rsidRDefault="00E33CD0">
      <w:pPr>
        <w:pStyle w:val="Heading1"/>
        <w:numPr>
          <w:ilvl w:val="2"/>
          <w:numId w:val="3"/>
        </w:numPr>
        <w:tabs>
          <w:tab w:val="left" w:pos="1157"/>
          <w:tab w:val="left" w:pos="1158"/>
        </w:tabs>
        <w:spacing w:before="0"/>
        <w:ind w:hanging="717"/>
      </w:pPr>
      <w:bookmarkStart w:id="32" w:name="Simulation_methods"/>
      <w:bookmarkEnd w:id="32"/>
      <w:r>
        <w:t>Simulation</w:t>
      </w:r>
      <w:r>
        <w:rPr>
          <w:spacing w:val="-9"/>
        </w:rPr>
        <w:t xml:space="preserve"> </w:t>
      </w:r>
      <w:r>
        <w:t>methods</w:t>
      </w:r>
    </w:p>
    <w:p w:rsidR="00FD591A" w:rsidRDefault="00FD591A">
      <w:pPr>
        <w:pStyle w:val="BodyText"/>
        <w:spacing w:before="7"/>
        <w:rPr>
          <w:b/>
          <w:sz w:val="31"/>
        </w:rPr>
      </w:pPr>
    </w:p>
    <w:p w:rsidR="00FD591A" w:rsidRDefault="00E33CD0">
      <w:pPr>
        <w:pStyle w:val="BodyText"/>
        <w:spacing w:line="415" w:lineRule="auto"/>
        <w:ind w:left="440" w:right="157" w:firstLine="720"/>
      </w:pPr>
      <w:r>
        <w:rPr>
          <w:spacing w:val="-10"/>
        </w:rPr>
        <w:t xml:space="preserve">We </w:t>
      </w:r>
      <w:r>
        <w:t xml:space="preserve">used the </w:t>
      </w:r>
      <w:ins w:id="33" w:author="Jay" w:date="2017-07-10T09:29:00Z">
        <w:r w:rsidR="00BA543B">
          <w:t xml:space="preserve">estimated harbor porpoise density surface from aerial surveys and the </w:t>
        </w:r>
      </w:ins>
      <w:r>
        <w:t xml:space="preserve">observed relationship between passive acoustic detection rates </w:t>
      </w:r>
      <w:proofErr w:type="gramStart"/>
      <w:r>
        <w:t xml:space="preserve">and  </w:t>
      </w:r>
      <w:proofErr w:type="gramEnd"/>
      <w:del w:id="34" w:author="Jay" w:date="2017-07-10T09:29:00Z">
        <w:r w:rsidDel="00BA543B">
          <w:delText xml:space="preserve">the density of </w:delText>
        </w:r>
      </w:del>
      <w:r>
        <w:t xml:space="preserve">harbor porpoise </w:t>
      </w:r>
      <w:ins w:id="35" w:author="Jay" w:date="2017-07-10T09:29:00Z">
        <w:r w:rsidR="00BA543B">
          <w:t xml:space="preserve">density </w:t>
        </w:r>
      </w:ins>
      <w:r>
        <w:t>(as described by Eq.</w:t>
      </w:r>
      <w:hyperlink w:anchor="_bookmark0" w:history="1">
        <w:proofErr w:type="gramStart"/>
        <w:r>
          <w:t>1.1)</w:t>
        </w:r>
      </w:hyperlink>
      <w:r>
        <w:t xml:space="preserve"> to create simulated datasets for hypothetical passive acoustic monitoring networks over 10-yr periods.</w:t>
      </w:r>
      <w:proofErr w:type="gramEnd"/>
      <w:r>
        <w:t xml:space="preserve"> Our simulation explored</w:t>
      </w:r>
      <w:r>
        <w:rPr>
          <w:spacing w:val="-14"/>
        </w:rPr>
        <w:t xml:space="preserve"> </w:t>
      </w:r>
      <w:r>
        <w:t>three</w:t>
      </w:r>
      <w:r>
        <w:rPr>
          <w:spacing w:val="-14"/>
        </w:rPr>
        <w:t xml:space="preserve"> </w:t>
      </w:r>
      <w:r>
        <w:t>possible</w:t>
      </w:r>
      <w:r>
        <w:rPr>
          <w:spacing w:val="-14"/>
        </w:rPr>
        <w:t xml:space="preserve"> </w:t>
      </w:r>
      <w:r>
        <w:t>survey</w:t>
      </w:r>
      <w:r>
        <w:rPr>
          <w:spacing w:val="-14"/>
        </w:rPr>
        <w:t xml:space="preserve"> </w:t>
      </w:r>
      <w:r>
        <w:t>designs</w:t>
      </w:r>
      <w:r>
        <w:rPr>
          <w:spacing w:val="-14"/>
        </w:rPr>
        <w:t xml:space="preserve"> </w:t>
      </w:r>
      <w:r>
        <w:t>and</w:t>
      </w:r>
      <w:r>
        <w:rPr>
          <w:spacing w:val="-14"/>
        </w:rPr>
        <w:t xml:space="preserve"> </w:t>
      </w:r>
      <w:r>
        <w:t>two</w:t>
      </w:r>
      <w:r>
        <w:rPr>
          <w:spacing w:val="-14"/>
        </w:rPr>
        <w:t xml:space="preserve"> </w:t>
      </w:r>
      <w:r>
        <w:t>possible</w:t>
      </w:r>
      <w:r>
        <w:rPr>
          <w:spacing w:val="-14"/>
        </w:rPr>
        <w:t xml:space="preserve"> </w:t>
      </w:r>
      <w:r>
        <w:t>behavioral</w:t>
      </w:r>
      <w:r>
        <w:rPr>
          <w:spacing w:val="-14"/>
        </w:rPr>
        <w:t xml:space="preserve"> </w:t>
      </w:r>
      <w:r>
        <w:t>responses</w:t>
      </w:r>
      <w:r>
        <w:rPr>
          <w:spacing w:val="-14"/>
        </w:rPr>
        <w:t xml:space="preserve"> </w:t>
      </w:r>
      <w:r>
        <w:t>to</w:t>
      </w:r>
      <w:r>
        <w:rPr>
          <w:spacing w:val="-14"/>
        </w:rPr>
        <w:t xml:space="preserve"> </w:t>
      </w:r>
      <w:r>
        <w:t>population</w:t>
      </w:r>
    </w:p>
    <w:p w:rsidR="00FD591A" w:rsidRDefault="00FD591A">
      <w:pPr>
        <w:spacing w:line="415" w:lineRule="auto"/>
        <w:sectPr w:rsidR="00FD591A">
          <w:pgSz w:w="12240" w:h="15840"/>
          <w:pgMar w:top="980" w:right="1280" w:bottom="280" w:left="1720" w:header="759" w:footer="0" w:gutter="0"/>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BodyText"/>
        <w:spacing w:before="1" w:line="415" w:lineRule="auto"/>
        <w:ind w:left="431" w:right="597" w:firstLine="8"/>
        <w:jc w:val="both"/>
      </w:pPr>
      <w:proofErr w:type="gramStart"/>
      <w:r>
        <w:t>change</w:t>
      </w:r>
      <w:proofErr w:type="gramEnd"/>
      <w:r>
        <w:t xml:space="preserve">,  resulting in six hypothetical scenarios.  The base case (random survey </w:t>
      </w:r>
      <w:proofErr w:type="gramStart"/>
      <w:r>
        <w:t>design  and</w:t>
      </w:r>
      <w:proofErr w:type="gramEnd"/>
      <w:r>
        <w:t xml:space="preserve"> uniform change in the population) was simulated 1,000 times each with changes in abundance</w:t>
      </w:r>
      <w:r>
        <w:rPr>
          <w:spacing w:val="-16"/>
        </w:rPr>
        <w:t xml:space="preserve"> </w:t>
      </w:r>
      <w:r>
        <w:t>from</w:t>
      </w:r>
      <w:r>
        <w:rPr>
          <w:spacing w:val="-16"/>
        </w:rPr>
        <w:t xml:space="preserve"> </w:t>
      </w:r>
      <w:r>
        <w:t>-50%</w:t>
      </w:r>
      <w:r>
        <w:rPr>
          <w:spacing w:val="-16"/>
        </w:rPr>
        <w:t xml:space="preserve"> </w:t>
      </w:r>
      <w:r>
        <w:t>to</w:t>
      </w:r>
      <w:r>
        <w:rPr>
          <w:spacing w:val="-16"/>
        </w:rPr>
        <w:t xml:space="preserve"> </w:t>
      </w:r>
      <w:r>
        <w:t>+50%</w:t>
      </w:r>
      <w:ins w:id="36" w:author="Jay" w:date="2017-07-10T09:32:00Z">
        <w:r w:rsidR="00BA543B">
          <w:t xml:space="preserve"> over 10 years</w:t>
        </w:r>
      </w:ins>
      <w:r>
        <w:rPr>
          <w:spacing w:val="-16"/>
        </w:rPr>
        <w:t xml:space="preserve"> </w:t>
      </w:r>
      <w:r>
        <w:t>and</w:t>
      </w:r>
      <w:r>
        <w:rPr>
          <w:spacing w:val="-16"/>
        </w:rPr>
        <w:t xml:space="preserve"> </w:t>
      </w:r>
      <w:r>
        <w:t>5</w:t>
      </w:r>
      <w:r>
        <w:rPr>
          <w:spacing w:val="-16"/>
        </w:rPr>
        <w:t xml:space="preserve"> </w:t>
      </w:r>
      <w:r>
        <w:t>to</w:t>
      </w:r>
      <w:r>
        <w:rPr>
          <w:spacing w:val="-16"/>
        </w:rPr>
        <w:t xml:space="preserve"> </w:t>
      </w:r>
      <w:r>
        <w:t>100</w:t>
      </w:r>
      <w:r>
        <w:rPr>
          <w:spacing w:val="-16"/>
        </w:rPr>
        <w:t xml:space="preserve"> </w:t>
      </w:r>
      <w:r>
        <w:t>passive</w:t>
      </w:r>
      <w:r>
        <w:rPr>
          <w:spacing w:val="-16"/>
        </w:rPr>
        <w:t xml:space="preserve"> </w:t>
      </w:r>
      <w:r>
        <w:t>acoustic</w:t>
      </w:r>
      <w:r>
        <w:rPr>
          <w:spacing w:val="-16"/>
        </w:rPr>
        <w:t xml:space="preserve"> </w:t>
      </w:r>
      <w:r>
        <w:t>sensors.</w:t>
      </w:r>
      <w:r>
        <w:rPr>
          <w:spacing w:val="-4"/>
        </w:rPr>
        <w:t xml:space="preserve"> </w:t>
      </w:r>
      <w:r>
        <w:t>Power</w:t>
      </w:r>
      <w:r>
        <w:rPr>
          <w:spacing w:val="-16"/>
        </w:rPr>
        <w:t xml:space="preserve"> </w:t>
      </w:r>
      <w:r>
        <w:t>was</w:t>
      </w:r>
      <w:r>
        <w:rPr>
          <w:spacing w:val="-16"/>
        </w:rPr>
        <w:t xml:space="preserve"> </w:t>
      </w:r>
      <w:r>
        <w:t>defined</w:t>
      </w:r>
      <w:r>
        <w:rPr>
          <w:spacing w:val="-16"/>
        </w:rPr>
        <w:t xml:space="preserve"> </w:t>
      </w:r>
      <w:r>
        <w:t xml:space="preserve">as the proportion of the 1,000 simulations in which a </w:t>
      </w:r>
      <w:ins w:id="37" w:author="Jay" w:date="2017-07-10T09:33:00Z">
        <w:r w:rsidR="00BA543B">
          <w:t>statistically significant</w:t>
        </w:r>
      </w:ins>
      <w:ins w:id="38" w:author="Jay" w:date="2017-07-10T09:34:00Z">
        <w:r w:rsidR="00BA543B">
          <w:t xml:space="preserve"> (α = 0.05)</w:t>
        </w:r>
      </w:ins>
      <w:ins w:id="39" w:author="Jay" w:date="2017-07-10T09:33:00Z">
        <w:r w:rsidR="00BA543B">
          <w:t xml:space="preserve"> </w:t>
        </w:r>
      </w:ins>
      <w:r>
        <w:t>change in the population was detected with</w:t>
      </w:r>
      <w:r>
        <w:rPr>
          <w:spacing w:val="-15"/>
        </w:rPr>
        <w:t xml:space="preserve"> </w:t>
      </w:r>
      <w:r>
        <w:t>the</w:t>
      </w:r>
      <w:r>
        <w:rPr>
          <w:spacing w:val="-15"/>
        </w:rPr>
        <w:t xml:space="preserve"> </w:t>
      </w:r>
      <w:r>
        <w:t>correct</w:t>
      </w:r>
      <w:r>
        <w:rPr>
          <w:spacing w:val="-15"/>
        </w:rPr>
        <w:t xml:space="preserve"> </w:t>
      </w:r>
      <w:r>
        <w:t>sign</w:t>
      </w:r>
      <w:r>
        <w:rPr>
          <w:spacing w:val="-15"/>
        </w:rPr>
        <w:t xml:space="preserve"> </w:t>
      </w:r>
      <w:r>
        <w:t>(</w:t>
      </w:r>
      <w:proofErr w:type="spellStart"/>
      <w:r>
        <w:t>i.e</w:t>
      </w:r>
      <w:proofErr w:type="spellEnd"/>
      <w:r>
        <w:t>,</w:t>
      </w:r>
      <w:r>
        <w:rPr>
          <w:spacing w:val="-15"/>
        </w:rPr>
        <w:t xml:space="preserve"> </w:t>
      </w:r>
      <w:r>
        <w:t>positive</w:t>
      </w:r>
      <w:r>
        <w:rPr>
          <w:spacing w:val="-15"/>
        </w:rPr>
        <w:t xml:space="preserve"> </w:t>
      </w:r>
      <w:r>
        <w:t>or</w:t>
      </w:r>
      <w:r>
        <w:rPr>
          <w:spacing w:val="-15"/>
        </w:rPr>
        <w:t xml:space="preserve"> </w:t>
      </w:r>
      <w:r>
        <w:t>negative).</w:t>
      </w:r>
      <w:r>
        <w:rPr>
          <w:spacing w:val="-4"/>
        </w:rPr>
        <w:t xml:space="preserve"> </w:t>
      </w:r>
      <w:r>
        <w:t>All</w:t>
      </w:r>
      <w:r>
        <w:rPr>
          <w:spacing w:val="-15"/>
        </w:rPr>
        <w:t xml:space="preserve"> </w:t>
      </w:r>
      <w:r>
        <w:t>combinations</w:t>
      </w:r>
      <w:r>
        <w:rPr>
          <w:spacing w:val="-15"/>
        </w:rPr>
        <w:t xml:space="preserve"> </w:t>
      </w:r>
      <w:r>
        <w:t>of</w:t>
      </w:r>
      <w:r>
        <w:rPr>
          <w:spacing w:val="-15"/>
        </w:rPr>
        <w:t xml:space="preserve"> </w:t>
      </w:r>
      <w:r>
        <w:t>survey</w:t>
      </w:r>
      <w:r>
        <w:rPr>
          <w:spacing w:val="-15"/>
        </w:rPr>
        <w:t xml:space="preserve"> </w:t>
      </w:r>
      <w:r>
        <w:t>design,</w:t>
      </w:r>
      <w:r>
        <w:rPr>
          <w:spacing w:val="-15"/>
        </w:rPr>
        <w:t xml:space="preserve"> </w:t>
      </w:r>
      <w:r>
        <w:t>response to</w:t>
      </w:r>
      <w:r>
        <w:rPr>
          <w:spacing w:val="-16"/>
        </w:rPr>
        <w:t xml:space="preserve"> </w:t>
      </w:r>
      <w:r>
        <w:t>disturbance,</w:t>
      </w:r>
      <w:r>
        <w:rPr>
          <w:spacing w:val="-16"/>
        </w:rPr>
        <w:t xml:space="preserve"> </w:t>
      </w:r>
      <w:r>
        <w:t>change</w:t>
      </w:r>
      <w:r>
        <w:rPr>
          <w:spacing w:val="-16"/>
        </w:rPr>
        <w:t xml:space="preserve"> </w:t>
      </w:r>
      <w:r>
        <w:t>in</w:t>
      </w:r>
      <w:r>
        <w:rPr>
          <w:spacing w:val="-16"/>
        </w:rPr>
        <w:t xml:space="preserve"> </w:t>
      </w:r>
      <w:r>
        <w:t>abundance,</w:t>
      </w:r>
      <w:r>
        <w:rPr>
          <w:spacing w:val="-16"/>
        </w:rPr>
        <w:t xml:space="preserve"> </w:t>
      </w:r>
      <w:r>
        <w:t>and</w:t>
      </w:r>
      <w:r>
        <w:rPr>
          <w:spacing w:val="-16"/>
        </w:rPr>
        <w:t xml:space="preserve"> </w:t>
      </w:r>
      <w:r>
        <w:t>number</w:t>
      </w:r>
      <w:r>
        <w:rPr>
          <w:spacing w:val="-16"/>
        </w:rPr>
        <w:t xml:space="preserve"> </w:t>
      </w:r>
      <w:r>
        <w:t>of</w:t>
      </w:r>
      <w:r>
        <w:rPr>
          <w:spacing w:val="-16"/>
        </w:rPr>
        <w:t xml:space="preserve"> </w:t>
      </w:r>
      <w:r>
        <w:t>passive</w:t>
      </w:r>
      <w:r>
        <w:rPr>
          <w:spacing w:val="-16"/>
        </w:rPr>
        <w:t xml:space="preserve"> </w:t>
      </w:r>
      <w:r>
        <w:t>acoustic</w:t>
      </w:r>
      <w:r>
        <w:rPr>
          <w:spacing w:val="-16"/>
        </w:rPr>
        <w:t xml:space="preserve"> </w:t>
      </w:r>
      <w:r>
        <w:t>sensors</w:t>
      </w:r>
      <w:r>
        <w:rPr>
          <w:spacing w:val="-16"/>
        </w:rPr>
        <w:t xml:space="preserve"> </w:t>
      </w:r>
      <w:r>
        <w:t>(see</w:t>
      </w:r>
      <w:r>
        <w:rPr>
          <w:spacing w:val="-16"/>
        </w:rPr>
        <w:t xml:space="preserve"> </w:t>
      </w:r>
      <w:r>
        <w:rPr>
          <w:spacing w:val="-3"/>
        </w:rPr>
        <w:t>Table</w:t>
      </w:r>
      <w:hyperlink w:anchor="_bookmark1" w:history="1">
        <w:r>
          <w:rPr>
            <w:spacing w:val="-3"/>
          </w:rPr>
          <w:t>1.1)</w:t>
        </w:r>
      </w:hyperlink>
      <w:r>
        <w:rPr>
          <w:spacing w:val="-3"/>
        </w:rPr>
        <w:t xml:space="preserve"> </w:t>
      </w:r>
      <w:r>
        <w:t>were repeated 1,000</w:t>
      </w:r>
      <w:r>
        <w:rPr>
          <w:spacing w:val="-12"/>
        </w:rPr>
        <w:t xml:space="preserve"> </w:t>
      </w:r>
      <w:r>
        <w:t>times.</w:t>
      </w:r>
    </w:p>
    <w:p w:rsidR="00FD591A" w:rsidRDefault="00E33CD0">
      <w:pPr>
        <w:pStyle w:val="BodyText"/>
        <w:spacing w:before="8" w:line="415" w:lineRule="auto"/>
        <w:ind w:left="422" w:right="556" w:firstLine="737"/>
      </w:pPr>
      <w:r>
        <w:t xml:space="preserve">Three possible survey design strategies were investigated. In the </w:t>
      </w:r>
      <w:r>
        <w:rPr>
          <w:i/>
        </w:rPr>
        <w:t xml:space="preserve">random </w:t>
      </w:r>
      <w:r>
        <w:t>sampling scenario,</w:t>
      </w:r>
      <w:r>
        <w:rPr>
          <w:spacing w:val="-9"/>
        </w:rPr>
        <w:t xml:space="preserve"> </w:t>
      </w:r>
      <w:r>
        <w:t>sensors</w:t>
      </w:r>
      <w:r>
        <w:rPr>
          <w:spacing w:val="-9"/>
        </w:rPr>
        <w:t xml:space="preserve"> </w:t>
      </w:r>
      <w:r>
        <w:t>were</w:t>
      </w:r>
      <w:r>
        <w:rPr>
          <w:spacing w:val="-9"/>
        </w:rPr>
        <w:t xml:space="preserve"> </w:t>
      </w:r>
      <w:r>
        <w:t>placed</w:t>
      </w:r>
      <w:r>
        <w:rPr>
          <w:spacing w:val="-9"/>
        </w:rPr>
        <w:t xml:space="preserve"> </w:t>
      </w:r>
      <w:r>
        <w:t>randomly</w:t>
      </w:r>
      <w:r>
        <w:rPr>
          <w:spacing w:val="-9"/>
        </w:rPr>
        <w:t xml:space="preserve"> </w:t>
      </w:r>
      <w:r>
        <w:t>throughout</w:t>
      </w:r>
      <w:r>
        <w:rPr>
          <w:spacing w:val="-9"/>
        </w:rPr>
        <w:t xml:space="preserve"> </w:t>
      </w:r>
      <w:r>
        <w:t>the</w:t>
      </w:r>
      <w:r>
        <w:rPr>
          <w:spacing w:val="-9"/>
        </w:rPr>
        <w:t xml:space="preserve"> </w:t>
      </w:r>
      <w:r>
        <w:t>study</w:t>
      </w:r>
      <w:r>
        <w:rPr>
          <w:spacing w:val="-9"/>
        </w:rPr>
        <w:t xml:space="preserve"> </w:t>
      </w:r>
      <w:r>
        <w:t>area</w:t>
      </w:r>
      <w:r>
        <w:rPr>
          <w:spacing w:val="-9"/>
        </w:rPr>
        <w:t xml:space="preserve"> </w:t>
      </w:r>
      <w:r>
        <w:t>in</w:t>
      </w:r>
      <w:r>
        <w:rPr>
          <w:spacing w:val="-9"/>
        </w:rPr>
        <w:t xml:space="preserve"> </w:t>
      </w:r>
      <w:r>
        <w:t>water</w:t>
      </w:r>
      <w:r>
        <w:rPr>
          <w:spacing w:val="-9"/>
        </w:rPr>
        <w:t xml:space="preserve"> </w:t>
      </w:r>
      <w:r>
        <w:t>0</w:t>
      </w:r>
      <w:r>
        <w:rPr>
          <w:spacing w:val="-9"/>
        </w:rPr>
        <w:t xml:space="preserve"> </w:t>
      </w:r>
      <w:r>
        <w:t>to</w:t>
      </w:r>
      <w:r>
        <w:rPr>
          <w:spacing w:val="-9"/>
        </w:rPr>
        <w:t xml:space="preserve"> </w:t>
      </w:r>
      <w:r>
        <w:t>150</w:t>
      </w:r>
      <w:r>
        <w:rPr>
          <w:spacing w:val="-9"/>
        </w:rPr>
        <w:t xml:space="preserve"> </w:t>
      </w:r>
      <w:r>
        <w:t>m</w:t>
      </w:r>
      <w:r>
        <w:rPr>
          <w:spacing w:val="-9"/>
        </w:rPr>
        <w:t xml:space="preserve"> </w:t>
      </w:r>
      <w:r>
        <w:t xml:space="preserve">deep </w:t>
      </w:r>
      <w:hyperlink w:anchor="_bookmark2" w:history="1">
        <w:r>
          <w:t>(Fig.1.1,</w:t>
        </w:r>
      </w:hyperlink>
      <w:r>
        <w:rPr>
          <w:spacing w:val="-10"/>
        </w:rPr>
        <w:t xml:space="preserve"> </w:t>
      </w:r>
      <w:r>
        <w:t>left</w:t>
      </w:r>
      <w:r>
        <w:rPr>
          <w:spacing w:val="-11"/>
        </w:rPr>
        <w:t xml:space="preserve"> </w:t>
      </w:r>
      <w:r>
        <w:t>panel).</w:t>
      </w:r>
      <w:r>
        <w:rPr>
          <w:spacing w:val="1"/>
        </w:rPr>
        <w:t xml:space="preserve"> </w:t>
      </w:r>
      <w:r>
        <w:t>Harbor</w:t>
      </w:r>
      <w:r>
        <w:rPr>
          <w:spacing w:val="-11"/>
        </w:rPr>
        <w:t xml:space="preserve"> </w:t>
      </w:r>
      <w:r>
        <w:t>porpoise</w:t>
      </w:r>
      <w:r>
        <w:rPr>
          <w:spacing w:val="-10"/>
        </w:rPr>
        <w:t xml:space="preserve"> </w:t>
      </w:r>
      <w:r>
        <w:t>densities</w:t>
      </w:r>
      <w:r>
        <w:rPr>
          <w:spacing w:val="-11"/>
        </w:rPr>
        <w:t xml:space="preserve"> </w:t>
      </w:r>
      <w:r>
        <w:t>are</w:t>
      </w:r>
      <w:r>
        <w:rPr>
          <w:spacing w:val="-11"/>
        </w:rPr>
        <w:t xml:space="preserve"> </w:t>
      </w:r>
      <w:r>
        <w:t>highest</w:t>
      </w:r>
      <w:r>
        <w:rPr>
          <w:spacing w:val="-11"/>
        </w:rPr>
        <w:t xml:space="preserve"> </w:t>
      </w:r>
      <w:r>
        <w:t>near</w:t>
      </w:r>
      <w:r>
        <w:rPr>
          <w:spacing w:val="-11"/>
        </w:rPr>
        <w:t xml:space="preserve"> </w:t>
      </w:r>
      <w:r>
        <w:t>shore,</w:t>
      </w:r>
      <w:r>
        <w:rPr>
          <w:spacing w:val="-10"/>
        </w:rPr>
        <w:t xml:space="preserve"> </w:t>
      </w:r>
      <w:r>
        <w:t>so</w:t>
      </w:r>
      <w:r>
        <w:rPr>
          <w:spacing w:val="-11"/>
        </w:rPr>
        <w:t xml:space="preserve"> </w:t>
      </w:r>
      <w:r>
        <w:t>we</w:t>
      </w:r>
      <w:r>
        <w:rPr>
          <w:spacing w:val="-11"/>
        </w:rPr>
        <w:t xml:space="preserve"> </w:t>
      </w:r>
      <w:r>
        <w:t>also</w:t>
      </w:r>
      <w:r>
        <w:rPr>
          <w:spacing w:val="-11"/>
        </w:rPr>
        <w:t xml:space="preserve"> </w:t>
      </w:r>
      <w:r>
        <w:t xml:space="preserve">generated a </w:t>
      </w:r>
      <w:r>
        <w:rPr>
          <w:i/>
        </w:rPr>
        <w:t xml:space="preserve">stratified </w:t>
      </w:r>
      <w:r>
        <w:t>sampling strategy where sensors were allocated to shallow (0-40 m deep) and deep (40-150 m deep) strata in proportion to harbor porpoise density in the two strata</w:t>
      </w:r>
      <w:r>
        <w:rPr>
          <w:spacing w:val="-27"/>
        </w:rPr>
        <w:t xml:space="preserve"> </w:t>
      </w:r>
      <w:r>
        <w:t xml:space="preserve">(Fig. </w:t>
      </w:r>
      <w:hyperlink w:anchor="_bookmark2" w:history="1">
        <w:proofErr w:type="gramStart"/>
        <w:r>
          <w:t>1.1</w:t>
        </w:r>
      </w:hyperlink>
      <w:r>
        <w:t>,</w:t>
      </w:r>
      <w:r>
        <w:rPr>
          <w:spacing w:val="-17"/>
        </w:rPr>
        <w:t xml:space="preserve"> </w:t>
      </w:r>
      <w:r>
        <w:t>right</w:t>
      </w:r>
      <w:r>
        <w:rPr>
          <w:spacing w:val="-17"/>
        </w:rPr>
        <w:t xml:space="preserve"> </w:t>
      </w:r>
      <w:r>
        <w:t>panel).</w:t>
      </w:r>
      <w:proofErr w:type="gramEnd"/>
      <w:r>
        <w:rPr>
          <w:spacing w:val="-7"/>
        </w:rPr>
        <w:t xml:space="preserve"> </w:t>
      </w:r>
      <w:r>
        <w:t>Finally,</w:t>
      </w:r>
      <w:r>
        <w:rPr>
          <w:spacing w:val="-17"/>
        </w:rPr>
        <w:t xml:space="preserve"> </w:t>
      </w:r>
      <w:r>
        <w:t>we</w:t>
      </w:r>
      <w:r>
        <w:rPr>
          <w:spacing w:val="-17"/>
        </w:rPr>
        <w:t xml:space="preserve"> </w:t>
      </w:r>
      <w:r>
        <w:t>developed</w:t>
      </w:r>
      <w:r>
        <w:rPr>
          <w:spacing w:val="-18"/>
        </w:rPr>
        <w:t xml:space="preserve"> </w:t>
      </w:r>
      <w:r>
        <w:t>a</w:t>
      </w:r>
      <w:r>
        <w:rPr>
          <w:spacing w:val="-17"/>
        </w:rPr>
        <w:t xml:space="preserve"> </w:t>
      </w:r>
      <w:r>
        <w:t>sampling</w:t>
      </w:r>
      <w:r>
        <w:rPr>
          <w:spacing w:val="-18"/>
        </w:rPr>
        <w:t xml:space="preserve"> </w:t>
      </w:r>
      <w:r>
        <w:t>strategy</w:t>
      </w:r>
      <w:r>
        <w:rPr>
          <w:spacing w:val="-18"/>
        </w:rPr>
        <w:t xml:space="preserve"> </w:t>
      </w:r>
      <w:r>
        <w:t>proportional</w:t>
      </w:r>
      <w:r>
        <w:rPr>
          <w:spacing w:val="-17"/>
        </w:rPr>
        <w:t xml:space="preserve"> </w:t>
      </w:r>
      <w:r>
        <w:t>to</w:t>
      </w:r>
      <w:r>
        <w:rPr>
          <w:spacing w:val="-17"/>
        </w:rPr>
        <w:t xml:space="preserve"> </w:t>
      </w:r>
      <w:r>
        <w:t>the</w:t>
      </w:r>
      <w:r>
        <w:rPr>
          <w:spacing w:val="-18"/>
        </w:rPr>
        <w:t xml:space="preserve"> </w:t>
      </w:r>
      <w:r>
        <w:t>mean</w:t>
      </w:r>
      <w:r>
        <w:rPr>
          <w:spacing w:val="-17"/>
        </w:rPr>
        <w:t xml:space="preserve"> </w:t>
      </w:r>
      <w:r>
        <w:t xml:space="preserve">density of harbor porpoise in our study area, which we refer to as a </w:t>
      </w:r>
      <w:r>
        <w:rPr>
          <w:i/>
        </w:rPr>
        <w:t xml:space="preserve">scaled </w:t>
      </w:r>
      <w:r>
        <w:t xml:space="preserve">sampling design. For this third design, we rescaled the density values calculated using the aerial survey data to be between 0 and 1; i.e., locations with highest densities were assigned a value of 1, but the distribution of densities was not altered. Then, we iteratively selected points at random and conducted a binomial trial where the probability of success was equal to the rescaled harbor porpoise density at that point. If the trial was successful, that point was included as a location for sensor deployment; we repeated this process until we achieved the desired number of sensors.       </w:t>
      </w:r>
      <w:r>
        <w:rPr>
          <w:spacing w:val="26"/>
        </w:rPr>
        <w:t xml:space="preserve"> </w:t>
      </w:r>
      <w:r>
        <w:t>This method resulted in a distribution of sensors that mirrored the</w:t>
      </w:r>
    </w:p>
    <w:p w:rsidR="00FD591A" w:rsidRDefault="00E33CD0">
      <w:pPr>
        <w:spacing w:before="139"/>
        <w:ind w:left="576"/>
        <w:rPr>
          <w:sz w:val="21"/>
        </w:rPr>
      </w:pPr>
      <w:bookmarkStart w:id="40" w:name="_bookmark1"/>
      <w:bookmarkEnd w:id="40"/>
      <w:proofErr w:type="gramStart"/>
      <w:r>
        <w:rPr>
          <w:b/>
          <w:sz w:val="21"/>
        </w:rPr>
        <w:t>Table 1.1</w:t>
      </w:r>
      <w:r>
        <w:rPr>
          <w:sz w:val="21"/>
        </w:rPr>
        <w:t>: Description of variables used in the simulation.</w:t>
      </w:r>
      <w:proofErr w:type="gramEnd"/>
    </w:p>
    <w:p w:rsidR="00FD591A" w:rsidRDefault="00FD591A">
      <w:pPr>
        <w:pStyle w:val="BodyText"/>
        <w:spacing w:before="9"/>
        <w:rPr>
          <w:sz w:val="13"/>
        </w:rPr>
      </w:pPr>
    </w:p>
    <w:tbl>
      <w:tblPr>
        <w:tblW w:w="0" w:type="auto"/>
        <w:tblInd w:w="440" w:type="dxa"/>
        <w:tblBorders>
          <w:top w:val="nil"/>
          <w:left w:val="nil"/>
          <w:bottom w:val="nil"/>
          <w:right w:val="nil"/>
          <w:insideH w:val="nil"/>
          <w:insideV w:val="nil"/>
        </w:tblBorders>
        <w:tblLayout w:type="fixed"/>
        <w:tblCellMar>
          <w:left w:w="0" w:type="dxa"/>
          <w:right w:w="0" w:type="dxa"/>
        </w:tblCellMar>
        <w:tblLook w:val="01E0"/>
      </w:tblPr>
      <w:tblGrid>
        <w:gridCol w:w="1409"/>
        <w:gridCol w:w="4542"/>
        <w:gridCol w:w="3181"/>
      </w:tblGrid>
      <w:tr w:rsidR="00FD591A">
        <w:trPr>
          <w:trHeight w:hRule="exact" w:val="427"/>
        </w:trPr>
        <w:tc>
          <w:tcPr>
            <w:tcW w:w="1409" w:type="dxa"/>
            <w:tcBorders>
              <w:bottom w:val="single" w:sz="3" w:space="0" w:color="000000"/>
            </w:tcBorders>
          </w:tcPr>
          <w:p w:rsidR="00FD591A" w:rsidRDefault="00E33CD0">
            <w:pPr>
              <w:pStyle w:val="TableParagraph"/>
              <w:spacing w:before="52" w:line="240" w:lineRule="auto"/>
              <w:rPr>
                <w:b/>
                <w:sz w:val="24"/>
              </w:rPr>
            </w:pPr>
            <w:r>
              <w:rPr>
                <w:b/>
                <w:sz w:val="24"/>
              </w:rPr>
              <w:t>Variable</w:t>
            </w:r>
          </w:p>
        </w:tc>
        <w:tc>
          <w:tcPr>
            <w:tcW w:w="4542" w:type="dxa"/>
            <w:tcBorders>
              <w:bottom w:val="single" w:sz="3" w:space="0" w:color="000000"/>
            </w:tcBorders>
          </w:tcPr>
          <w:p w:rsidR="00FD591A" w:rsidRDefault="00E33CD0">
            <w:pPr>
              <w:pStyle w:val="TableParagraph"/>
              <w:spacing w:before="52" w:line="240" w:lineRule="auto"/>
              <w:rPr>
                <w:b/>
                <w:sz w:val="24"/>
              </w:rPr>
            </w:pPr>
            <w:r>
              <w:rPr>
                <w:b/>
                <w:sz w:val="24"/>
              </w:rPr>
              <w:t>Description</w:t>
            </w:r>
          </w:p>
        </w:tc>
        <w:tc>
          <w:tcPr>
            <w:tcW w:w="3181" w:type="dxa"/>
            <w:tcBorders>
              <w:bottom w:val="single" w:sz="3" w:space="0" w:color="000000"/>
            </w:tcBorders>
          </w:tcPr>
          <w:p w:rsidR="00FD591A" w:rsidRDefault="00E33CD0">
            <w:pPr>
              <w:pStyle w:val="TableParagraph"/>
              <w:spacing w:before="52" w:line="240" w:lineRule="auto"/>
              <w:rPr>
                <w:b/>
                <w:sz w:val="24"/>
              </w:rPr>
            </w:pPr>
            <w:r>
              <w:rPr>
                <w:b/>
                <w:sz w:val="24"/>
              </w:rPr>
              <w:t>Values</w:t>
            </w:r>
          </w:p>
        </w:tc>
      </w:tr>
      <w:tr w:rsidR="00FD591A">
        <w:trPr>
          <w:trHeight w:hRule="exact" w:val="287"/>
        </w:trPr>
        <w:tc>
          <w:tcPr>
            <w:tcW w:w="1409" w:type="dxa"/>
            <w:tcBorders>
              <w:top w:val="single" w:sz="3" w:space="0" w:color="000000"/>
            </w:tcBorders>
          </w:tcPr>
          <w:p w:rsidR="00FD591A" w:rsidRDefault="00E33CD0">
            <w:pPr>
              <w:pStyle w:val="TableParagraph"/>
              <w:spacing w:line="254" w:lineRule="exact"/>
              <w:rPr>
                <w:sz w:val="24"/>
              </w:rPr>
            </w:pPr>
            <w:r>
              <w:rPr>
                <w:sz w:val="24"/>
              </w:rPr>
              <w:t>Design</w:t>
            </w:r>
          </w:p>
        </w:tc>
        <w:tc>
          <w:tcPr>
            <w:tcW w:w="4542" w:type="dxa"/>
            <w:tcBorders>
              <w:top w:val="single" w:sz="3" w:space="0" w:color="000000"/>
            </w:tcBorders>
          </w:tcPr>
          <w:p w:rsidR="00FD591A" w:rsidRDefault="00E33CD0">
            <w:pPr>
              <w:pStyle w:val="TableParagraph"/>
              <w:spacing w:line="254" w:lineRule="exact"/>
              <w:rPr>
                <w:sz w:val="24"/>
              </w:rPr>
            </w:pPr>
            <w:r>
              <w:rPr>
                <w:sz w:val="24"/>
              </w:rPr>
              <w:t>Controls simulated placement of sensors</w:t>
            </w:r>
          </w:p>
        </w:tc>
        <w:tc>
          <w:tcPr>
            <w:tcW w:w="3181" w:type="dxa"/>
            <w:tcBorders>
              <w:top w:val="single" w:sz="3" w:space="0" w:color="000000"/>
            </w:tcBorders>
          </w:tcPr>
          <w:p w:rsidR="00FD591A" w:rsidRDefault="00E33CD0">
            <w:pPr>
              <w:pStyle w:val="TableParagraph"/>
              <w:spacing w:line="254" w:lineRule="exact"/>
              <w:rPr>
                <w:sz w:val="24"/>
              </w:rPr>
            </w:pPr>
            <w:r>
              <w:rPr>
                <w:sz w:val="24"/>
              </w:rPr>
              <w:t>Random, Stratified, or Scaled</w:t>
            </w:r>
          </w:p>
        </w:tc>
      </w:tr>
      <w:tr w:rsidR="00FD591A">
        <w:trPr>
          <w:trHeight w:hRule="exact" w:val="289"/>
        </w:trPr>
        <w:tc>
          <w:tcPr>
            <w:tcW w:w="1409" w:type="dxa"/>
          </w:tcPr>
          <w:p w:rsidR="00FD591A" w:rsidRDefault="00E33CD0">
            <w:pPr>
              <w:pStyle w:val="TableParagraph"/>
              <w:rPr>
                <w:sz w:val="24"/>
              </w:rPr>
            </w:pPr>
            <w:r>
              <w:rPr>
                <w:sz w:val="24"/>
              </w:rPr>
              <w:t>Response</w:t>
            </w:r>
          </w:p>
        </w:tc>
        <w:tc>
          <w:tcPr>
            <w:tcW w:w="4542" w:type="dxa"/>
          </w:tcPr>
          <w:p w:rsidR="00FD591A" w:rsidRDefault="00E33CD0">
            <w:pPr>
              <w:pStyle w:val="TableParagraph"/>
              <w:rPr>
                <w:sz w:val="24"/>
              </w:rPr>
            </w:pPr>
            <w:r>
              <w:rPr>
                <w:sz w:val="24"/>
              </w:rPr>
              <w:t>Controls how animals respond to change</w:t>
            </w:r>
          </w:p>
        </w:tc>
        <w:tc>
          <w:tcPr>
            <w:tcW w:w="3181" w:type="dxa"/>
          </w:tcPr>
          <w:p w:rsidR="00FD591A" w:rsidRDefault="00E33CD0">
            <w:pPr>
              <w:pStyle w:val="TableParagraph"/>
              <w:rPr>
                <w:sz w:val="24"/>
              </w:rPr>
            </w:pPr>
            <w:r>
              <w:rPr>
                <w:sz w:val="24"/>
              </w:rPr>
              <w:t>Uniform or Range Contraction</w:t>
            </w:r>
          </w:p>
        </w:tc>
      </w:tr>
      <w:tr w:rsidR="00FD591A">
        <w:trPr>
          <w:trHeight w:hRule="exact" w:val="289"/>
        </w:trPr>
        <w:tc>
          <w:tcPr>
            <w:tcW w:w="1409" w:type="dxa"/>
          </w:tcPr>
          <w:p w:rsidR="00FD591A" w:rsidRDefault="00E33CD0">
            <w:pPr>
              <w:pStyle w:val="TableParagraph"/>
              <w:rPr>
                <w:sz w:val="24"/>
              </w:rPr>
            </w:pPr>
            <w:r>
              <w:rPr>
                <w:sz w:val="24"/>
              </w:rPr>
              <w:t>Change</w:t>
            </w:r>
          </w:p>
        </w:tc>
        <w:tc>
          <w:tcPr>
            <w:tcW w:w="4542" w:type="dxa"/>
          </w:tcPr>
          <w:p w:rsidR="00FD591A" w:rsidRDefault="00E33CD0">
            <w:pPr>
              <w:pStyle w:val="TableParagraph"/>
              <w:rPr>
                <w:sz w:val="24"/>
              </w:rPr>
            </w:pPr>
            <w:r>
              <w:rPr>
                <w:sz w:val="24"/>
              </w:rPr>
              <w:t>Change in the population over a 10-yr period</w:t>
            </w:r>
          </w:p>
        </w:tc>
        <w:tc>
          <w:tcPr>
            <w:tcW w:w="3181" w:type="dxa"/>
          </w:tcPr>
          <w:p w:rsidR="00FD591A" w:rsidRDefault="00E33CD0">
            <w:pPr>
              <w:pStyle w:val="TableParagraph"/>
              <w:rPr>
                <w:sz w:val="24"/>
              </w:rPr>
            </w:pPr>
            <w:r>
              <w:rPr>
                <w:sz w:val="24"/>
              </w:rPr>
              <w:t>-50% to +50%</w:t>
            </w:r>
          </w:p>
        </w:tc>
      </w:tr>
      <w:tr w:rsidR="00FD591A">
        <w:trPr>
          <w:trHeight w:hRule="exact" w:val="299"/>
        </w:trPr>
        <w:tc>
          <w:tcPr>
            <w:tcW w:w="1409" w:type="dxa"/>
            <w:tcBorders>
              <w:bottom w:val="single" w:sz="3" w:space="0" w:color="000000"/>
            </w:tcBorders>
          </w:tcPr>
          <w:p w:rsidR="00FD591A" w:rsidRDefault="00E33CD0">
            <w:pPr>
              <w:pStyle w:val="TableParagraph"/>
              <w:rPr>
                <w:sz w:val="24"/>
              </w:rPr>
            </w:pPr>
            <w:r>
              <w:rPr>
                <w:sz w:val="24"/>
              </w:rPr>
              <w:t>No. Sensors</w:t>
            </w:r>
          </w:p>
        </w:tc>
        <w:tc>
          <w:tcPr>
            <w:tcW w:w="4542" w:type="dxa"/>
            <w:tcBorders>
              <w:bottom w:val="single" w:sz="3" w:space="0" w:color="000000"/>
            </w:tcBorders>
          </w:tcPr>
          <w:p w:rsidR="00FD591A" w:rsidRDefault="00E33CD0">
            <w:pPr>
              <w:pStyle w:val="TableParagraph"/>
              <w:rPr>
                <w:sz w:val="24"/>
              </w:rPr>
            </w:pPr>
            <w:r>
              <w:rPr>
                <w:sz w:val="24"/>
              </w:rPr>
              <w:t>Number of sensors deployed each year</w:t>
            </w:r>
          </w:p>
        </w:tc>
        <w:tc>
          <w:tcPr>
            <w:tcW w:w="3181" w:type="dxa"/>
            <w:tcBorders>
              <w:bottom w:val="single" w:sz="3" w:space="0" w:color="000000"/>
            </w:tcBorders>
          </w:tcPr>
          <w:p w:rsidR="00FD591A" w:rsidRDefault="00E33CD0">
            <w:pPr>
              <w:pStyle w:val="TableParagraph"/>
              <w:rPr>
                <w:sz w:val="24"/>
              </w:rPr>
            </w:pPr>
            <w:r>
              <w:rPr>
                <w:sz w:val="24"/>
              </w:rPr>
              <w:t>5 to 100</w:t>
            </w:r>
          </w:p>
        </w:tc>
      </w:tr>
    </w:tbl>
    <w:p w:rsidR="00FD591A" w:rsidRDefault="00FD591A">
      <w:pPr>
        <w:rPr>
          <w:sz w:val="24"/>
        </w:rPr>
        <w:sectPr w:rsidR="00FD591A">
          <w:pgSz w:w="12240" w:h="15840"/>
          <w:pgMar w:top="980" w:right="840" w:bottom="280" w:left="1720" w:header="759" w:footer="0" w:gutter="0"/>
          <w:cols w:space="720"/>
        </w:sectPr>
      </w:pP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spacing w:before="1"/>
        <w:rPr>
          <w:sz w:val="26"/>
        </w:rPr>
      </w:pPr>
    </w:p>
    <w:p w:rsidR="00FD591A" w:rsidRDefault="00E33CD0">
      <w:pPr>
        <w:tabs>
          <w:tab w:val="left" w:pos="4749"/>
          <w:tab w:val="left" w:pos="7366"/>
        </w:tabs>
        <w:spacing w:before="79"/>
        <w:ind w:left="2220" w:right="1389"/>
        <w:rPr>
          <w:rFonts w:ascii="Arial"/>
          <w:sz w:val="17"/>
        </w:rPr>
      </w:pPr>
      <w:bookmarkStart w:id="41" w:name="_bookmark2"/>
      <w:bookmarkEnd w:id="41"/>
      <w:r>
        <w:rPr>
          <w:rFonts w:ascii="Arial"/>
          <w:color w:val="1A1A1A"/>
          <w:sz w:val="17"/>
        </w:rPr>
        <w:t>Random</w:t>
      </w:r>
      <w:r>
        <w:rPr>
          <w:rFonts w:ascii="Arial"/>
          <w:color w:val="1A1A1A"/>
          <w:sz w:val="17"/>
        </w:rPr>
        <w:tab/>
        <w:t>Stratified</w:t>
      </w:r>
      <w:r>
        <w:rPr>
          <w:rFonts w:ascii="Arial"/>
          <w:color w:val="1A1A1A"/>
          <w:sz w:val="17"/>
        </w:rPr>
        <w:tab/>
        <w:t>Scaled</w:t>
      </w:r>
    </w:p>
    <w:p w:rsidR="00FD591A" w:rsidRDefault="00FD591A">
      <w:pPr>
        <w:spacing w:before="69"/>
        <w:ind w:left="1143" w:right="1389"/>
        <w:rPr>
          <w:rFonts w:ascii="Arial"/>
          <w:sz w:val="17"/>
        </w:rPr>
      </w:pPr>
      <w:r w:rsidRPr="00FD591A">
        <w:pict>
          <v:group id="_x0000_s2286" style="position:absolute;left:0;text-align:left;margin-left:154.2pt;margin-top:2.8pt;width:115.3pt;height:115.3pt;z-index:-62560;mso-position-horizontal-relative:page" coordorigin="3084,56" coordsize="2306,2306">
            <v:rect id="_x0000_s2308" style="position:absolute;left:3144;top:66;width:2236;height:2236" fillcolor="#f0f8ff" stroked="f"/>
            <v:shape id="_x0000_s2307" style="position:absolute;left:4197;top:71;width:1184;height:2231" coordorigin="4197,71" coordsize="1184,2231" o:spt="100" adj="0,,0" path="m5380,71r-1163,l4215,88r-3,l4212,105r-5,l4208,122r-2,l4201,139r-4,l4197,156r3,l4201,173r9,17l4215,190r2,17l4218,224r3,l4221,241r3,l4224,258r7,l4234,275r1,l4237,292r39,l4286,309r8,l4294,326r8,l4302,343r1,l4302,360r10,l4313,377r20,l4333,394r11,l4344,411r-2,l4342,428r2,l4346,445r71,l4420,462r13,l4440,479r12,l4452,496r6,l4459,513r11,l4471,530r12,l4484,547r7,l4496,564r7,l4508,581r2,l4519,599r14,l4533,616r8,l4541,633r5,l4547,639r12,11l4571,650r1,11l4579,667r14,l4595,680r4,4l4610,684r3,12l4619,701r8,l4629,718r20,l4653,735r21,l4676,752r423,l5100,769r26,l5129,786r22,l5154,803r12,l5170,820r12,l5184,837r10,l5195,854r9,l5207,871r9,l5217,888r7,l5225,905r6,l5234,922r8,l5243,939r8,l5252,956r8,l5262,973r7,l5270,990r8,l5278,1007r8,l5287,1024r6,l5293,1041r8,l5303,1058r6,l5311,1075r3,l5316,1092r4,l5323,1109r6,l5332,1126r3,l5336,1144r-1,l5335,1161r-4,l5329,1178r-3,l5326,1195r-2,l5322,1212r-3,l5319,1229r-3,l5316,1246r-4,l5312,1263r-5,l5308,1314r,17l5306,1331r,17l5305,1348r,17l5303,1365r,17l5301,1382r-1,17l5296,1399r,17l5294,1416r-2,17l5287,1433r,17l5281,1450r,17l5277,1467r-1,17l5268,1484r,17l5260,1501r-4,17l5251,1518r-5,17l5238,1535r-1,17l5236,1552r-19,17l5217,1569r-2,17l5191,1586r-3,17l5025,1603r2,17l5022,1620r,17l5001,1637r-2,17l5004,1654r2,17l5019,1671r1,17l5077,1688r2,18l5085,1706r1,17l5080,1723r1,17l5087,1740r3,17l5093,1757r,17l5072,1774r-1,17l5046,1791r5,17l5064,1808r4,17l5068,1825r2,17l5059,1842r,17l5067,1859r1,17l5072,1876r,17l5077,1893r1,17l5090,1910r3,17l5091,1927r-1,17l5093,1944r,17l5099,1961r2,17l5107,1978r,17l5115,1995r,17l5110,2012r2,17l5114,2029r,17l5120,2046r1,17l5133,2063r3,17l5138,2080r,17l5135,2097r-1,17l5132,2114r1,17l5138,2131r,17l5131,2148r1,17l5139,2165r7,17l5154,2182r2,17l5155,2199r,17l5151,2216r,17l5153,2233r-1,17l5148,2250r,18l5143,2268r2,17l5176,2285r1,17l5380,2302r,-2231xm5063,1774r-22,l5041,1791r24,l5063,1774xm5070,1774r-3,l5065,1791r6,l5070,1774xm5050,1688r-6,l5045,1706r3,l5050,1688xm5156,1586r-127,l5028,1603r129,l5156,1586xm5150,1569r-95,l5053,1586r99,l5150,1569xm5140,1552r-79,l5061,1569r86,l5140,1552xm5116,1535r-52,l5063,1552r55,l5116,1535xm5100,1518r-30,l5070,1535r33,l5100,1518xm4882,803r-65,l4817,820r63,l4882,803xm4912,803r-21,l4892,820r20,l4912,803xm4912,786r-158,l4756,803r156,l4912,786xm4976,786r-9,l4970,803r5,l4976,786xm5021,786r-37,l4987,803r32,l5021,786xm4716,769r-5,l4712,786r2,l4716,769xm5034,769r-317,l4718,786r315,l5034,769xm5058,752r-355,l4702,769r354,l5058,752xm4613,696r1,5l4619,701r-6,-5xm4595,680r,4l4599,684r-4,-4xm4572,661r1,6l4579,667r-7,-6xm4547,639r1,11l4559,650r-12,-11xm4344,445r-3,l4341,462r10,l4344,445xe" fillcolor="#bebebe" stroked="f">
              <v:stroke joinstyle="round"/>
              <v:formulas/>
              <v:path arrowok="t" o:connecttype="segments"/>
            </v:shape>
            <v:rect id="_x0000_s2306" style="position:absolute;left:3144;top:66;width:2236;height:2236" filled="f" strokecolor="#7f7f7f" strokeweight=".32142mm"/>
            <v:shape id="_x0000_s2305" style="position:absolute;left:703;top:10420;width:2567;height:2567" coordorigin="703,10420" coordsize="2567,2567" o:spt="100" adj="0,,0" path="m3093,2200r51,m3093,1692r51,m3093,1184r51,m3093,675r51,m3093,167r51,m3246,2352r,-50m3754,2352r,-50m4262,2352r,-50m4770,2352r,-50m5279,2352r,-50e" filled="f" strokeweight=".32142mm">
              <v:stroke joinstyle="round"/>
              <v:formulas/>
              <v:path arrowok="t" o:connecttype="segments"/>
            </v:shape>
            <v:shapetype id="_x0000_t202" coordsize="21600,21600" o:spt="202" path="m,l,21600r21600,l21600,xe">
              <v:stroke joinstyle="miter"/>
              <v:path gradientshapeok="t" o:connecttype="rect"/>
            </v:shapetype>
            <v:shape id="_x0000_s2304" type="#_x0000_t202" style="position:absolute;left:4089;top:106;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303" type="#_x0000_t202" style="position:absolute;left:3666;top:140;width:159;height:65" filled="f" stroked="f">
              <v:textbox inset="0,0,0,0">
                <w:txbxContent>
                  <w:p w:rsidR="00E33CD0" w:rsidRDefault="00E33CD0">
                    <w:pPr>
                      <w:spacing w:line="64" w:lineRule="exact"/>
                      <w:ind w:right="-13"/>
                      <w:rPr>
                        <w:rFonts w:ascii="MS PMincho" w:hAnsi="MS PMincho"/>
                        <w:sz w:val="4"/>
                      </w:rPr>
                    </w:pPr>
                    <w:r>
                      <w:rPr>
                        <w:rFonts w:ascii="MS PMincho" w:hAnsi="MS PMincho"/>
                        <w:w w:val="105"/>
                        <w:position w:val="2"/>
                        <w:sz w:val="4"/>
                      </w:rPr>
                      <w:t xml:space="preserve">●  </w:t>
                    </w:r>
                    <w:r>
                      <w:rPr>
                        <w:rFonts w:ascii="MS PMincho" w:hAnsi="MS PMincho"/>
                        <w:w w:val="105"/>
                        <w:sz w:val="4"/>
                      </w:rPr>
                      <w:t>●●</w:t>
                    </w:r>
                  </w:p>
                </w:txbxContent>
              </v:textbox>
            </v:shape>
            <v:shape id="_x0000_s2302" type="#_x0000_t202" style="position:absolute;left:3891;top:208;width:123;height:42" filled="f" stroked="f">
              <v:textbox inset="0,0,0,0">
                <w:txbxContent>
                  <w:p w:rsidR="00E33CD0" w:rsidRDefault="00E33CD0">
                    <w:pPr>
                      <w:spacing w:line="42" w:lineRule="exact"/>
                      <w:ind w:right="-20"/>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p>
                </w:txbxContent>
              </v:textbox>
            </v:shape>
            <v:shape id="_x0000_s2301" type="#_x0000_t202" style="position:absolute;left:3836;top:389;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300" type="#_x0000_t202" style="position:absolute;left:3881;top:422;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99" type="#_x0000_t202" style="position:absolute;left:4142;top:445;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98" type="#_x0000_t202" style="position:absolute;left:4224;top:366;width:151;height:178" filled="f" stroked="f">
              <v:textbox inset="0,0,0,0">
                <w:txbxContent>
                  <w:p w:rsidR="00E33CD0" w:rsidRDefault="00E33CD0">
                    <w:pPr>
                      <w:spacing w:line="32" w:lineRule="exact"/>
                      <w:rPr>
                        <w:rFonts w:ascii="MS PMincho" w:hAnsi="MS PMincho"/>
                        <w:sz w:val="4"/>
                      </w:rPr>
                    </w:pPr>
                    <w:r>
                      <w:rPr>
                        <w:rFonts w:ascii="MS PMincho" w:hAnsi="MS PMincho"/>
                        <w:w w:val="104"/>
                        <w:sz w:val="4"/>
                      </w:rPr>
                      <w:t>●</w:t>
                    </w:r>
                  </w:p>
                  <w:p w:rsidR="00E33CD0" w:rsidRDefault="00E33CD0">
                    <w:pPr>
                      <w:spacing w:line="43" w:lineRule="exact"/>
                      <w:ind w:left="72"/>
                      <w:rPr>
                        <w:rFonts w:ascii="MS PMincho" w:hAnsi="MS PMincho"/>
                        <w:sz w:val="4"/>
                      </w:rPr>
                    </w:pPr>
                    <w:r>
                      <w:rPr>
                        <w:rFonts w:ascii="MS PMincho" w:hAnsi="MS PMincho"/>
                        <w:w w:val="104"/>
                        <w:sz w:val="4"/>
                      </w:rPr>
                      <w:t>●</w:t>
                    </w:r>
                  </w:p>
                  <w:p w:rsidR="00E33CD0" w:rsidRDefault="00E33CD0">
                    <w:pPr>
                      <w:spacing w:before="3"/>
                      <w:rPr>
                        <w:sz w:val="4"/>
                      </w:rPr>
                    </w:pPr>
                  </w:p>
                  <w:p w:rsidR="00E33CD0" w:rsidRDefault="00E33CD0">
                    <w:pPr>
                      <w:jc w:val="right"/>
                      <w:rPr>
                        <w:rFonts w:ascii="MS PMincho" w:hAnsi="MS PMincho"/>
                        <w:sz w:val="4"/>
                      </w:rPr>
                    </w:pPr>
                    <w:r>
                      <w:rPr>
                        <w:rFonts w:ascii="MS PMincho" w:hAnsi="MS PMincho"/>
                        <w:w w:val="104"/>
                        <w:sz w:val="4"/>
                      </w:rPr>
                      <w:t>●</w:t>
                    </w:r>
                  </w:p>
                </w:txbxContent>
              </v:textbox>
            </v:shape>
            <v:shape id="_x0000_s2297" type="#_x0000_t202" style="position:absolute;left:4016;top:581;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96" type="#_x0000_t202" style="position:absolute;left:3917;top:603;width:133;height:65" filled="f" stroked="f">
              <v:textbox inset="0,0,0,0">
                <w:txbxContent>
                  <w:p w:rsidR="00E33CD0" w:rsidRDefault="00E33CD0">
                    <w:pPr>
                      <w:spacing w:line="62" w:lineRule="exact"/>
                      <w:ind w:right="-10"/>
                      <w:rPr>
                        <w:rFonts w:ascii="MS PMincho" w:hAnsi="MS PMincho"/>
                        <w:sz w:val="4"/>
                      </w:rPr>
                    </w:pPr>
                    <w:r>
                      <w:rPr>
                        <w:rFonts w:ascii="MS PMincho" w:hAnsi="MS PMincho"/>
                        <w:w w:val="105"/>
                        <w:position w:val="-1"/>
                        <w:sz w:val="4"/>
                      </w:rPr>
                      <w:t xml:space="preserve">●   </w:t>
                    </w:r>
                    <w:r>
                      <w:rPr>
                        <w:rFonts w:ascii="MS PMincho" w:hAnsi="MS PMincho"/>
                        <w:w w:val="105"/>
                        <w:sz w:val="4"/>
                      </w:rPr>
                      <w:t>●</w:t>
                    </w:r>
                  </w:p>
                </w:txbxContent>
              </v:textbox>
            </v:shape>
            <v:shape id="_x0000_s2295" type="#_x0000_t202" style="position:absolute;left:4061;top:682;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94" type="#_x0000_t202" style="position:absolute;left:4413;top:694;width:340;height:189" filled="f" stroked="f">
              <v:textbox inset="0,0,0,0">
                <w:txbxContent>
                  <w:p w:rsidR="00E33CD0" w:rsidRDefault="00E33CD0">
                    <w:pPr>
                      <w:spacing w:line="59" w:lineRule="exact"/>
                      <w:rPr>
                        <w:rFonts w:ascii="MS PMincho" w:hAnsi="MS PMincho"/>
                        <w:sz w:val="4"/>
                      </w:rPr>
                    </w:pPr>
                    <w:r>
                      <w:rPr>
                        <w:rFonts w:ascii="MS PMincho" w:hAnsi="MS PMincho"/>
                        <w:w w:val="105"/>
                        <w:sz w:val="4"/>
                      </w:rPr>
                      <w:t xml:space="preserve">●     </w:t>
                    </w:r>
                    <w:r>
                      <w:rPr>
                        <w:rFonts w:ascii="MS PMincho" w:hAnsi="MS PMincho"/>
                        <w:w w:val="105"/>
                        <w:position w:val="-1"/>
                        <w:sz w:val="4"/>
                      </w:rPr>
                      <w:t>●</w:t>
                    </w:r>
                  </w:p>
                  <w:p w:rsidR="00E33CD0" w:rsidRDefault="00E33CD0">
                    <w:pPr>
                      <w:spacing w:line="50" w:lineRule="exact"/>
                      <w:ind w:left="108"/>
                      <w:jc w:val="center"/>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p>
                  <w:p w:rsidR="00E33CD0" w:rsidRDefault="00E33CD0">
                    <w:pPr>
                      <w:spacing w:before="26"/>
                      <w:ind w:left="153"/>
                      <w:jc w:val="center"/>
                      <w:rPr>
                        <w:rFonts w:ascii="MS PMincho" w:hAnsi="MS PMincho"/>
                        <w:sz w:val="4"/>
                      </w:rPr>
                    </w:pPr>
                    <w:r>
                      <w:rPr>
                        <w:rFonts w:ascii="MS PMincho" w:hAnsi="MS PMincho"/>
                        <w:w w:val="104"/>
                        <w:sz w:val="4"/>
                      </w:rPr>
                      <w:t>●</w:t>
                    </w:r>
                  </w:p>
                </w:txbxContent>
              </v:textbox>
            </v:shape>
            <v:shape id="_x0000_s2293" type="#_x0000_t202" style="position:absolute;left:5108;top:762;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92" type="#_x0000_t202" style="position:absolute;left:4811;top:795;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91" type="#_x0000_t202" style="position:absolute;left:4892;top:920;width:205;height:65" filled="f" stroked="f">
              <v:textbox inset="0,0,0,0">
                <w:txbxContent>
                  <w:p w:rsidR="00E33CD0" w:rsidRDefault="00E33CD0">
                    <w:pPr>
                      <w:spacing w:line="64" w:lineRule="exact"/>
                      <w:ind w:right="-19"/>
                      <w:rPr>
                        <w:rFonts w:ascii="MS PMincho" w:hAnsi="MS PMincho"/>
                        <w:sz w:val="4"/>
                      </w:rPr>
                    </w:pPr>
                    <w:r>
                      <w:rPr>
                        <w:rFonts w:ascii="MS PMincho" w:hAnsi="MS PMincho"/>
                        <w:w w:val="104"/>
                        <w:position w:val="2"/>
                        <w:sz w:val="4"/>
                      </w:rPr>
                      <w:t>●</w:t>
                    </w:r>
                    <w:r>
                      <w:rPr>
                        <w:position w:val="2"/>
                        <w:sz w:val="4"/>
                      </w:rPr>
                      <w:t xml:space="preserve">         </w:t>
                    </w:r>
                    <w:r>
                      <w:rPr>
                        <w:spacing w:val="2"/>
                        <w:position w:val="2"/>
                        <w:sz w:val="4"/>
                      </w:rPr>
                      <w:t xml:space="preserve"> </w:t>
                    </w:r>
                    <w:r>
                      <w:rPr>
                        <w:rFonts w:ascii="MS PMincho" w:hAnsi="MS PMincho"/>
                        <w:spacing w:val="-24"/>
                        <w:w w:val="104"/>
                        <w:sz w:val="4"/>
                      </w:rPr>
                      <w:t>●</w:t>
                    </w:r>
                    <w:r>
                      <w:rPr>
                        <w:rFonts w:ascii="MS PMincho" w:hAnsi="MS PMincho"/>
                        <w:w w:val="104"/>
                        <w:sz w:val="4"/>
                      </w:rPr>
                      <w:t>●</w:t>
                    </w:r>
                  </w:p>
                </w:txbxContent>
              </v:textbox>
            </v:shape>
            <v:shape id="_x0000_s2290" type="#_x0000_t202" style="position:absolute;left:4648;top:988;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89" type="#_x0000_t202" style="position:absolute;left:5119;top:1021;width:178;height:88" filled="f" stroked="f">
              <v:textbox inset="0,0,0,0">
                <w:txbxContent>
                  <w:p w:rsidR="00E33CD0" w:rsidRDefault="00E33CD0">
                    <w:pPr>
                      <w:spacing w:line="39" w:lineRule="exact"/>
                      <w:ind w:left="8" w:right="-11"/>
                      <w:rPr>
                        <w:rFonts w:ascii="MS PMincho" w:hAnsi="MS PMincho"/>
                        <w:sz w:val="4"/>
                      </w:rPr>
                    </w:pPr>
                    <w:r>
                      <w:rPr>
                        <w:rFonts w:ascii="MS PMincho" w:hAnsi="MS PMincho"/>
                        <w:w w:val="105"/>
                        <w:sz w:val="4"/>
                      </w:rPr>
                      <w:t xml:space="preserve">●      </w:t>
                    </w:r>
                    <w:r>
                      <w:rPr>
                        <w:rFonts w:ascii="MS PMincho" w:hAnsi="MS PMincho"/>
                        <w:w w:val="105"/>
                        <w:position w:val="1"/>
                        <w:sz w:val="4"/>
                      </w:rPr>
                      <w:t>●</w:t>
                    </w:r>
                  </w:p>
                  <w:p w:rsidR="00E33CD0" w:rsidRDefault="00E33CD0">
                    <w:pPr>
                      <w:spacing w:line="48" w:lineRule="exact"/>
                      <w:ind w:right="-11"/>
                      <w:rPr>
                        <w:rFonts w:ascii="MS PMincho" w:hAnsi="MS PMincho"/>
                        <w:sz w:val="4"/>
                      </w:rPr>
                    </w:pPr>
                    <w:r>
                      <w:rPr>
                        <w:rFonts w:ascii="MS PMincho" w:hAnsi="MS PMincho"/>
                        <w:spacing w:val="-24"/>
                        <w:w w:val="104"/>
                        <w:sz w:val="4"/>
                      </w:rPr>
                      <w:t>●</w:t>
                    </w:r>
                    <w:proofErr w:type="spellStart"/>
                    <w:r>
                      <w:rPr>
                        <w:rFonts w:ascii="MS PMincho" w:hAnsi="MS PMincho"/>
                        <w:w w:val="104"/>
                        <w:position w:val="1"/>
                        <w:sz w:val="4"/>
                      </w:rPr>
                      <w:t>●</w:t>
                    </w:r>
                    <w:proofErr w:type="spellEnd"/>
                  </w:p>
                </w:txbxContent>
              </v:textbox>
            </v:shape>
            <v:shape id="_x0000_s2288" type="#_x0000_t202" style="position:absolute;left:4748;top:1100;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87" type="#_x0000_t202" style="position:absolute;left:4913;top:1112;width:214;height:1139" filled="f" stroked="f">
              <v:textbox inset="0,0,0,0">
                <w:txbxContent>
                  <w:p w:rsidR="00E33CD0" w:rsidRDefault="00E33CD0">
                    <w:pPr>
                      <w:spacing w:line="42" w:lineRule="exact"/>
                      <w:ind w:left="51"/>
                      <w:jc w:val="center"/>
                      <w:rPr>
                        <w:rFonts w:ascii="MS PMincho" w:hAnsi="MS PMincho"/>
                        <w:sz w:val="4"/>
                      </w:rPr>
                    </w:pPr>
                    <w:r>
                      <w:rPr>
                        <w:rFonts w:ascii="MS PMincho" w:hAnsi="MS PMincho"/>
                        <w:w w:val="105"/>
                        <w:sz w:val="4"/>
                      </w:rPr>
                      <w:t>●●</w:t>
                    </w:r>
                  </w:p>
                  <w:p w:rsidR="00E33CD0" w:rsidRDefault="00E33CD0">
                    <w:pPr>
                      <w:rPr>
                        <w:sz w:val="4"/>
                      </w:rPr>
                    </w:pPr>
                  </w:p>
                  <w:p w:rsidR="00E33CD0" w:rsidRDefault="00E33CD0">
                    <w:pPr>
                      <w:spacing w:before="26"/>
                      <w:ind w:right="8"/>
                      <w:jc w:val="right"/>
                      <w:rPr>
                        <w:rFonts w:ascii="MS PMincho" w:hAnsi="MS PMincho"/>
                        <w:sz w:val="4"/>
                      </w:rPr>
                    </w:pPr>
                    <w:r>
                      <w:rPr>
                        <w:rFonts w:ascii="MS PMincho" w:hAnsi="MS PMincho"/>
                        <w:w w:val="104"/>
                        <w:sz w:val="4"/>
                      </w:rPr>
                      <w:t>●</w:t>
                    </w:r>
                  </w:p>
                  <w:p w:rsidR="00E33CD0" w:rsidRDefault="00E33CD0">
                    <w:pPr>
                      <w:spacing w:before="16" w:line="42" w:lineRule="exact"/>
                      <w:ind w:left="107"/>
                      <w:jc w:val="center"/>
                      <w:rPr>
                        <w:rFonts w:ascii="MS PMincho" w:hAnsi="MS PMincho"/>
                        <w:sz w:val="4"/>
                      </w:rPr>
                    </w:pPr>
                    <w:r>
                      <w:rPr>
                        <w:rFonts w:ascii="MS PMincho" w:hAnsi="MS PMincho"/>
                        <w:w w:val="105"/>
                        <w:position w:val="1"/>
                        <w:sz w:val="4"/>
                      </w:rPr>
                      <w:t>●</w:t>
                    </w:r>
                    <w:proofErr w:type="spellStart"/>
                    <w:r>
                      <w:rPr>
                        <w:rFonts w:ascii="MS PMincho" w:hAnsi="MS PMincho"/>
                        <w:w w:val="105"/>
                        <w:sz w:val="4"/>
                      </w:rPr>
                      <w:t>●</w:t>
                    </w:r>
                    <w:proofErr w:type="spellEnd"/>
                  </w:p>
                  <w:p w:rsidR="00E33CD0" w:rsidRDefault="00E33CD0">
                    <w:pPr>
                      <w:spacing w:line="28" w:lineRule="exact"/>
                      <w:ind w:left="35"/>
                      <w:jc w:val="center"/>
                      <w:rPr>
                        <w:rFonts w:ascii="MS PMincho" w:hAnsi="MS PMincho"/>
                        <w:sz w:val="4"/>
                      </w:rPr>
                    </w:pPr>
                    <w:r>
                      <w:rPr>
                        <w:rFonts w:ascii="MS PMincho" w:hAnsi="MS PMincho"/>
                        <w:spacing w:val="-6"/>
                        <w:w w:val="104"/>
                        <w:position w:val="1"/>
                        <w:sz w:val="4"/>
                      </w:rPr>
                      <w:t>●</w:t>
                    </w:r>
                    <w:r>
                      <w:rPr>
                        <w:rFonts w:ascii="MS PMincho" w:hAnsi="MS PMincho"/>
                        <w:spacing w:val="-33"/>
                        <w:w w:val="104"/>
                        <w:position w:val="1"/>
                        <w:sz w:val="4"/>
                      </w:rPr>
                      <w:t>●</w:t>
                    </w:r>
                    <w:r>
                      <w:rPr>
                        <w:rFonts w:ascii="MS PMincho" w:hAnsi="MS PMincho"/>
                        <w:w w:val="104"/>
                        <w:sz w:val="4"/>
                      </w:rPr>
                      <w:t>●</w:t>
                    </w:r>
                  </w:p>
                  <w:p w:rsidR="00E33CD0" w:rsidRDefault="00E33CD0">
                    <w:pPr>
                      <w:spacing w:line="37" w:lineRule="exact"/>
                      <w:ind w:left="98"/>
                      <w:jc w:val="center"/>
                      <w:rPr>
                        <w:rFonts w:ascii="MS PMincho" w:hAnsi="MS PMincho"/>
                        <w:sz w:val="4"/>
                      </w:rPr>
                    </w:pPr>
                    <w:r>
                      <w:rPr>
                        <w:rFonts w:ascii="MS PMincho" w:hAnsi="MS PMincho"/>
                        <w:w w:val="104"/>
                        <w:sz w:val="4"/>
                      </w:rPr>
                      <w:t>●</w:t>
                    </w:r>
                  </w:p>
                  <w:p w:rsidR="00E33CD0" w:rsidRDefault="00E33CD0">
                    <w:pPr>
                      <w:spacing w:before="4"/>
                      <w:jc w:val="right"/>
                      <w:rPr>
                        <w:rFonts w:ascii="MS PMincho" w:hAnsi="MS PMincho"/>
                        <w:sz w:val="4"/>
                      </w:rPr>
                    </w:pPr>
                    <w:r>
                      <w:rPr>
                        <w:rFonts w:ascii="MS PMincho" w:hAnsi="MS PMincho"/>
                        <w:w w:val="104"/>
                        <w:sz w:val="4"/>
                      </w:rPr>
                      <w:t>●</w:t>
                    </w:r>
                  </w:p>
                  <w:p w:rsidR="00E33CD0" w:rsidRDefault="00E33CD0">
                    <w:pPr>
                      <w:spacing w:before="17" w:line="47" w:lineRule="exact"/>
                      <w:ind w:right="42"/>
                      <w:jc w:val="center"/>
                      <w:rPr>
                        <w:rFonts w:ascii="MS PMincho" w:hAnsi="MS PMincho"/>
                        <w:sz w:val="4"/>
                      </w:rPr>
                    </w:pPr>
                    <w:r>
                      <w:rPr>
                        <w:rFonts w:ascii="MS PMincho" w:hAnsi="MS PMincho"/>
                        <w:w w:val="105"/>
                        <w:position w:val="1"/>
                        <w:sz w:val="4"/>
                      </w:rPr>
                      <w:t xml:space="preserve">●      </w:t>
                    </w:r>
                    <w:r>
                      <w:rPr>
                        <w:rFonts w:ascii="MS PMincho" w:hAnsi="MS PMincho"/>
                        <w:w w:val="105"/>
                        <w:sz w:val="4"/>
                      </w:rPr>
                      <w:t>●</w:t>
                    </w:r>
                  </w:p>
                  <w:p w:rsidR="00E33CD0" w:rsidRDefault="00E33CD0">
                    <w:pPr>
                      <w:spacing w:line="37" w:lineRule="exact"/>
                      <w:ind w:left="100"/>
                      <w:jc w:val="center"/>
                      <w:rPr>
                        <w:rFonts w:ascii="MS PMincho" w:hAnsi="MS PMincho"/>
                        <w:sz w:val="4"/>
                      </w:rPr>
                    </w:pPr>
                    <w:r>
                      <w:rPr>
                        <w:rFonts w:ascii="MS PMincho" w:hAnsi="MS PMincho"/>
                        <w:w w:val="104"/>
                        <w:sz w:val="4"/>
                      </w:rPr>
                      <w:t>●</w:t>
                    </w:r>
                  </w:p>
                  <w:p w:rsidR="00E33CD0" w:rsidRDefault="00E33CD0">
                    <w:pPr>
                      <w:rPr>
                        <w:sz w:val="4"/>
                      </w:rPr>
                    </w:pPr>
                  </w:p>
                  <w:p w:rsidR="00E33CD0" w:rsidRDefault="00E33CD0">
                    <w:pPr>
                      <w:spacing w:before="26"/>
                      <w:ind w:right="78"/>
                      <w:jc w:val="center"/>
                      <w:rPr>
                        <w:rFonts w:ascii="MS PMincho" w:hAnsi="MS PMincho"/>
                        <w:sz w:val="4"/>
                      </w:rPr>
                    </w:pPr>
                    <w:r>
                      <w:rPr>
                        <w:rFonts w:ascii="MS PMincho" w:hAnsi="MS PMincho"/>
                        <w:w w:val="104"/>
                        <w:sz w:val="4"/>
                      </w:rPr>
                      <w:t>●</w:t>
                    </w:r>
                  </w:p>
                  <w:p w:rsidR="00E33CD0" w:rsidRDefault="00E33CD0">
                    <w:pPr>
                      <w:rPr>
                        <w:sz w:val="4"/>
                      </w:rPr>
                    </w:pPr>
                  </w:p>
                  <w:p w:rsidR="00E33CD0" w:rsidRDefault="00E33CD0">
                    <w:pPr>
                      <w:rPr>
                        <w:sz w:val="4"/>
                      </w:rPr>
                    </w:pPr>
                  </w:p>
                  <w:p w:rsidR="00E33CD0" w:rsidRDefault="00E33CD0">
                    <w:pPr>
                      <w:spacing w:before="1"/>
                      <w:rPr>
                        <w:sz w:val="3"/>
                      </w:rPr>
                    </w:pPr>
                  </w:p>
                  <w:p w:rsidR="00E33CD0" w:rsidRDefault="00E33CD0">
                    <w:pPr>
                      <w:spacing w:before="1"/>
                      <w:ind w:right="22"/>
                      <w:jc w:val="center"/>
                      <w:rPr>
                        <w:rFonts w:ascii="MS PMincho" w:hAnsi="MS PMincho"/>
                        <w:sz w:val="4"/>
                      </w:rPr>
                    </w:pPr>
                    <w:r>
                      <w:rPr>
                        <w:rFonts w:ascii="MS PMincho" w:hAnsi="MS PMincho"/>
                        <w:w w:val="104"/>
                        <w:sz w:val="4"/>
                      </w:rPr>
                      <w:t>●</w:t>
                    </w:r>
                  </w:p>
                  <w:p w:rsidR="00E33CD0" w:rsidRDefault="00E33CD0">
                    <w:pPr>
                      <w:spacing w:before="4"/>
                      <w:ind w:left="103"/>
                      <w:jc w:val="center"/>
                      <w:rPr>
                        <w:rFonts w:ascii="MS PMincho" w:hAnsi="MS PMincho"/>
                        <w:sz w:val="4"/>
                      </w:rPr>
                    </w:pPr>
                    <w:r>
                      <w:rPr>
                        <w:rFonts w:ascii="MS PMincho" w:hAnsi="MS PMincho"/>
                        <w:w w:val="104"/>
                        <w:sz w:val="4"/>
                      </w:rPr>
                      <w:t>●</w:t>
                    </w:r>
                  </w:p>
                  <w:p w:rsidR="00E33CD0" w:rsidRDefault="00E33CD0">
                    <w:pPr>
                      <w:spacing w:before="4"/>
                      <w:ind w:right="22"/>
                      <w:jc w:val="right"/>
                      <w:rPr>
                        <w:rFonts w:ascii="MS PMincho" w:hAnsi="MS PMincho"/>
                        <w:sz w:val="4"/>
                      </w:rPr>
                    </w:pPr>
                    <w:r>
                      <w:rPr>
                        <w:rFonts w:ascii="MS PMincho" w:hAnsi="MS PMincho"/>
                        <w:w w:val="104"/>
                        <w:sz w:val="4"/>
                      </w:rPr>
                      <w:t>●</w:t>
                    </w:r>
                  </w:p>
                  <w:p w:rsidR="00E33CD0" w:rsidRDefault="00E33CD0">
                    <w:pPr>
                      <w:rPr>
                        <w:sz w:val="4"/>
                      </w:rPr>
                    </w:pPr>
                  </w:p>
                  <w:p w:rsidR="00E33CD0" w:rsidRDefault="00E33CD0">
                    <w:pPr>
                      <w:rPr>
                        <w:sz w:val="4"/>
                      </w:rPr>
                    </w:pPr>
                  </w:p>
                  <w:p w:rsidR="00E33CD0" w:rsidRDefault="00E33CD0">
                    <w:pPr>
                      <w:rPr>
                        <w:sz w:val="4"/>
                      </w:rPr>
                    </w:pPr>
                  </w:p>
                  <w:p w:rsidR="00E33CD0" w:rsidRDefault="00E33CD0">
                    <w:pPr>
                      <w:rPr>
                        <w:sz w:val="4"/>
                      </w:rPr>
                    </w:pPr>
                  </w:p>
                  <w:p w:rsidR="00E33CD0" w:rsidRDefault="00E33CD0">
                    <w:pPr>
                      <w:spacing w:before="35"/>
                      <w:ind w:right="128"/>
                      <w:jc w:val="center"/>
                      <w:rPr>
                        <w:rFonts w:ascii="MS PMincho" w:hAnsi="MS PMincho"/>
                        <w:sz w:val="4"/>
                      </w:rPr>
                    </w:pPr>
                    <w:r>
                      <w:rPr>
                        <w:rFonts w:ascii="MS PMincho" w:hAnsi="MS PMincho"/>
                        <w:w w:val="104"/>
                        <w:sz w:val="4"/>
                      </w:rPr>
                      <w:t>●</w:t>
                    </w:r>
                  </w:p>
                </w:txbxContent>
              </v:textbox>
            </v:shape>
            <w10:wrap anchorx="page"/>
          </v:group>
        </w:pict>
      </w:r>
      <w:r w:rsidRPr="00FD591A">
        <w:pict>
          <v:group id="_x0000_s2268" style="position:absolute;left:0;text-align:left;margin-left:283.85pt;margin-top:2.8pt;width:112.75pt;height:115.3pt;z-index:-62224;mso-position-horizontal-relative:page" coordorigin="5677,56" coordsize="2255,2306">
            <v:rect id="_x0000_s2285" style="position:absolute;left:5687;top:66;width:2236;height:2236" fillcolor="#f0f8ff" stroked="f"/>
            <v:shape id="_x0000_s2284" style="position:absolute;left:6739;top:71;width:1184;height:2231" coordorigin="6739,71" coordsize="1184,2231" o:spt="100" adj="0,,0" path="m7923,71r-1164,l6757,88r-3,l6754,105r-5,l6750,122r-2,l6744,139r-5,l6739,156r3,l6744,173r8,17l6757,190r2,17l6760,224r3,l6763,241r3,l6766,258r7,l6777,275r1,l6780,292r38,l6829,309r8,l6837,326r8,l6845,343r1,l6844,360r11,l6856,377r20,l6876,394r10,l6886,411r-1,l6885,428r1,l6888,445r71,l6963,462r13,l6983,479r12,l6995,496r6,l7001,513r12,l7014,530r12,l7026,547r8,l7038,564r7,l7050,581r3,l7062,599r14,l7076,616r7,l7083,633r5,l7089,639r13,11l7113,650r2,11l7122,667r13,l7137,680r4,4l7152,684r3,12l7161,701r9,l7171,718r21,l7196,735r21,l7218,752r424,l7642,769r26,l7671,786r22,l7697,803r12,l7712,820r13,l7726,837r11,l7737,854r10,l7749,871r10,l7759,888r8,l7767,905r6,l7777,922r8,l7785,939r8,l7794,956r8,l7805,973r6,l7812,990r8,l7821,1007r8,l7829,1024r6,l7836,1041r8,l7846,1058r6,l7854,1075r3,l7858,1092r5,l7865,1109r6,l7875,1126r3,l7879,1144r-1,l7877,1161r-4,l7872,1178r-3,l7869,1195r-3,l7864,1212r-3,l7862,1229r-3,l7859,1246r-5,l7855,1263r-6,l7850,1314r,17l7849,1331r-1,17l7847,1348r1,17l7846,1365r,17l7843,1382r,17l7839,1399r,17l7836,1416r-2,17l7830,1433r-1,17l7824,1450r,17l7819,1467r-1,17l7810,1484r,17l7802,1501r-4,17l7794,1518r-6,17l7781,1535r-2,17l7779,1552r-19,17l7759,1569r-2,17l7734,1586r-3,17l7568,1603r1,17l7565,1620r,17l7544,1637r-2,17l7547,1654r1,17l7561,1671r2,17l7620,1688r2,18l7627,1706r2,17l7623,1723r,17l7630,1740r2,17l7636,1757r-1,17l7614,1774r,17l7589,1791r4,17l7607,1808r4,17l7611,1825r2,17l7601,1842r,17l7610,1859r1,17l7614,1876r1,17l7620,1893r1,17l7633,1910r3,17l7634,1927r-2,17l7635,1944r1,17l7641,1961r2,17l7649,1978r1,17l7658,1995r,17l7653,2012r1,17l7656,2029r1,17l7662,2046r2,17l7676,2063r2,17l7680,2080r,17l7677,2097r-1,17l7674,2114r1,17l7681,2131r-1,17l7674,2148r,17l7682,2165r6,17l7697,2182r2,17l7697,2199r1,17l7693,2216r,17l7695,2233r-1,17l7691,2250r-1,18l7685,2268r2,17l7719,2285r1,17l7923,2302r,-2231xm7606,1774r-23,l7584,1791r23,l7606,1774xm7612,1774r-3,l7607,1791r7,l7612,1774xm7593,1688r-6,l7588,1706r3,l7593,1688xm7698,1586r-126,l7571,1603r129,l7698,1586xm7693,1569r-96,l7595,1586r100,l7693,1569xm7683,1552r-80,l7603,1569r86,l7683,1552xm7659,1535r-53,l7605,1552r56,l7659,1535xm7643,1518r-30,l7612,1535r33,l7643,1518xm7424,803r-64,l7360,820r63,l7424,803xm7455,803r-22,l7435,820r19,l7455,803xm7455,786r-159,l7299,803r155,l7455,786xm7519,786r-9,l7513,803r4,l7519,786xm7563,786r-36,l7530,803r31,l7563,786xm7258,769r-5,l7254,786r3,l7258,769xm7577,769r-317,l7260,786r316,l7577,769xm7600,752r-355,l7245,769r353,l7600,752xm7155,696r2,5l7161,701r-6,-5xm7137,680r1,4l7141,684r-4,-4xm7115,661r1,6l7122,667r-7,-6xm7089,639r2,11l7102,650r-13,-11xm6887,445r-3,l6883,462r11,l6887,445xe" fillcolor="#bebebe" stroked="f">
              <v:stroke joinstyle="round"/>
              <v:formulas/>
              <v:path arrowok="t" o:connecttype="segments"/>
            </v:shape>
            <v:rect id="_x0000_s2283" style="position:absolute;left:5687;top:66;width:2236;height:2236" filled="f" strokecolor="#7f7f7f" strokeweight=".32142mm"/>
            <v:shape id="_x0000_s2282" style="position:absolute;left:3868;top:12926;width:2387;height:60" coordorigin="3868,12926" coordsize="2387,60" o:spt="100" adj="0,,0" path="m5788,2352r,-50m6297,2352r,-50m6805,2352r,-50m7313,2352r,-50m7821,2352r,-50e" filled="f" strokeweight=".32142mm">
              <v:stroke joinstyle="round"/>
              <v:formulas/>
              <v:path arrowok="t" o:connecttype="segments"/>
            </v:shape>
            <v:shape id="_x0000_s2281" type="#_x0000_t202" style="position:absolute;left:6613;top:117;width:96;height:65" filled="f" stroked="f">
              <v:textbox inset="0,0,0,0">
                <w:txbxContent>
                  <w:p w:rsidR="00E33CD0" w:rsidRDefault="00E33CD0">
                    <w:pPr>
                      <w:spacing w:line="64" w:lineRule="exact"/>
                      <w:ind w:right="-20"/>
                      <w:rPr>
                        <w:rFonts w:ascii="MS PMincho" w:hAnsi="MS PMincho"/>
                        <w:sz w:val="4"/>
                      </w:rPr>
                    </w:pPr>
                    <w:r>
                      <w:rPr>
                        <w:rFonts w:ascii="MS PMincho" w:hAnsi="MS PMincho"/>
                        <w:w w:val="104"/>
                        <w:sz w:val="4"/>
                      </w:rPr>
                      <w:t>●</w:t>
                    </w:r>
                    <w:r>
                      <w:rPr>
                        <w:spacing w:val="2"/>
                        <w:sz w:val="4"/>
                      </w:rPr>
                      <w:t xml:space="preserve"> </w:t>
                    </w:r>
                    <w:r>
                      <w:rPr>
                        <w:rFonts w:ascii="MS PMincho" w:hAnsi="MS PMincho"/>
                        <w:spacing w:val="-42"/>
                        <w:w w:val="104"/>
                        <w:position w:val="2"/>
                        <w:sz w:val="4"/>
                      </w:rPr>
                      <w:t>●</w:t>
                    </w:r>
                    <w:proofErr w:type="spellStart"/>
                    <w:r>
                      <w:rPr>
                        <w:rFonts w:ascii="MS PMincho" w:hAnsi="MS PMincho"/>
                        <w:w w:val="104"/>
                        <w:position w:val="1"/>
                        <w:sz w:val="4"/>
                      </w:rPr>
                      <w:t>●</w:t>
                    </w:r>
                    <w:proofErr w:type="spellEnd"/>
                  </w:p>
                </w:txbxContent>
              </v:textbox>
            </v:shape>
            <v:shape id="_x0000_s2280" type="#_x0000_t202" style="position:absolute;left:6298;top:309;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79" type="#_x0000_t202" style="position:absolute;left:6568;top:275;width:403;height:212" filled="f" stroked="f">
              <v:textbox inset="0,0,0,0">
                <w:txbxContent>
                  <w:p w:rsidR="00E33CD0" w:rsidRDefault="00E33CD0">
                    <w:pPr>
                      <w:spacing w:line="50" w:lineRule="exact"/>
                      <w:ind w:left="166" w:right="94"/>
                      <w:jc w:val="center"/>
                      <w:rPr>
                        <w:rFonts w:ascii="MS PMincho" w:hAnsi="MS PMincho"/>
                        <w:sz w:val="4"/>
                      </w:rPr>
                    </w:pPr>
                    <w:r>
                      <w:rPr>
                        <w:rFonts w:ascii="MS PMincho" w:hAnsi="MS PMincho"/>
                        <w:w w:val="105"/>
                        <w:sz w:val="4"/>
                      </w:rPr>
                      <w:t>●</w:t>
                    </w:r>
                    <w:proofErr w:type="spellStart"/>
                    <w:r>
                      <w:rPr>
                        <w:rFonts w:ascii="MS PMincho" w:hAnsi="MS PMincho"/>
                        <w:w w:val="105"/>
                        <w:position w:val="1"/>
                        <w:sz w:val="4"/>
                      </w:rPr>
                      <w:t>●</w:t>
                    </w:r>
                    <w:proofErr w:type="spellEnd"/>
                  </w:p>
                  <w:p w:rsidR="00E33CD0" w:rsidRDefault="00E33CD0">
                    <w:pPr>
                      <w:spacing w:line="59" w:lineRule="exact"/>
                      <w:ind w:left="175" w:right="85"/>
                      <w:jc w:val="center"/>
                      <w:rPr>
                        <w:rFonts w:ascii="MS PMincho" w:hAnsi="MS PMincho"/>
                        <w:sz w:val="4"/>
                      </w:rPr>
                    </w:pPr>
                    <w:r>
                      <w:rPr>
                        <w:rFonts w:ascii="MS PMincho" w:hAnsi="MS PMincho"/>
                        <w:w w:val="105"/>
                        <w:position w:val="1"/>
                        <w:sz w:val="4"/>
                      </w:rPr>
                      <w:t>●</w:t>
                    </w:r>
                    <w:proofErr w:type="spellStart"/>
                    <w:r>
                      <w:rPr>
                        <w:rFonts w:ascii="MS PMincho" w:hAnsi="MS PMincho"/>
                        <w:w w:val="105"/>
                        <w:sz w:val="4"/>
                      </w:rPr>
                      <w:t>●</w:t>
                    </w:r>
                    <w:proofErr w:type="spellEnd"/>
                  </w:p>
                  <w:p w:rsidR="00E33CD0" w:rsidRDefault="00E33CD0">
                    <w:pPr>
                      <w:tabs>
                        <w:tab w:val="left" w:pos="261"/>
                      </w:tabs>
                      <w:spacing w:before="15" w:line="43" w:lineRule="exact"/>
                      <w:ind w:right="97"/>
                      <w:jc w:val="center"/>
                      <w:rPr>
                        <w:rFonts w:ascii="MS PMincho" w:hAnsi="MS PMincho"/>
                        <w:sz w:val="4"/>
                      </w:rPr>
                    </w:pPr>
                    <w:r>
                      <w:rPr>
                        <w:rFonts w:ascii="MS PMincho" w:hAnsi="MS PMincho"/>
                        <w:w w:val="105"/>
                        <w:sz w:val="4"/>
                      </w:rPr>
                      <w:t>●</w:t>
                    </w:r>
                    <w:r>
                      <w:rPr>
                        <w:w w:val="105"/>
                        <w:sz w:val="4"/>
                      </w:rPr>
                      <w:tab/>
                    </w:r>
                    <w:r>
                      <w:rPr>
                        <w:rFonts w:ascii="MS PMincho" w:hAnsi="MS PMincho"/>
                        <w:w w:val="105"/>
                        <w:sz w:val="4"/>
                      </w:rPr>
                      <w:t>●</w:t>
                    </w:r>
                  </w:p>
                  <w:p w:rsidR="00E33CD0" w:rsidRDefault="00E33CD0">
                    <w:pPr>
                      <w:spacing w:line="43" w:lineRule="exact"/>
                      <w:ind w:left="207" w:right="-14"/>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r>
                      <w:rPr>
                        <w:rFonts w:ascii="MS PMincho" w:hAnsi="MS PMincho"/>
                        <w:w w:val="105"/>
                        <w:sz w:val="4"/>
                      </w:rPr>
                      <w:t xml:space="preserve"> </w:t>
                    </w:r>
                    <w:proofErr w:type="spellStart"/>
                    <w:r>
                      <w:rPr>
                        <w:rFonts w:ascii="MS PMincho" w:hAnsi="MS PMincho"/>
                        <w:w w:val="105"/>
                        <w:sz w:val="4"/>
                      </w:rPr>
                      <w:t>●</w:t>
                    </w:r>
                    <w:proofErr w:type="spellEnd"/>
                  </w:p>
                </w:txbxContent>
              </v:textbox>
            </v:shape>
            <v:shape id="_x0000_s2278" type="#_x0000_t202" style="position:absolute;left:6964;top:501;width:69;height:88" filled="f" stroked="f">
              <v:textbox inset="0,0,0,0">
                <w:txbxContent>
                  <w:p w:rsidR="00E33CD0" w:rsidRDefault="00E33CD0">
                    <w:pPr>
                      <w:spacing w:line="38" w:lineRule="exact"/>
                      <w:ind w:right="-20"/>
                      <w:rPr>
                        <w:rFonts w:ascii="MS PMincho" w:hAnsi="MS PMincho"/>
                        <w:sz w:val="4"/>
                      </w:rPr>
                    </w:pPr>
                    <w:r>
                      <w:rPr>
                        <w:rFonts w:ascii="MS PMincho" w:hAnsi="MS PMincho"/>
                        <w:spacing w:val="-8"/>
                        <w:w w:val="105"/>
                        <w:sz w:val="4"/>
                      </w:rPr>
                      <w:t>●●</w:t>
                    </w:r>
                  </w:p>
                  <w:p w:rsidR="00E33CD0" w:rsidRDefault="00E33CD0">
                    <w:pPr>
                      <w:spacing w:line="49" w:lineRule="exact"/>
                      <w:ind w:left="18"/>
                      <w:rPr>
                        <w:rFonts w:ascii="MS PMincho" w:hAnsi="MS PMincho"/>
                        <w:sz w:val="4"/>
                      </w:rPr>
                    </w:pPr>
                    <w:r>
                      <w:rPr>
                        <w:rFonts w:ascii="MS PMincho" w:hAnsi="MS PMincho"/>
                        <w:w w:val="104"/>
                        <w:sz w:val="4"/>
                      </w:rPr>
                      <w:t>●</w:t>
                    </w:r>
                  </w:p>
                </w:txbxContent>
              </v:textbox>
            </v:shape>
            <v:shape id="_x0000_s2277" type="#_x0000_t202" style="position:absolute;left:6775;top:637;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76" type="#_x0000_t202" style="position:absolute;left:7136;top:705;width:60;height:88" filled="f" stroked="f">
              <v:textbox inset="0,0,0,0">
                <w:txbxContent>
                  <w:p w:rsidR="00E33CD0" w:rsidRDefault="00E33CD0">
                    <w:pPr>
                      <w:spacing w:line="38" w:lineRule="exact"/>
                      <w:ind w:left="17"/>
                      <w:rPr>
                        <w:rFonts w:ascii="MS PMincho" w:hAnsi="MS PMincho"/>
                        <w:sz w:val="4"/>
                      </w:rPr>
                    </w:pPr>
                    <w:r>
                      <w:rPr>
                        <w:rFonts w:ascii="MS PMincho" w:hAnsi="MS PMincho"/>
                        <w:w w:val="104"/>
                        <w:sz w:val="4"/>
                      </w:rPr>
                      <w:t>●</w:t>
                    </w:r>
                  </w:p>
                  <w:p w:rsidR="00E33CD0" w:rsidRDefault="00E33CD0">
                    <w:pPr>
                      <w:spacing w:line="49" w:lineRule="exact"/>
                      <w:rPr>
                        <w:rFonts w:ascii="MS PMincho" w:hAnsi="MS PMincho"/>
                        <w:sz w:val="4"/>
                      </w:rPr>
                    </w:pPr>
                    <w:r>
                      <w:rPr>
                        <w:rFonts w:ascii="MS PMincho" w:hAnsi="MS PMincho"/>
                        <w:w w:val="104"/>
                        <w:sz w:val="4"/>
                      </w:rPr>
                      <w:t>●</w:t>
                    </w:r>
                  </w:p>
                </w:txbxContent>
              </v:textbox>
            </v:shape>
            <v:shape id="_x0000_s2275" type="#_x0000_t202" style="position:absolute;left:7317;top:784;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74" type="#_x0000_t202" style="position:absolute;left:7525;top:773;width:142;height:110" filled="f" stroked="f">
              <v:textbox inset="0,0,0,0">
                <w:txbxContent>
                  <w:p w:rsidR="00E33CD0" w:rsidRDefault="00E33CD0">
                    <w:pPr>
                      <w:spacing w:line="38" w:lineRule="exact"/>
                      <w:ind w:left="53" w:right="-15"/>
                      <w:rPr>
                        <w:rFonts w:ascii="MS PMincho" w:hAnsi="MS PMincho"/>
                        <w:sz w:val="4"/>
                      </w:rPr>
                    </w:pPr>
                    <w:r>
                      <w:rPr>
                        <w:rFonts w:ascii="MS PMincho" w:hAnsi="MS PMincho"/>
                        <w:w w:val="105"/>
                        <w:sz w:val="4"/>
                      </w:rPr>
                      <w:t>●●</w:t>
                    </w:r>
                  </w:p>
                  <w:p w:rsidR="00E33CD0" w:rsidRDefault="00E33CD0">
                    <w:pPr>
                      <w:spacing w:line="34" w:lineRule="exact"/>
                      <w:ind w:left="17"/>
                      <w:rPr>
                        <w:rFonts w:ascii="MS PMincho" w:hAnsi="MS PMincho"/>
                        <w:sz w:val="4"/>
                      </w:rPr>
                    </w:pPr>
                    <w:r>
                      <w:rPr>
                        <w:rFonts w:ascii="MS PMincho" w:hAnsi="MS PMincho"/>
                        <w:w w:val="104"/>
                        <w:sz w:val="4"/>
                      </w:rPr>
                      <w:t>●</w:t>
                    </w:r>
                  </w:p>
                  <w:p w:rsidR="00E33CD0" w:rsidRDefault="00E33CD0">
                    <w:pPr>
                      <w:spacing w:line="37" w:lineRule="exact"/>
                      <w:ind w:right="-14"/>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p>
                </w:txbxContent>
              </v:textbox>
            </v:shape>
            <v:shape id="_x0000_s2273" type="#_x0000_t202" style="position:absolute;left:7688;top:852;width:96;height:65" filled="f" stroked="f">
              <v:textbox inset="0,0,0,0">
                <w:txbxContent>
                  <w:p w:rsidR="00E33CD0" w:rsidRDefault="00E33CD0">
                    <w:pPr>
                      <w:spacing w:line="62" w:lineRule="exact"/>
                      <w:ind w:right="-20"/>
                      <w:rPr>
                        <w:rFonts w:ascii="MS PMincho" w:hAnsi="MS PMincho"/>
                        <w:sz w:val="4"/>
                      </w:rPr>
                    </w:pPr>
                    <w:r>
                      <w:rPr>
                        <w:rFonts w:ascii="MS PMincho" w:hAnsi="MS PMincho"/>
                        <w:w w:val="105"/>
                        <w:position w:val="-1"/>
                        <w:sz w:val="4"/>
                      </w:rPr>
                      <w:t>●</w:t>
                    </w:r>
                    <w:r>
                      <w:rPr>
                        <w:rFonts w:ascii="MS PMincho" w:hAnsi="MS PMincho"/>
                        <w:spacing w:val="-1"/>
                        <w:w w:val="105"/>
                        <w:position w:val="-1"/>
                        <w:sz w:val="4"/>
                      </w:rPr>
                      <w:t xml:space="preserve"> </w:t>
                    </w:r>
                    <w:r>
                      <w:rPr>
                        <w:rFonts w:ascii="MS PMincho" w:hAnsi="MS PMincho"/>
                        <w:w w:val="105"/>
                        <w:sz w:val="4"/>
                      </w:rPr>
                      <w:t>●</w:t>
                    </w:r>
                  </w:p>
                </w:txbxContent>
              </v:textbox>
            </v:shape>
            <v:shape id="_x0000_s2272" type="#_x0000_t202" style="position:absolute;left:7534;top:908;width:236;height:76" filled="f" stroked="f">
              <v:textbox inset="0,0,0,0">
                <w:txbxContent>
                  <w:p w:rsidR="00E33CD0" w:rsidRDefault="00E33CD0">
                    <w:pPr>
                      <w:spacing w:line="44" w:lineRule="exact"/>
                      <w:jc w:val="center"/>
                      <w:rPr>
                        <w:rFonts w:ascii="MS PMincho" w:hAnsi="MS PMincho"/>
                        <w:sz w:val="4"/>
                      </w:rPr>
                    </w:pPr>
                    <w:r>
                      <w:rPr>
                        <w:rFonts w:ascii="MS PMincho" w:hAnsi="MS PMincho"/>
                        <w:w w:val="105"/>
                        <w:position w:val="2"/>
                        <w:sz w:val="4"/>
                      </w:rPr>
                      <w:t xml:space="preserve">●            </w:t>
                    </w:r>
                    <w:r>
                      <w:rPr>
                        <w:rFonts w:ascii="MS PMincho" w:hAnsi="MS PMincho"/>
                        <w:spacing w:val="-24"/>
                        <w:w w:val="105"/>
                        <w:position w:val="1"/>
                        <w:sz w:val="4"/>
                      </w:rPr>
                      <w:t>●</w:t>
                    </w:r>
                    <w:proofErr w:type="spellStart"/>
                    <w:r>
                      <w:rPr>
                        <w:rFonts w:ascii="MS PMincho" w:hAnsi="MS PMincho"/>
                        <w:spacing w:val="-24"/>
                        <w:w w:val="105"/>
                        <w:sz w:val="4"/>
                      </w:rPr>
                      <w:t>●</w:t>
                    </w:r>
                    <w:proofErr w:type="spellEnd"/>
                  </w:p>
                  <w:p w:rsidR="00E33CD0" w:rsidRDefault="00E33CD0">
                    <w:pPr>
                      <w:spacing w:line="32" w:lineRule="exact"/>
                      <w:ind w:left="60"/>
                      <w:jc w:val="center"/>
                      <w:rPr>
                        <w:rFonts w:ascii="MS PMincho" w:hAnsi="MS PMincho"/>
                        <w:sz w:val="4"/>
                      </w:rPr>
                    </w:pPr>
                    <w:r>
                      <w:rPr>
                        <w:rFonts w:ascii="MS PMincho" w:hAnsi="MS PMincho"/>
                        <w:w w:val="104"/>
                        <w:sz w:val="4"/>
                      </w:rPr>
                      <w:t>●</w:t>
                    </w:r>
                  </w:p>
                </w:txbxContent>
              </v:textbox>
            </v:shape>
            <v:shape id="_x0000_s2271" type="#_x0000_t202" style="position:absolute;left:7681;top:942;width:213;height:495" filled="f" stroked="f">
              <v:textbox inset="0,0,0,0">
                <w:txbxContent>
                  <w:p w:rsidR="00E33CD0" w:rsidRDefault="00E33CD0">
                    <w:pPr>
                      <w:spacing w:line="42" w:lineRule="exact"/>
                      <w:ind w:left="6"/>
                      <w:jc w:val="center"/>
                      <w:rPr>
                        <w:rFonts w:ascii="MS PMincho" w:hAnsi="MS PMincho"/>
                        <w:sz w:val="4"/>
                      </w:rPr>
                    </w:pPr>
                    <w:r>
                      <w:rPr>
                        <w:rFonts w:ascii="MS PMincho" w:hAnsi="MS PMincho"/>
                        <w:w w:val="104"/>
                        <w:sz w:val="4"/>
                      </w:rPr>
                      <w:t>●</w:t>
                    </w:r>
                  </w:p>
                  <w:p w:rsidR="00E33CD0" w:rsidRDefault="00E33CD0">
                    <w:pPr>
                      <w:spacing w:before="5"/>
                      <w:ind w:right="45"/>
                      <w:jc w:val="center"/>
                      <w:rPr>
                        <w:rFonts w:ascii="MS PMincho" w:hAnsi="MS PMincho"/>
                        <w:sz w:val="4"/>
                      </w:rPr>
                    </w:pPr>
                    <w:r>
                      <w:rPr>
                        <w:rFonts w:ascii="MS PMincho" w:hAnsi="MS PMincho"/>
                        <w:w w:val="105"/>
                        <w:position w:val="1"/>
                        <w:sz w:val="4"/>
                      </w:rPr>
                      <w:t>●</w:t>
                    </w:r>
                    <w:proofErr w:type="spellStart"/>
                    <w:r>
                      <w:rPr>
                        <w:rFonts w:ascii="MS PMincho" w:hAnsi="MS PMincho"/>
                        <w:w w:val="105"/>
                        <w:sz w:val="4"/>
                      </w:rPr>
                      <w:t>●</w:t>
                    </w:r>
                    <w:proofErr w:type="spellEnd"/>
                  </w:p>
                  <w:p w:rsidR="00E33CD0" w:rsidRDefault="00E33CD0">
                    <w:pPr>
                      <w:spacing w:before="28"/>
                      <w:jc w:val="right"/>
                      <w:rPr>
                        <w:rFonts w:ascii="MS PMincho" w:hAnsi="MS PMincho"/>
                        <w:sz w:val="4"/>
                      </w:rPr>
                    </w:pPr>
                    <w:r>
                      <w:rPr>
                        <w:rFonts w:ascii="MS PMincho" w:hAnsi="MS PMincho"/>
                        <w:spacing w:val="-42"/>
                        <w:w w:val="104"/>
                        <w:position w:val="1"/>
                        <w:sz w:val="4"/>
                      </w:rPr>
                      <w:t>●</w:t>
                    </w:r>
                    <w:proofErr w:type="spellStart"/>
                    <w:r>
                      <w:rPr>
                        <w:rFonts w:ascii="MS PMincho" w:hAnsi="MS PMincho"/>
                        <w:w w:val="104"/>
                        <w:sz w:val="4"/>
                      </w:rPr>
                      <w:t>●</w:t>
                    </w:r>
                    <w:proofErr w:type="spellEnd"/>
                  </w:p>
                  <w:p w:rsidR="00E33CD0" w:rsidRDefault="00E33CD0">
                    <w:pPr>
                      <w:spacing w:before="3"/>
                      <w:rPr>
                        <w:sz w:val="3"/>
                      </w:rPr>
                    </w:pPr>
                  </w:p>
                  <w:p w:rsidR="00E33CD0" w:rsidRDefault="00E33CD0">
                    <w:pPr>
                      <w:spacing w:line="49" w:lineRule="exact"/>
                      <w:ind w:left="99"/>
                      <w:jc w:val="center"/>
                      <w:rPr>
                        <w:rFonts w:ascii="MS PMincho" w:hAnsi="MS PMincho"/>
                        <w:sz w:val="4"/>
                      </w:rPr>
                    </w:pPr>
                    <w:r>
                      <w:rPr>
                        <w:rFonts w:ascii="MS PMincho" w:hAnsi="MS PMincho"/>
                        <w:w w:val="104"/>
                        <w:sz w:val="4"/>
                      </w:rPr>
                      <w:t>●</w:t>
                    </w:r>
                  </w:p>
                  <w:p w:rsidR="00E33CD0" w:rsidRDefault="00E33CD0">
                    <w:pPr>
                      <w:spacing w:line="35" w:lineRule="exact"/>
                      <w:ind w:right="24"/>
                      <w:jc w:val="right"/>
                      <w:rPr>
                        <w:rFonts w:ascii="MS PMincho" w:hAnsi="MS PMincho"/>
                        <w:sz w:val="4"/>
                      </w:rPr>
                    </w:pPr>
                    <w:r>
                      <w:rPr>
                        <w:rFonts w:ascii="MS PMincho" w:hAnsi="MS PMincho"/>
                        <w:w w:val="104"/>
                        <w:sz w:val="4"/>
                      </w:rPr>
                      <w:t>●</w:t>
                    </w:r>
                  </w:p>
                  <w:p w:rsidR="00E33CD0" w:rsidRDefault="00E33CD0">
                    <w:pPr>
                      <w:spacing w:line="28" w:lineRule="exact"/>
                      <w:ind w:right="33"/>
                      <w:jc w:val="center"/>
                      <w:rPr>
                        <w:rFonts w:ascii="MS PMincho" w:hAnsi="MS PMincho"/>
                        <w:sz w:val="4"/>
                      </w:rPr>
                    </w:pPr>
                    <w:r>
                      <w:rPr>
                        <w:rFonts w:ascii="MS PMincho" w:hAnsi="MS PMincho"/>
                        <w:w w:val="105"/>
                        <w:sz w:val="4"/>
                      </w:rPr>
                      <w:t xml:space="preserve">●       </w:t>
                    </w:r>
                    <w:r>
                      <w:rPr>
                        <w:rFonts w:ascii="MS PMincho" w:hAnsi="MS PMincho"/>
                        <w:w w:val="105"/>
                        <w:position w:val="1"/>
                        <w:sz w:val="4"/>
                      </w:rPr>
                      <w:t>●</w:t>
                    </w:r>
                  </w:p>
                  <w:p w:rsidR="00E33CD0" w:rsidRDefault="00E33CD0">
                    <w:pPr>
                      <w:spacing w:line="32" w:lineRule="exact"/>
                      <w:ind w:right="24"/>
                      <w:jc w:val="right"/>
                      <w:rPr>
                        <w:rFonts w:ascii="MS PMincho" w:hAnsi="MS PMincho"/>
                        <w:sz w:val="4"/>
                      </w:rPr>
                    </w:pPr>
                    <w:r>
                      <w:rPr>
                        <w:rFonts w:ascii="MS PMincho" w:hAnsi="MS PMincho"/>
                        <w:w w:val="104"/>
                        <w:sz w:val="4"/>
                      </w:rPr>
                      <w:t>●</w:t>
                    </w:r>
                  </w:p>
                  <w:p w:rsidR="00E33CD0" w:rsidRDefault="00E33CD0">
                    <w:pPr>
                      <w:spacing w:before="4"/>
                      <w:ind w:left="65"/>
                      <w:jc w:val="center"/>
                      <w:rPr>
                        <w:rFonts w:ascii="MS PMincho" w:hAnsi="MS PMincho"/>
                        <w:sz w:val="4"/>
                      </w:rPr>
                    </w:pPr>
                    <w:r>
                      <w:rPr>
                        <w:rFonts w:ascii="MS PMincho" w:hAnsi="MS PMincho"/>
                        <w:w w:val="104"/>
                        <w:sz w:val="4"/>
                      </w:rPr>
                      <w:t>●</w:t>
                    </w:r>
                  </w:p>
                  <w:p w:rsidR="00E33CD0" w:rsidRDefault="00E33CD0">
                    <w:pPr>
                      <w:spacing w:before="4"/>
                      <w:ind w:left="47"/>
                      <w:jc w:val="center"/>
                      <w:rPr>
                        <w:rFonts w:ascii="MS PMincho" w:hAnsi="MS PMincho"/>
                        <w:sz w:val="4"/>
                      </w:rPr>
                    </w:pPr>
                    <w:r>
                      <w:rPr>
                        <w:rFonts w:ascii="MS PMincho" w:hAnsi="MS PMincho"/>
                        <w:w w:val="104"/>
                        <w:sz w:val="4"/>
                      </w:rPr>
                      <w:t>●</w:t>
                    </w:r>
                  </w:p>
                </w:txbxContent>
              </v:textbox>
            </v:shape>
            <v:shape id="_x0000_s2270" type="#_x0000_t202" style="position:absolute;left:7537;top:1428;width:116;height:336" filled="f" stroked="f">
              <v:textbox inset="0,0,0,0">
                <w:txbxContent>
                  <w:p w:rsidR="00E33CD0" w:rsidRDefault="00E33CD0">
                    <w:pPr>
                      <w:spacing w:line="42" w:lineRule="exact"/>
                      <w:ind w:left="35"/>
                      <w:rPr>
                        <w:rFonts w:ascii="MS PMincho" w:hAnsi="MS PMincho"/>
                        <w:sz w:val="4"/>
                      </w:rPr>
                    </w:pPr>
                    <w:r>
                      <w:rPr>
                        <w:rFonts w:ascii="MS PMincho" w:hAnsi="MS PMincho"/>
                        <w:w w:val="104"/>
                        <w:sz w:val="4"/>
                      </w:rPr>
                      <w:t>●</w:t>
                    </w:r>
                  </w:p>
                  <w:p w:rsidR="00E33CD0" w:rsidRDefault="00E33CD0">
                    <w:pPr>
                      <w:spacing w:before="3"/>
                      <w:rPr>
                        <w:sz w:val="3"/>
                      </w:rPr>
                    </w:pPr>
                  </w:p>
                  <w:p w:rsidR="00E33CD0" w:rsidRDefault="00E33CD0">
                    <w:pPr>
                      <w:ind w:left="17"/>
                      <w:rPr>
                        <w:rFonts w:ascii="MS PMincho" w:hAnsi="MS PMincho"/>
                        <w:sz w:val="4"/>
                      </w:rPr>
                    </w:pPr>
                    <w:r>
                      <w:rPr>
                        <w:rFonts w:ascii="MS PMincho" w:hAnsi="MS PMincho"/>
                        <w:w w:val="104"/>
                        <w:sz w:val="4"/>
                      </w:rPr>
                      <w:t>●</w:t>
                    </w:r>
                  </w:p>
                  <w:p w:rsidR="00E33CD0" w:rsidRDefault="00E33CD0">
                    <w:pPr>
                      <w:spacing w:before="3"/>
                      <w:rPr>
                        <w:sz w:val="3"/>
                      </w:rPr>
                    </w:pPr>
                  </w:p>
                  <w:p w:rsidR="00E33CD0" w:rsidRDefault="00E33CD0">
                    <w:pPr>
                      <w:rPr>
                        <w:rFonts w:ascii="MS PMincho" w:hAnsi="MS PMincho"/>
                        <w:sz w:val="4"/>
                      </w:rPr>
                    </w:pPr>
                    <w:r>
                      <w:rPr>
                        <w:rFonts w:ascii="MS PMincho" w:hAnsi="MS PMincho"/>
                        <w:w w:val="104"/>
                        <w:sz w:val="4"/>
                      </w:rPr>
                      <w:t>●</w:t>
                    </w:r>
                  </w:p>
                  <w:p w:rsidR="00E33CD0" w:rsidRDefault="00E33CD0">
                    <w:pPr>
                      <w:spacing w:before="5" w:line="59" w:lineRule="exact"/>
                      <w:ind w:left="9"/>
                      <w:rPr>
                        <w:rFonts w:ascii="MS PMincho" w:hAnsi="MS PMincho"/>
                        <w:sz w:val="4"/>
                      </w:rPr>
                    </w:pPr>
                    <w:r>
                      <w:rPr>
                        <w:rFonts w:ascii="MS PMincho" w:hAnsi="MS PMincho"/>
                        <w:w w:val="105"/>
                        <w:position w:val="1"/>
                        <w:sz w:val="4"/>
                      </w:rPr>
                      <w:t>●</w:t>
                    </w:r>
                    <w:proofErr w:type="spellStart"/>
                    <w:r>
                      <w:rPr>
                        <w:rFonts w:ascii="MS PMincho" w:hAnsi="MS PMincho"/>
                        <w:w w:val="105"/>
                        <w:sz w:val="4"/>
                      </w:rPr>
                      <w:t>●</w:t>
                    </w:r>
                    <w:proofErr w:type="spellEnd"/>
                  </w:p>
                  <w:p w:rsidR="00E33CD0" w:rsidRDefault="00E33CD0">
                    <w:pPr>
                      <w:spacing w:line="49" w:lineRule="exact"/>
                      <w:ind w:left="73"/>
                      <w:rPr>
                        <w:rFonts w:ascii="MS PMincho" w:hAnsi="MS PMincho"/>
                        <w:sz w:val="4"/>
                      </w:rPr>
                    </w:pPr>
                    <w:r>
                      <w:rPr>
                        <w:rFonts w:ascii="MS PMincho" w:hAnsi="MS PMincho"/>
                        <w:w w:val="104"/>
                        <w:sz w:val="4"/>
                      </w:rPr>
                      <w:t>●</w:t>
                    </w:r>
                  </w:p>
                </w:txbxContent>
              </v:textbox>
            </v:shape>
            <v:shape id="_x0000_s2269" type="#_x0000_t202" style="position:absolute;left:7649;top:2129;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w10:wrap anchorx="page"/>
          </v:group>
        </w:pict>
      </w:r>
      <w:r w:rsidRPr="00FD591A">
        <w:pict>
          <v:group id="_x0000_s2248" style="position:absolute;left:0;text-align:left;margin-left:411pt;margin-top:2.8pt;width:112.75pt;height:115.3pt;z-index:-61840;mso-position-horizontal-relative:page" coordorigin="8220,56" coordsize="2255,2306">
            <v:rect id="_x0000_s2267" style="position:absolute;left:8229;top:66;width:2236;height:2236" fillcolor="#f0f8ff" stroked="f"/>
            <v:shape id="_x0000_s2266" style="position:absolute;left:9282;top:71;width:1184;height:2231" coordorigin="9282,71" coordsize="1184,2231" o:spt="100" adj="0,,0" path="m10465,71r-1164,l9300,88r-3,l9297,105r-5,l9292,122r-1,l9286,139r-4,l9282,156r3,l9286,173r9,17l9300,190r1,17l9303,224r3,l9306,241r3,l9309,258r7,l9319,275r1,l9322,292r39,l9371,309r8,l9379,326r8,l9387,343r1,l9386,360r11,l9398,377r20,l9418,394r11,l9429,411r-2,l9427,428r2,l9431,445r71,l9505,462r13,l9525,479r12,l9537,496r6,l9544,513r11,l9556,530r12,l9569,547r7,l9581,564r7,l9593,581r2,l9604,599r14,l9618,616r8,l9626,633r5,l9632,639r12,11l9656,650r1,11l9664,667r14,l9680,680r4,4l9695,684r3,12l9704,701r8,l9714,718r20,l9738,735r21,l9761,752r423,l10185,769r26,l10214,786r22,l10239,803r12,l10255,820r12,l10268,837r11,l10280,854r9,l10292,871r9,l10302,888r7,l10310,905r5,l10319,922r8,l10328,939r8,l10337,956r8,l10347,973r7,l10355,990r8,l10363,1007r8,l10372,1024r6,l10378,1041r8,l10388,1058r6,l10396,1075r3,l10401,1092r4,l10408,1109r6,l10417,1126r3,l10421,1144r-1,l10420,1161r-4,l10414,1178r-3,l10411,1195r-3,l10407,1212r-3,l10404,1229r-3,l10401,1246r-4,l10397,1263r-5,l10393,1314r,17l10391,1331r,17l10390,1348r,17l10388,1365r,17l10386,1382r-1,17l10381,1399r,17l10378,1416r-1,17l10372,1433r,17l10366,1450r,17l10362,1467r-1,17l10353,1484r,17l10345,1501r-4,17l10336,1518r-5,17l10323,1535r-1,17l10321,1552r-19,17l10302,1569r-3,17l10276,1586r-3,17l10110,1603r2,17l10107,1620r,17l10086,1637r-2,17l10089,1654r2,17l10104,1671r1,17l10162,1688r2,18l10170,1706r1,17l10165,1723r1,17l10172,1740r3,17l10178,1757r,17l10157,1774r-1,17l10131,1791r5,17l10149,1808r4,17l10153,1825r2,17l10144,1842r,17l10152,1859r1,17l10157,1876r,17l10162,1893r1,17l10175,1910r3,17l10176,1927r-1,17l10178,1944r,17l10184,1961r2,17l10192,1978r,17l10200,1995r,17l10195,2012r2,17l10198,2029r1,17l10205,2046r1,17l10218,2063r3,17l10223,2080r,17l10220,2097r-1,17l10217,2114r1,17l10223,2131r-1,17l10216,2148r1,17l10224,2165r7,17l10239,2182r2,17l10240,2199r,17l10236,2216r,17l10237,2233r,17l10233,2250r,18l10228,2268r2,17l10261,2285r1,17l10465,2302r,-2231xm10148,1774r-22,l10126,1791r24,l10148,1774xm10155,1774r-4,l10150,1791r6,l10155,1774xm10135,1688r-6,l10130,1706r3,l10135,1688xm10241,1586r-127,l10113,1603r129,l10241,1586xm10235,1569r-95,l10138,1586r99,l10235,1569xm10225,1552r-79,l10146,1569r86,l10225,1552xm10201,1535r-52,l10148,1552r55,l10201,1535xm10185,1518r-30,l10155,1535r33,l10185,1518xm9967,803r-65,l9902,820r63,l9967,803xm9997,803r-21,l9977,820r19,l9997,803xm9997,786r-158,l9841,803r155,l9997,786xm10061,786r-9,l10055,803r5,l10061,786xm10105,786r-36,l10072,803r31,l10105,786xm9801,769r-5,l9797,786r2,l9801,769xm10119,769r-317,l9803,786r315,l10119,769xm10143,752r-355,l9787,769r354,l10143,752xm9698,696r1,5l9704,701r-6,-5xm9680,680r,4l9684,684r-4,-4xm9657,661r1,6l9664,667r-7,-6xm9632,639r1,11l9644,650r-12,-11xm9429,445r-3,l9426,462r10,l9429,445xe" fillcolor="#bebebe" stroked="f">
              <v:stroke joinstyle="round"/>
              <v:formulas/>
              <v:path arrowok="t" o:connecttype="segments"/>
            </v:shape>
            <v:rect id="_x0000_s2265" style="position:absolute;left:8229;top:66;width:2236;height:2236" filled="f" strokecolor="#7f7f7f" strokeweight=".32142mm"/>
            <v:shape id="_x0000_s2264" style="position:absolute;left:6854;top:12926;width:2387;height:60" coordorigin="6854,12926" coordsize="2387,60" o:spt="100" adj="0,,0" path="m8331,2352r,-50m8839,2352r,-50m9347,2352r,-50m9855,2352r,-50m10363,2352r,-50e" filled="f" strokeweight=".32142mm">
              <v:stroke joinstyle="round"/>
              <v:formulas/>
              <v:path arrowok="t" o:connecttype="segments"/>
            </v:shape>
            <v:shape id="_x0000_s2263" type="#_x0000_t202" style="position:absolute;left:9245;top:174;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62" type="#_x0000_t202" style="position:absolute;left:9057;top:185;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61" type="#_x0000_t202" style="position:absolute;left:9336;top:321;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60" type="#_x0000_t202" style="position:absolute;left:9281;top:389;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59" type="#_x0000_t202" style="position:absolute;left:9074;top:501;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58" type="#_x0000_t202" style="position:absolute;left:9290;top:434;width:286;height:189" filled="f" stroked="f">
              <v:textbox inset="0,0,0,0">
                <w:txbxContent>
                  <w:p w:rsidR="00E33CD0" w:rsidRDefault="00E33CD0">
                    <w:pPr>
                      <w:spacing w:line="49" w:lineRule="exact"/>
                      <w:ind w:right="25"/>
                      <w:jc w:val="right"/>
                      <w:rPr>
                        <w:rFonts w:ascii="MS PMincho" w:hAnsi="MS PMincho"/>
                        <w:sz w:val="4"/>
                      </w:rPr>
                    </w:pPr>
                    <w:r>
                      <w:rPr>
                        <w:rFonts w:ascii="MS PMincho" w:hAnsi="MS PMincho"/>
                        <w:w w:val="105"/>
                        <w:position w:val="1"/>
                        <w:sz w:val="4"/>
                      </w:rPr>
                      <w:t xml:space="preserve">●  </w:t>
                    </w:r>
                    <w:r>
                      <w:rPr>
                        <w:rFonts w:ascii="MS PMincho" w:hAnsi="MS PMincho"/>
                        <w:w w:val="105"/>
                        <w:sz w:val="4"/>
                      </w:rPr>
                      <w:t xml:space="preserve">●     </w:t>
                    </w:r>
                    <w:proofErr w:type="spellStart"/>
                    <w:r>
                      <w:rPr>
                        <w:rFonts w:ascii="MS PMincho" w:hAnsi="MS PMincho"/>
                        <w:w w:val="105"/>
                        <w:sz w:val="4"/>
                      </w:rPr>
                      <w:t>●</w:t>
                    </w:r>
                    <w:proofErr w:type="spellEnd"/>
                  </w:p>
                  <w:p w:rsidR="00E33CD0" w:rsidRDefault="00E33CD0">
                    <w:pPr>
                      <w:spacing w:line="40" w:lineRule="exact"/>
                      <w:ind w:left="8"/>
                      <w:jc w:val="center"/>
                      <w:rPr>
                        <w:rFonts w:ascii="MS PMincho" w:hAnsi="MS PMincho"/>
                        <w:sz w:val="4"/>
                      </w:rPr>
                    </w:pPr>
                    <w:r>
                      <w:rPr>
                        <w:rFonts w:ascii="MS PMincho" w:hAnsi="MS PMincho"/>
                        <w:w w:val="104"/>
                        <w:sz w:val="4"/>
                      </w:rPr>
                      <w:t>●</w:t>
                    </w:r>
                  </w:p>
                  <w:p w:rsidR="00E33CD0" w:rsidRDefault="00E33CD0">
                    <w:pPr>
                      <w:spacing w:line="43" w:lineRule="exact"/>
                      <w:rPr>
                        <w:rFonts w:ascii="MS PMincho" w:hAnsi="MS PMincho"/>
                        <w:sz w:val="4"/>
                      </w:rPr>
                    </w:pPr>
                    <w:r>
                      <w:rPr>
                        <w:rFonts w:ascii="MS PMincho" w:hAnsi="MS PMincho"/>
                        <w:w w:val="104"/>
                        <w:sz w:val="4"/>
                      </w:rPr>
                      <w:t>●</w:t>
                    </w:r>
                  </w:p>
                  <w:p w:rsidR="00E33CD0" w:rsidRDefault="00E33CD0">
                    <w:pPr>
                      <w:spacing w:before="4"/>
                      <w:jc w:val="right"/>
                      <w:rPr>
                        <w:rFonts w:ascii="MS PMincho" w:hAnsi="MS PMincho"/>
                        <w:sz w:val="4"/>
                      </w:rPr>
                    </w:pPr>
                    <w:r>
                      <w:rPr>
                        <w:rFonts w:ascii="MS PMincho" w:hAnsi="MS PMincho"/>
                        <w:w w:val="104"/>
                        <w:sz w:val="4"/>
                      </w:rPr>
                      <w:t>●</w:t>
                    </w:r>
                  </w:p>
                </w:txbxContent>
              </v:textbox>
            </v:shape>
            <v:shape id="_x0000_s2257" type="#_x0000_t202" style="position:absolute;left:9200;top:592;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56" type="#_x0000_t202" style="position:absolute;left:9209;top:694;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55" type="#_x0000_t202" style="position:absolute;left:9697;top:716;width:485;height:54" filled="f" stroked="f">
              <v:textbox inset="0,0,0,0">
                <w:txbxContent>
                  <w:p w:rsidR="00E33CD0" w:rsidRDefault="00E33CD0">
                    <w:pPr>
                      <w:tabs>
                        <w:tab w:val="left" w:pos="442"/>
                      </w:tabs>
                      <w:spacing w:line="53" w:lineRule="exact"/>
                      <w:rPr>
                        <w:rFonts w:ascii="MS PMincho" w:hAnsi="MS PMincho"/>
                        <w:sz w:val="4"/>
                      </w:rPr>
                    </w:pPr>
                    <w:r>
                      <w:rPr>
                        <w:rFonts w:ascii="MS PMincho" w:hAnsi="MS PMincho"/>
                        <w:w w:val="105"/>
                        <w:position w:val="1"/>
                        <w:sz w:val="4"/>
                      </w:rPr>
                      <w:t>●</w:t>
                    </w:r>
                    <w:r>
                      <w:rPr>
                        <w:w w:val="105"/>
                        <w:position w:val="1"/>
                        <w:sz w:val="4"/>
                      </w:rPr>
                      <w:tab/>
                    </w:r>
                    <w:r>
                      <w:rPr>
                        <w:rFonts w:ascii="MS PMincho" w:hAnsi="MS PMincho"/>
                        <w:w w:val="105"/>
                        <w:sz w:val="4"/>
                      </w:rPr>
                      <w:t>●</w:t>
                    </w:r>
                  </w:p>
                </w:txbxContent>
              </v:textbox>
            </v:shape>
            <v:shape id="_x0000_s2254" type="#_x0000_t202" style="position:absolute;left:10166;top:750;width:78;height:54" filled="f" stroked="f">
              <v:textbox inset="0,0,0,0">
                <w:txbxContent>
                  <w:p w:rsidR="00E33CD0" w:rsidRDefault="00E33CD0">
                    <w:pPr>
                      <w:spacing w:line="53" w:lineRule="exact"/>
                      <w:ind w:right="-17"/>
                      <w:rPr>
                        <w:rFonts w:ascii="MS PMincho" w:hAnsi="MS PMincho"/>
                        <w:sz w:val="4"/>
                      </w:rPr>
                    </w:pPr>
                    <w:r>
                      <w:rPr>
                        <w:rFonts w:ascii="MS PMincho" w:hAnsi="MS PMincho"/>
                        <w:spacing w:val="-3"/>
                        <w:position w:val="1"/>
                        <w:sz w:val="4"/>
                      </w:rPr>
                      <w:t>●</w:t>
                    </w:r>
                    <w:proofErr w:type="spellStart"/>
                    <w:r>
                      <w:rPr>
                        <w:rFonts w:ascii="MS PMincho" w:hAnsi="MS PMincho"/>
                        <w:spacing w:val="-3"/>
                        <w:sz w:val="4"/>
                      </w:rPr>
                      <w:t>●</w:t>
                    </w:r>
                    <w:proofErr w:type="spellEnd"/>
                  </w:p>
                </w:txbxContent>
              </v:textbox>
            </v:shape>
            <v:shape id="_x0000_s2253" type="#_x0000_t202" style="position:absolute;left:9435;top:773;width:42;height:42" filled="f" stroked="f">
              <v:textbox inset="0,0,0,0">
                <w:txbxContent>
                  <w:p w:rsidR="00E33CD0" w:rsidRDefault="00E33CD0">
                    <w:pPr>
                      <w:spacing w:line="42" w:lineRule="exact"/>
                      <w:rPr>
                        <w:rFonts w:ascii="MS PMincho" w:hAnsi="MS PMincho"/>
                        <w:sz w:val="4"/>
                      </w:rPr>
                    </w:pPr>
                    <w:r>
                      <w:rPr>
                        <w:rFonts w:ascii="MS PMincho" w:hAnsi="MS PMincho"/>
                        <w:w w:val="104"/>
                        <w:sz w:val="4"/>
                      </w:rPr>
                      <w:t>●</w:t>
                    </w:r>
                  </w:p>
                </w:txbxContent>
              </v:textbox>
            </v:shape>
            <v:shape id="_x0000_s2252" type="#_x0000_t202" style="position:absolute;left:9859;top:795;width:395;height:76" filled="f" stroked="f">
              <v:textbox inset="0,0,0,0">
                <w:txbxContent>
                  <w:p w:rsidR="00E33CD0" w:rsidRDefault="00E33CD0">
                    <w:pPr>
                      <w:tabs>
                        <w:tab w:val="left" w:pos="297"/>
                      </w:tabs>
                      <w:spacing w:line="33" w:lineRule="exact"/>
                      <w:rPr>
                        <w:rFonts w:ascii="MS PMincho" w:hAnsi="MS PMincho"/>
                        <w:sz w:val="4"/>
                      </w:rPr>
                    </w:pPr>
                    <w:r>
                      <w:rPr>
                        <w:rFonts w:ascii="MS PMincho" w:hAnsi="MS PMincho"/>
                        <w:w w:val="104"/>
                        <w:position w:val="1"/>
                        <w:sz w:val="4"/>
                      </w:rPr>
                      <w:t>●</w:t>
                    </w:r>
                    <w:r>
                      <w:rPr>
                        <w:position w:val="1"/>
                        <w:sz w:val="4"/>
                      </w:rPr>
                      <w:tab/>
                    </w:r>
                    <w:r>
                      <w:rPr>
                        <w:rFonts w:ascii="MS PMincho" w:hAnsi="MS PMincho"/>
                        <w:spacing w:val="3"/>
                        <w:w w:val="104"/>
                        <w:position w:val="1"/>
                        <w:sz w:val="4"/>
                      </w:rPr>
                      <w:t>●</w:t>
                    </w:r>
                    <w:r>
                      <w:rPr>
                        <w:rFonts w:ascii="MS PMincho" w:hAnsi="MS PMincho"/>
                        <w:spacing w:val="-33"/>
                        <w:w w:val="104"/>
                        <w:sz w:val="4"/>
                      </w:rPr>
                      <w:t>●</w:t>
                    </w:r>
                    <w:r>
                      <w:rPr>
                        <w:rFonts w:ascii="MS PMincho" w:hAnsi="MS PMincho"/>
                        <w:w w:val="104"/>
                        <w:sz w:val="4"/>
                      </w:rPr>
                      <w:t>●</w:t>
                    </w:r>
                  </w:p>
                  <w:p w:rsidR="00E33CD0" w:rsidRDefault="00E33CD0">
                    <w:pPr>
                      <w:spacing w:line="42" w:lineRule="exact"/>
                      <w:ind w:left="72"/>
                      <w:rPr>
                        <w:rFonts w:ascii="MS PMincho" w:hAnsi="MS PMincho"/>
                        <w:sz w:val="4"/>
                      </w:rPr>
                    </w:pPr>
                    <w:r>
                      <w:rPr>
                        <w:rFonts w:ascii="MS PMincho" w:hAnsi="MS PMincho"/>
                        <w:w w:val="105"/>
                        <w:sz w:val="4"/>
                      </w:rPr>
                      <w:t xml:space="preserve">●          </w:t>
                    </w:r>
                    <w:r>
                      <w:rPr>
                        <w:rFonts w:ascii="MS PMincho" w:hAnsi="MS PMincho"/>
                        <w:w w:val="105"/>
                        <w:position w:val="1"/>
                        <w:sz w:val="4"/>
                      </w:rPr>
                      <w:t>●</w:t>
                    </w:r>
                  </w:p>
                </w:txbxContent>
              </v:textbox>
            </v:shape>
            <v:shape id="_x0000_s2251" type="#_x0000_t202" style="position:absolute;left:10013;top:852;width:322;height:76" filled="f" stroked="f">
              <v:textbox inset="0,0,0,0">
                <w:txbxContent>
                  <w:p w:rsidR="00E33CD0" w:rsidRDefault="00E33CD0">
                    <w:pPr>
                      <w:spacing w:line="38" w:lineRule="exact"/>
                      <w:ind w:left="171" w:right="-19"/>
                      <w:rPr>
                        <w:rFonts w:ascii="MS PMincho" w:hAnsi="MS PMincho"/>
                        <w:sz w:val="4"/>
                      </w:rPr>
                    </w:pPr>
                    <w:r>
                      <w:rPr>
                        <w:rFonts w:ascii="MS PMincho" w:hAnsi="MS PMincho"/>
                        <w:w w:val="104"/>
                        <w:position w:val="1"/>
                        <w:sz w:val="4"/>
                      </w:rPr>
                      <w:t>●</w:t>
                    </w:r>
                    <w:r>
                      <w:rPr>
                        <w:position w:val="1"/>
                        <w:sz w:val="4"/>
                      </w:rPr>
                      <w:t xml:space="preserve">    </w:t>
                    </w:r>
                    <w:r>
                      <w:rPr>
                        <w:spacing w:val="-2"/>
                        <w:position w:val="1"/>
                        <w:sz w:val="4"/>
                      </w:rPr>
                      <w:t xml:space="preserve"> </w:t>
                    </w:r>
                    <w:r>
                      <w:rPr>
                        <w:rFonts w:ascii="MS PMincho" w:hAnsi="MS PMincho"/>
                        <w:spacing w:val="-24"/>
                        <w:w w:val="104"/>
                        <w:sz w:val="4"/>
                      </w:rPr>
                      <w:t>●</w:t>
                    </w:r>
                    <w:r>
                      <w:rPr>
                        <w:rFonts w:ascii="MS PMincho" w:hAnsi="MS PMincho"/>
                        <w:w w:val="104"/>
                        <w:sz w:val="4"/>
                      </w:rPr>
                      <w:t>●</w:t>
                    </w:r>
                  </w:p>
                  <w:p w:rsidR="00E33CD0" w:rsidRDefault="00E33CD0">
                    <w:pPr>
                      <w:spacing w:line="37" w:lineRule="exact"/>
                      <w:rPr>
                        <w:rFonts w:ascii="MS PMincho" w:hAnsi="MS PMincho"/>
                        <w:sz w:val="4"/>
                      </w:rPr>
                    </w:pPr>
                    <w:r>
                      <w:rPr>
                        <w:rFonts w:ascii="MS PMincho" w:hAnsi="MS PMincho"/>
                        <w:w w:val="104"/>
                        <w:sz w:val="4"/>
                      </w:rPr>
                      <w:t>●</w:t>
                    </w:r>
                  </w:p>
                </w:txbxContent>
              </v:textbox>
            </v:shape>
            <v:shape id="_x0000_s2250" type="#_x0000_t202" style="position:absolute;left:10023;top:886;width:379;height:528" filled="f" stroked="f">
              <v:textbox inset="0,0,0,0">
                <w:txbxContent>
                  <w:p w:rsidR="00E33CD0" w:rsidRDefault="00E33CD0">
                    <w:pPr>
                      <w:spacing w:line="50" w:lineRule="exact"/>
                      <w:ind w:right="64"/>
                      <w:jc w:val="right"/>
                      <w:rPr>
                        <w:rFonts w:ascii="MS PMincho" w:hAnsi="MS PMincho"/>
                        <w:sz w:val="4"/>
                      </w:rPr>
                    </w:pPr>
                    <w:r>
                      <w:rPr>
                        <w:rFonts w:ascii="MS PMincho" w:hAnsi="MS PMincho"/>
                        <w:spacing w:val="-42"/>
                        <w:w w:val="104"/>
                        <w:position w:val="1"/>
                        <w:sz w:val="4"/>
                      </w:rPr>
                      <w:t>●</w:t>
                    </w:r>
                    <w:proofErr w:type="spellStart"/>
                    <w:r>
                      <w:rPr>
                        <w:rFonts w:ascii="MS PMincho" w:hAnsi="MS PMincho"/>
                        <w:w w:val="104"/>
                        <w:sz w:val="4"/>
                      </w:rPr>
                      <w:t>●</w:t>
                    </w:r>
                    <w:proofErr w:type="spellEnd"/>
                    <w:r>
                      <w:rPr>
                        <w:sz w:val="4"/>
                      </w:rPr>
                      <w:t xml:space="preserve">    </w:t>
                    </w:r>
                    <w:r>
                      <w:rPr>
                        <w:spacing w:val="-2"/>
                        <w:sz w:val="4"/>
                      </w:rPr>
                      <w:t xml:space="preserve"> </w:t>
                    </w:r>
                    <w:r>
                      <w:rPr>
                        <w:rFonts w:ascii="MS PMincho" w:hAnsi="MS PMincho"/>
                        <w:spacing w:val="-15"/>
                        <w:w w:val="104"/>
                        <w:position w:val="2"/>
                        <w:sz w:val="4"/>
                      </w:rPr>
                      <w:t>●</w:t>
                    </w:r>
                    <w:proofErr w:type="spellStart"/>
                    <w:r>
                      <w:rPr>
                        <w:rFonts w:ascii="MS PMincho" w:hAnsi="MS PMincho"/>
                        <w:w w:val="104"/>
                        <w:position w:val="1"/>
                        <w:sz w:val="4"/>
                      </w:rPr>
                      <w:t>●</w:t>
                    </w:r>
                    <w:proofErr w:type="spellEnd"/>
                  </w:p>
                  <w:p w:rsidR="00E33CD0" w:rsidRDefault="00E33CD0">
                    <w:pPr>
                      <w:spacing w:line="28" w:lineRule="exact"/>
                      <w:ind w:right="154"/>
                      <w:jc w:val="center"/>
                      <w:rPr>
                        <w:rFonts w:ascii="MS PMincho" w:hAnsi="MS PMincho"/>
                        <w:sz w:val="4"/>
                      </w:rPr>
                    </w:pPr>
                    <w:r>
                      <w:rPr>
                        <w:rFonts w:ascii="MS PMincho" w:hAnsi="MS PMincho"/>
                        <w:spacing w:val="-8"/>
                        <w:w w:val="105"/>
                        <w:position w:val="1"/>
                        <w:sz w:val="4"/>
                      </w:rPr>
                      <w:t>●</w:t>
                    </w:r>
                    <w:proofErr w:type="spellStart"/>
                    <w:r>
                      <w:rPr>
                        <w:rFonts w:ascii="MS PMincho" w:hAnsi="MS PMincho"/>
                        <w:spacing w:val="-8"/>
                        <w:w w:val="105"/>
                        <w:sz w:val="4"/>
                      </w:rPr>
                      <w:t>●</w:t>
                    </w:r>
                    <w:proofErr w:type="spellEnd"/>
                    <w:r>
                      <w:rPr>
                        <w:rFonts w:ascii="MS PMincho" w:hAnsi="MS PMincho"/>
                        <w:spacing w:val="-8"/>
                        <w:w w:val="105"/>
                        <w:sz w:val="4"/>
                      </w:rPr>
                      <w:t xml:space="preserve">                       </w:t>
                    </w:r>
                    <w:r>
                      <w:rPr>
                        <w:rFonts w:ascii="MS PMincho" w:hAnsi="MS PMincho"/>
                        <w:w w:val="105"/>
                        <w:position w:val="1"/>
                        <w:sz w:val="4"/>
                      </w:rPr>
                      <w:t>●</w:t>
                    </w:r>
                  </w:p>
                  <w:p w:rsidR="00E33CD0" w:rsidRDefault="00E33CD0">
                    <w:pPr>
                      <w:spacing w:line="42" w:lineRule="exact"/>
                      <w:ind w:right="63"/>
                      <w:jc w:val="center"/>
                      <w:rPr>
                        <w:rFonts w:ascii="MS PMincho" w:hAnsi="MS PMincho"/>
                        <w:sz w:val="4"/>
                      </w:rPr>
                    </w:pPr>
                    <w:r>
                      <w:rPr>
                        <w:rFonts w:ascii="MS PMincho" w:hAnsi="MS PMincho"/>
                        <w:w w:val="104"/>
                        <w:sz w:val="4"/>
                      </w:rPr>
                      <w:t>●</w:t>
                    </w:r>
                    <w:r>
                      <w:rPr>
                        <w:sz w:val="4"/>
                      </w:rPr>
                      <w:t xml:space="preserve">             </w:t>
                    </w:r>
                    <w:r>
                      <w:rPr>
                        <w:spacing w:val="-2"/>
                        <w:sz w:val="4"/>
                      </w:rPr>
                      <w:t xml:space="preserve"> </w:t>
                    </w:r>
                    <w:r>
                      <w:rPr>
                        <w:rFonts w:ascii="MS PMincho" w:hAnsi="MS PMincho"/>
                        <w:spacing w:val="-24"/>
                        <w:w w:val="104"/>
                        <w:position w:val="1"/>
                        <w:sz w:val="4"/>
                      </w:rPr>
                      <w:t>●</w:t>
                    </w:r>
                    <w:proofErr w:type="spellStart"/>
                    <w:r>
                      <w:rPr>
                        <w:rFonts w:ascii="MS PMincho" w:hAnsi="MS PMincho"/>
                        <w:w w:val="104"/>
                        <w:sz w:val="4"/>
                      </w:rPr>
                      <w:t>●</w:t>
                    </w:r>
                    <w:proofErr w:type="spellEnd"/>
                  </w:p>
                  <w:p w:rsidR="00E33CD0" w:rsidRDefault="00E33CD0">
                    <w:pPr>
                      <w:spacing w:before="4" w:line="49" w:lineRule="exact"/>
                      <w:ind w:right="18"/>
                      <w:jc w:val="right"/>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p>
                  <w:p w:rsidR="00E33CD0" w:rsidRDefault="00E33CD0">
                    <w:pPr>
                      <w:spacing w:line="49" w:lineRule="exact"/>
                      <w:ind w:right="26"/>
                      <w:jc w:val="center"/>
                      <w:rPr>
                        <w:rFonts w:ascii="MS PMincho" w:hAnsi="MS PMincho"/>
                        <w:sz w:val="4"/>
                      </w:rPr>
                    </w:pPr>
                    <w:r>
                      <w:rPr>
                        <w:rFonts w:ascii="MS PMincho" w:hAnsi="MS PMincho"/>
                        <w:w w:val="104"/>
                        <w:sz w:val="4"/>
                      </w:rPr>
                      <w:t>●</w:t>
                    </w:r>
                  </w:p>
                  <w:p w:rsidR="00E33CD0" w:rsidRDefault="00E33CD0">
                    <w:pPr>
                      <w:rPr>
                        <w:sz w:val="4"/>
                      </w:rPr>
                    </w:pPr>
                  </w:p>
                  <w:p w:rsidR="00E33CD0" w:rsidRDefault="00E33CD0">
                    <w:pPr>
                      <w:rPr>
                        <w:sz w:val="4"/>
                      </w:rPr>
                    </w:pPr>
                  </w:p>
                  <w:p w:rsidR="00E33CD0" w:rsidRDefault="00E33CD0">
                    <w:pPr>
                      <w:spacing w:before="1"/>
                      <w:rPr>
                        <w:sz w:val="5"/>
                      </w:rPr>
                    </w:pPr>
                  </w:p>
                  <w:p w:rsidR="00E33CD0" w:rsidRDefault="00E33CD0">
                    <w:pPr>
                      <w:ind w:right="16"/>
                      <w:jc w:val="right"/>
                      <w:rPr>
                        <w:rFonts w:ascii="MS PMincho" w:hAnsi="MS PMincho"/>
                        <w:sz w:val="4"/>
                      </w:rPr>
                    </w:pPr>
                    <w:r>
                      <w:rPr>
                        <w:rFonts w:ascii="MS PMincho" w:hAnsi="MS PMincho"/>
                        <w:w w:val="104"/>
                        <w:sz w:val="4"/>
                      </w:rPr>
                      <w:t>●</w:t>
                    </w:r>
                  </w:p>
                  <w:p w:rsidR="00E33CD0" w:rsidRDefault="00E33CD0">
                    <w:pPr>
                      <w:spacing w:before="4" w:line="49" w:lineRule="exact"/>
                      <w:ind w:right="16"/>
                      <w:jc w:val="right"/>
                      <w:rPr>
                        <w:rFonts w:ascii="MS PMincho" w:hAnsi="MS PMincho"/>
                        <w:sz w:val="4"/>
                      </w:rPr>
                    </w:pPr>
                    <w:r>
                      <w:rPr>
                        <w:rFonts w:ascii="MS PMincho" w:hAnsi="MS PMincho"/>
                        <w:w w:val="104"/>
                        <w:sz w:val="4"/>
                      </w:rPr>
                      <w:t>●</w:t>
                    </w:r>
                  </w:p>
                  <w:p w:rsidR="00E33CD0" w:rsidRDefault="00E33CD0">
                    <w:pPr>
                      <w:spacing w:line="49" w:lineRule="exact"/>
                      <w:jc w:val="right"/>
                      <w:rPr>
                        <w:rFonts w:ascii="MS PMincho" w:hAnsi="MS PMincho"/>
                        <w:sz w:val="4"/>
                      </w:rPr>
                    </w:pPr>
                    <w:r>
                      <w:rPr>
                        <w:rFonts w:ascii="MS PMincho" w:hAnsi="MS PMincho"/>
                        <w:w w:val="105"/>
                        <w:sz w:val="4"/>
                      </w:rPr>
                      <w:t>●●</w:t>
                    </w:r>
                  </w:p>
                </w:txbxContent>
              </v:textbox>
            </v:shape>
            <v:shape id="_x0000_s2249" type="#_x0000_t202" style="position:absolute;left:10234;top:1383;width:159;height:189" filled="f" stroked="f">
              <v:textbox inset="0,0,0,0">
                <w:txbxContent>
                  <w:p w:rsidR="00E33CD0" w:rsidRDefault="00E33CD0">
                    <w:pPr>
                      <w:spacing w:line="53" w:lineRule="exact"/>
                      <w:ind w:left="89" w:right="-19"/>
                      <w:rPr>
                        <w:rFonts w:ascii="MS PMincho" w:hAnsi="MS PMincho"/>
                        <w:sz w:val="4"/>
                      </w:rPr>
                    </w:pPr>
                    <w:r>
                      <w:rPr>
                        <w:rFonts w:ascii="MS PMincho" w:hAnsi="MS PMincho"/>
                        <w:spacing w:val="-8"/>
                        <w:w w:val="105"/>
                        <w:position w:val="1"/>
                        <w:sz w:val="4"/>
                      </w:rPr>
                      <w:t>●</w:t>
                    </w:r>
                    <w:proofErr w:type="spellStart"/>
                    <w:r>
                      <w:rPr>
                        <w:rFonts w:ascii="MS PMincho" w:hAnsi="MS PMincho"/>
                        <w:spacing w:val="-8"/>
                        <w:w w:val="105"/>
                        <w:sz w:val="4"/>
                      </w:rPr>
                      <w:t>●</w:t>
                    </w:r>
                    <w:proofErr w:type="spellEnd"/>
                  </w:p>
                  <w:p w:rsidR="00E33CD0" w:rsidRDefault="00E33CD0">
                    <w:pPr>
                      <w:spacing w:before="26"/>
                      <w:ind w:left="35" w:right="-13"/>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p>
                  <w:p w:rsidR="00E33CD0" w:rsidRDefault="00E33CD0">
                    <w:pPr>
                      <w:spacing w:before="4"/>
                      <w:rPr>
                        <w:rFonts w:ascii="MS PMincho" w:hAnsi="MS PMincho"/>
                        <w:sz w:val="4"/>
                      </w:rPr>
                    </w:pPr>
                    <w:r>
                      <w:rPr>
                        <w:rFonts w:ascii="MS PMincho" w:hAnsi="MS PMincho"/>
                        <w:w w:val="104"/>
                        <w:sz w:val="4"/>
                      </w:rPr>
                      <w:t>●</w:t>
                    </w:r>
                  </w:p>
                </w:txbxContent>
              </v:textbox>
            </v:shape>
            <w10:wrap anchorx="page"/>
          </v:group>
        </w:pict>
      </w:r>
      <w:r w:rsidR="00E33CD0">
        <w:rPr>
          <w:rFonts w:ascii="Arial"/>
          <w:sz w:val="17"/>
        </w:rPr>
        <w:t>50</w:t>
      </w:r>
    </w:p>
    <w:p w:rsidR="00FD591A" w:rsidRDefault="00FD591A">
      <w:pPr>
        <w:pStyle w:val="BodyText"/>
        <w:spacing w:before="4"/>
        <w:rPr>
          <w:rFonts w:ascii="Arial"/>
          <w:sz w:val="20"/>
        </w:rPr>
      </w:pPr>
    </w:p>
    <w:p w:rsidR="00FD591A" w:rsidRDefault="00E33CD0">
      <w:pPr>
        <w:spacing w:before="78"/>
        <w:ind w:left="1143" w:right="1389"/>
        <w:rPr>
          <w:rFonts w:ascii="Arial"/>
          <w:sz w:val="17"/>
        </w:rPr>
      </w:pPr>
      <w:r>
        <w:rPr>
          <w:rFonts w:ascii="Arial"/>
          <w:sz w:val="17"/>
        </w:rPr>
        <w:t>25</w:t>
      </w:r>
    </w:p>
    <w:p w:rsidR="00FD591A" w:rsidRDefault="00FD591A">
      <w:pPr>
        <w:pStyle w:val="BodyText"/>
        <w:spacing w:before="4"/>
        <w:rPr>
          <w:rFonts w:ascii="Arial"/>
          <w:sz w:val="20"/>
        </w:rPr>
      </w:pPr>
    </w:p>
    <w:p w:rsidR="00FD591A" w:rsidRDefault="00FD591A">
      <w:pPr>
        <w:spacing w:before="78"/>
        <w:ind w:left="1237"/>
        <w:rPr>
          <w:rFonts w:ascii="Arial"/>
          <w:sz w:val="17"/>
        </w:rPr>
      </w:pPr>
      <w:r w:rsidRPr="00FD591A">
        <w:pict>
          <v:shape id="_x0000_s2247" type="#_x0000_t202" style="position:absolute;left:0;text-align:left;margin-left:124.85pt;margin-top:-7.2pt;width:12.25pt;height:32.1pt;z-index:2200;mso-position-horizontal-relative:page" filled="f" stroked="f">
            <v:textbox style="layout-flow:vertical;mso-layout-flow-alt:bottom-to-top" inset="0,0,0,0">
              <w:txbxContent>
                <w:p w:rsidR="00E33CD0" w:rsidRDefault="00E33CD0">
                  <w:pPr>
                    <w:spacing w:line="228" w:lineRule="exact"/>
                    <w:ind w:left="20" w:right="-204"/>
                    <w:rPr>
                      <w:rFonts w:ascii="Arial"/>
                      <w:sz w:val="20"/>
                    </w:rPr>
                  </w:pPr>
                  <w:r>
                    <w:rPr>
                      <w:rFonts w:ascii="Arial"/>
                      <w:w w:val="102"/>
                      <w:sz w:val="20"/>
                    </w:rPr>
                    <w:t>Y</w:t>
                  </w:r>
                  <w:r>
                    <w:rPr>
                      <w:rFonts w:ascii="Arial"/>
                      <w:spacing w:val="1"/>
                      <w:sz w:val="20"/>
                    </w:rPr>
                    <w:t xml:space="preserve"> </w:t>
                  </w:r>
                  <w:r>
                    <w:rPr>
                      <w:rFonts w:ascii="Arial"/>
                      <w:w w:val="102"/>
                      <w:sz w:val="20"/>
                    </w:rPr>
                    <w:t>(km)</w:t>
                  </w:r>
                </w:p>
              </w:txbxContent>
            </v:textbox>
            <w10:wrap anchorx="page"/>
          </v:shape>
        </w:pict>
      </w:r>
      <w:r w:rsidR="00E33CD0">
        <w:rPr>
          <w:rFonts w:ascii="Arial"/>
          <w:sz w:val="17"/>
        </w:rPr>
        <w:t>0</w:t>
      </w:r>
    </w:p>
    <w:p w:rsidR="00FD591A" w:rsidRDefault="00FD591A">
      <w:pPr>
        <w:pStyle w:val="BodyText"/>
        <w:spacing w:before="4"/>
        <w:rPr>
          <w:rFonts w:ascii="Arial"/>
          <w:sz w:val="20"/>
        </w:rPr>
      </w:pPr>
    </w:p>
    <w:p w:rsidR="00FD591A" w:rsidRDefault="00E33CD0">
      <w:pPr>
        <w:spacing w:before="78"/>
        <w:ind w:left="1043" w:right="1389"/>
        <w:rPr>
          <w:rFonts w:ascii="Arial" w:hAnsi="Arial"/>
          <w:sz w:val="17"/>
        </w:rPr>
      </w:pPr>
      <w:r>
        <w:rPr>
          <w:rFonts w:ascii="Arial" w:hAnsi="Arial"/>
          <w:sz w:val="17"/>
        </w:rPr>
        <w:t>−25</w:t>
      </w:r>
    </w:p>
    <w:p w:rsidR="00FD591A" w:rsidRDefault="00FD591A">
      <w:pPr>
        <w:pStyle w:val="BodyText"/>
        <w:spacing w:before="4"/>
        <w:rPr>
          <w:rFonts w:ascii="Arial"/>
          <w:sz w:val="20"/>
        </w:rPr>
      </w:pPr>
    </w:p>
    <w:p w:rsidR="00FD591A" w:rsidRDefault="00FD591A">
      <w:pPr>
        <w:rPr>
          <w:rFonts w:ascii="Arial"/>
          <w:sz w:val="20"/>
        </w:rPr>
        <w:sectPr w:rsidR="00FD591A">
          <w:pgSz w:w="12240" w:h="15840"/>
          <w:pgMar w:top="980" w:right="0" w:bottom="280" w:left="1720" w:header="759" w:footer="0" w:gutter="0"/>
          <w:cols w:space="720"/>
        </w:sectPr>
      </w:pPr>
    </w:p>
    <w:p w:rsidR="00FD591A" w:rsidRDefault="00E33CD0">
      <w:pPr>
        <w:spacing w:before="78"/>
        <w:jc w:val="right"/>
        <w:rPr>
          <w:rFonts w:ascii="Arial" w:hAnsi="Arial"/>
          <w:sz w:val="17"/>
        </w:rPr>
      </w:pPr>
      <w:r>
        <w:rPr>
          <w:rFonts w:ascii="Arial" w:hAnsi="Arial"/>
          <w:sz w:val="17"/>
        </w:rPr>
        <w:lastRenderedPageBreak/>
        <w:t>−50</w:t>
      </w:r>
    </w:p>
    <w:p w:rsidR="00FD591A" w:rsidRDefault="00E33CD0">
      <w:pPr>
        <w:pStyle w:val="BodyText"/>
        <w:rPr>
          <w:rFonts w:ascii="Arial"/>
          <w:sz w:val="16"/>
        </w:rPr>
      </w:pPr>
      <w:r>
        <w:br w:type="column"/>
      </w:r>
    </w:p>
    <w:p w:rsidR="00FD591A" w:rsidRDefault="00FD591A">
      <w:pPr>
        <w:pStyle w:val="BodyText"/>
        <w:spacing w:before="11"/>
        <w:rPr>
          <w:rFonts w:ascii="Arial"/>
          <w:sz w:val="12"/>
        </w:rPr>
      </w:pPr>
    </w:p>
    <w:p w:rsidR="00FD591A" w:rsidRDefault="00E33CD0">
      <w:pPr>
        <w:tabs>
          <w:tab w:val="left" w:pos="508"/>
          <w:tab w:val="left" w:pos="1113"/>
          <w:tab w:val="left" w:pos="1574"/>
          <w:tab w:val="left" w:pos="2082"/>
          <w:tab w:val="left" w:pos="2542"/>
          <w:tab w:val="left" w:pos="3050"/>
          <w:tab w:val="left" w:pos="3655"/>
          <w:tab w:val="left" w:pos="4116"/>
          <w:tab w:val="left" w:pos="4624"/>
          <w:tab w:val="left" w:pos="5084"/>
          <w:tab w:val="left" w:pos="5593"/>
          <w:tab w:val="left" w:pos="6198"/>
          <w:tab w:val="left" w:pos="6658"/>
          <w:tab w:val="left" w:pos="7167"/>
        </w:tabs>
        <w:ind w:right="1770"/>
        <w:jc w:val="center"/>
        <w:rPr>
          <w:rFonts w:ascii="Arial" w:hAnsi="Arial"/>
          <w:sz w:val="17"/>
        </w:rPr>
      </w:pPr>
      <w:r>
        <w:rPr>
          <w:rFonts w:ascii="Arial" w:hAnsi="Arial"/>
          <w:sz w:val="17"/>
        </w:rPr>
        <w:t>−50</w:t>
      </w:r>
      <w:r>
        <w:rPr>
          <w:rFonts w:ascii="Arial" w:hAnsi="Arial"/>
          <w:sz w:val="17"/>
        </w:rPr>
        <w:tab/>
        <w:t>−25</w:t>
      </w:r>
      <w:r>
        <w:rPr>
          <w:rFonts w:ascii="Arial" w:hAnsi="Arial"/>
          <w:sz w:val="17"/>
        </w:rPr>
        <w:tab/>
        <w:t>0</w:t>
      </w:r>
      <w:r>
        <w:rPr>
          <w:rFonts w:ascii="Arial" w:hAnsi="Arial"/>
          <w:sz w:val="17"/>
        </w:rPr>
        <w:tab/>
        <w:t>25</w:t>
      </w:r>
      <w:r>
        <w:rPr>
          <w:rFonts w:ascii="Arial" w:hAnsi="Arial"/>
          <w:sz w:val="17"/>
        </w:rPr>
        <w:tab/>
        <w:t>50</w:t>
      </w:r>
      <w:r>
        <w:rPr>
          <w:rFonts w:ascii="Arial" w:hAnsi="Arial"/>
          <w:sz w:val="17"/>
        </w:rPr>
        <w:tab/>
        <w:t>−50</w:t>
      </w:r>
      <w:r>
        <w:rPr>
          <w:rFonts w:ascii="Arial" w:hAnsi="Arial"/>
          <w:sz w:val="17"/>
        </w:rPr>
        <w:tab/>
        <w:t>−25</w:t>
      </w:r>
      <w:r>
        <w:rPr>
          <w:rFonts w:ascii="Arial" w:hAnsi="Arial"/>
          <w:sz w:val="17"/>
        </w:rPr>
        <w:tab/>
        <w:t>0</w:t>
      </w:r>
      <w:r>
        <w:rPr>
          <w:rFonts w:ascii="Arial" w:hAnsi="Arial"/>
          <w:sz w:val="17"/>
        </w:rPr>
        <w:tab/>
        <w:t>25</w:t>
      </w:r>
      <w:r>
        <w:rPr>
          <w:rFonts w:ascii="Arial" w:hAnsi="Arial"/>
          <w:sz w:val="17"/>
        </w:rPr>
        <w:tab/>
        <w:t>50</w:t>
      </w:r>
      <w:r>
        <w:rPr>
          <w:rFonts w:ascii="Arial" w:hAnsi="Arial"/>
          <w:sz w:val="17"/>
        </w:rPr>
        <w:tab/>
        <w:t>−50</w:t>
      </w:r>
      <w:r>
        <w:rPr>
          <w:rFonts w:ascii="Arial" w:hAnsi="Arial"/>
          <w:sz w:val="17"/>
        </w:rPr>
        <w:tab/>
        <w:t>−25</w:t>
      </w:r>
      <w:r>
        <w:rPr>
          <w:rFonts w:ascii="Arial" w:hAnsi="Arial"/>
          <w:sz w:val="17"/>
        </w:rPr>
        <w:tab/>
        <w:t>0</w:t>
      </w:r>
      <w:r>
        <w:rPr>
          <w:rFonts w:ascii="Arial" w:hAnsi="Arial"/>
          <w:sz w:val="17"/>
        </w:rPr>
        <w:tab/>
        <w:t>25</w:t>
      </w:r>
      <w:r>
        <w:rPr>
          <w:rFonts w:ascii="Arial" w:hAnsi="Arial"/>
          <w:sz w:val="17"/>
        </w:rPr>
        <w:tab/>
        <w:t>50</w:t>
      </w:r>
    </w:p>
    <w:p w:rsidR="00FD591A" w:rsidRDefault="00E33CD0">
      <w:pPr>
        <w:spacing w:before="4"/>
        <w:ind w:right="1721"/>
        <w:jc w:val="center"/>
        <w:rPr>
          <w:rFonts w:ascii="Arial"/>
          <w:sz w:val="20"/>
        </w:rPr>
      </w:pPr>
      <w:r>
        <w:rPr>
          <w:rFonts w:ascii="Arial"/>
          <w:sz w:val="20"/>
        </w:rPr>
        <w:t>X (km)</w:t>
      </w:r>
    </w:p>
    <w:p w:rsidR="00FD591A" w:rsidRDefault="00FD591A">
      <w:pPr>
        <w:jc w:val="center"/>
        <w:rPr>
          <w:rFonts w:ascii="Arial"/>
          <w:sz w:val="20"/>
        </w:rPr>
        <w:sectPr w:rsidR="00FD591A">
          <w:type w:val="continuous"/>
          <w:pgSz w:w="12240" w:h="15840"/>
          <w:pgMar w:top="1500" w:right="0" w:bottom="280" w:left="1720" w:header="720" w:footer="720" w:gutter="0"/>
          <w:cols w:num="2" w:space="720" w:equalWidth="0">
            <w:col w:w="1333" w:space="40"/>
            <w:col w:w="9147"/>
          </w:cols>
        </w:sectPr>
      </w:pPr>
    </w:p>
    <w:p w:rsidR="00FD591A" w:rsidRDefault="00FD591A">
      <w:pPr>
        <w:pStyle w:val="BodyText"/>
        <w:rPr>
          <w:rFonts w:ascii="Arial"/>
          <w:sz w:val="20"/>
        </w:rPr>
      </w:pPr>
    </w:p>
    <w:p w:rsidR="00FD591A" w:rsidRDefault="00FD591A">
      <w:pPr>
        <w:pStyle w:val="BodyText"/>
        <w:spacing w:before="2"/>
        <w:rPr>
          <w:rFonts w:ascii="Arial"/>
          <w:sz w:val="19"/>
        </w:rPr>
      </w:pPr>
    </w:p>
    <w:p w:rsidR="00FD591A" w:rsidRDefault="00E33CD0">
      <w:pPr>
        <w:spacing w:before="62" w:line="256" w:lineRule="auto"/>
        <w:ind w:left="584" w:right="1581"/>
        <w:jc w:val="both"/>
        <w:rPr>
          <w:sz w:val="21"/>
        </w:rPr>
      </w:pPr>
      <w:r>
        <w:rPr>
          <w:b/>
          <w:sz w:val="21"/>
        </w:rPr>
        <w:t>Figure 1.1</w:t>
      </w:r>
      <w:r>
        <w:rPr>
          <w:sz w:val="21"/>
        </w:rPr>
        <w:t>: Example simulated placement of 75 sensors in the Monterey Bay study area using random (left panel), stratified (center panel), and scaled (right panel) sampling design strategies    in water 0-150 m</w:t>
      </w:r>
      <w:r>
        <w:rPr>
          <w:spacing w:val="-6"/>
          <w:sz w:val="21"/>
        </w:rPr>
        <w:t xml:space="preserve"> </w:t>
      </w:r>
      <w:r>
        <w:rPr>
          <w:sz w:val="21"/>
        </w:rPr>
        <w:t>deep.</w:t>
      </w:r>
    </w:p>
    <w:p w:rsidR="00FD591A" w:rsidRDefault="00FD591A">
      <w:pPr>
        <w:pStyle w:val="BodyText"/>
        <w:rPr>
          <w:sz w:val="22"/>
        </w:rPr>
      </w:pPr>
    </w:p>
    <w:p w:rsidR="00FD591A" w:rsidRDefault="00E33CD0">
      <w:pPr>
        <w:pStyle w:val="BodyText"/>
        <w:spacing w:before="177" w:line="415" w:lineRule="auto"/>
        <w:ind w:left="431" w:right="1439" w:firstLine="8"/>
        <w:jc w:val="both"/>
      </w:pPr>
      <w:proofErr w:type="gramStart"/>
      <w:r>
        <w:t>distribution</w:t>
      </w:r>
      <w:proofErr w:type="gramEnd"/>
      <w:r>
        <w:t xml:space="preserve"> of harbor porpoise, with more sensors in high-density areas and fewer</w:t>
      </w:r>
      <w:r>
        <w:rPr>
          <w:spacing w:val="-36"/>
        </w:rPr>
        <w:t xml:space="preserve"> </w:t>
      </w:r>
      <w:r>
        <w:t>sensors in low-density areas. For each of the three possible survey designs, we simulated designs with 5-100</w:t>
      </w:r>
      <w:r>
        <w:rPr>
          <w:spacing w:val="-9"/>
        </w:rPr>
        <w:t xml:space="preserve"> </w:t>
      </w:r>
      <w:r>
        <w:t>sensors.</w:t>
      </w:r>
    </w:p>
    <w:p w:rsidR="00FD591A" w:rsidRDefault="00E33CD0">
      <w:pPr>
        <w:pStyle w:val="BodyText"/>
        <w:spacing w:before="8" w:line="415" w:lineRule="auto"/>
        <w:ind w:left="440" w:right="1408" w:firstLine="720"/>
        <w:jc w:val="both"/>
      </w:pPr>
      <w:r>
        <w:rPr>
          <w:spacing w:val="-10"/>
        </w:rPr>
        <w:t xml:space="preserve">We </w:t>
      </w:r>
      <w:r>
        <w:t>simulated two possible scenarios of harbor porpoise population response to disturbance.</w:t>
      </w:r>
      <w:r>
        <w:rPr>
          <w:spacing w:val="-2"/>
        </w:rPr>
        <w:t xml:space="preserve"> </w:t>
      </w:r>
      <w:r>
        <w:t>In</w:t>
      </w:r>
      <w:r>
        <w:rPr>
          <w:spacing w:val="-13"/>
        </w:rPr>
        <w:t xml:space="preserve"> </w:t>
      </w:r>
      <w:r>
        <w:t>the</w:t>
      </w:r>
      <w:r>
        <w:rPr>
          <w:spacing w:val="-13"/>
        </w:rPr>
        <w:t xml:space="preserve"> </w:t>
      </w:r>
      <w:r>
        <w:t>base</w:t>
      </w:r>
      <w:r>
        <w:rPr>
          <w:spacing w:val="-13"/>
        </w:rPr>
        <w:t xml:space="preserve"> </w:t>
      </w:r>
      <w:r>
        <w:t>scenario,</w:t>
      </w:r>
      <w:r>
        <w:rPr>
          <w:spacing w:val="-13"/>
        </w:rPr>
        <w:t xml:space="preserve"> </w:t>
      </w:r>
      <w:r>
        <w:t>the</w:t>
      </w:r>
      <w:r>
        <w:rPr>
          <w:spacing w:val="-13"/>
        </w:rPr>
        <w:t xml:space="preserve"> </w:t>
      </w:r>
      <w:r>
        <w:t>population</w:t>
      </w:r>
      <w:r>
        <w:rPr>
          <w:spacing w:val="-13"/>
        </w:rPr>
        <w:t xml:space="preserve"> </w:t>
      </w:r>
      <w:r>
        <w:t>was</w:t>
      </w:r>
      <w:r>
        <w:rPr>
          <w:spacing w:val="-13"/>
        </w:rPr>
        <w:t xml:space="preserve"> </w:t>
      </w:r>
      <w:r>
        <w:t>assumed</w:t>
      </w:r>
      <w:r>
        <w:rPr>
          <w:spacing w:val="-13"/>
        </w:rPr>
        <w:t xml:space="preserve"> </w:t>
      </w:r>
      <w:r>
        <w:t>to</w:t>
      </w:r>
      <w:r>
        <w:rPr>
          <w:spacing w:val="-13"/>
        </w:rPr>
        <w:t xml:space="preserve"> </w:t>
      </w:r>
      <w:r>
        <w:t>change</w:t>
      </w:r>
      <w:r>
        <w:rPr>
          <w:spacing w:val="-13"/>
        </w:rPr>
        <w:t xml:space="preserve"> </w:t>
      </w:r>
      <w:r>
        <w:t>uniformly</w:t>
      </w:r>
      <w:r>
        <w:rPr>
          <w:spacing w:val="-13"/>
        </w:rPr>
        <w:t xml:space="preserve"> </w:t>
      </w:r>
      <w:r>
        <w:t>over</w:t>
      </w:r>
      <w:r>
        <w:rPr>
          <w:spacing w:val="-13"/>
        </w:rPr>
        <w:t xml:space="preserve"> </w:t>
      </w:r>
      <w:r>
        <w:t>the study area. In the range contraction scenario, we hypothesized that animals may contract their distribution to the highest-quality habitat as the population declined (</w:t>
      </w:r>
      <w:proofErr w:type="spellStart"/>
      <w:r w:rsidR="00FD591A">
        <w:fldChar w:fldCharType="begin"/>
      </w:r>
      <w:r w:rsidR="00FD591A">
        <w:instrText>HYPERLINK \l "_bookmark34"</w:instrText>
      </w:r>
      <w:r w:rsidR="00FD591A">
        <w:fldChar w:fldCharType="separate"/>
      </w:r>
      <w:r>
        <w:t>Lomolino</w:t>
      </w:r>
      <w:proofErr w:type="spellEnd"/>
      <w:r>
        <w:t xml:space="preserve"> and</w:t>
      </w:r>
      <w:r w:rsidR="00FD591A">
        <w:fldChar w:fldCharType="end"/>
      </w:r>
      <w:r>
        <w:t xml:space="preserve"> </w:t>
      </w:r>
      <w:hyperlink w:anchor="_bookmark34" w:history="1">
        <w:r>
          <w:t>Channell</w:t>
        </w:r>
      </w:hyperlink>
      <w:proofErr w:type="gramStart"/>
      <w:r>
        <w:t>,</w:t>
      </w:r>
      <w:proofErr w:type="gramEnd"/>
      <w:r w:rsidR="00FD591A">
        <w:fldChar w:fldCharType="begin"/>
      </w:r>
      <w:r w:rsidR="00FD591A">
        <w:instrText>HYPERLINK \l "_bookmark34"</w:instrText>
      </w:r>
      <w:r w:rsidR="00FD591A">
        <w:fldChar w:fldCharType="separate"/>
      </w:r>
      <w:r>
        <w:t>1995</w:t>
      </w:r>
      <w:r w:rsidR="00FD591A">
        <w:fldChar w:fldCharType="end"/>
      </w:r>
      <w:r>
        <w:t xml:space="preserve">). </w:t>
      </w:r>
      <w:r>
        <w:rPr>
          <w:spacing w:val="-10"/>
        </w:rPr>
        <w:t xml:space="preserve">To </w:t>
      </w:r>
      <w:r>
        <w:t>implement this, we again used the underlying mean density of harbor porpoise</w:t>
      </w:r>
      <w:r>
        <w:rPr>
          <w:spacing w:val="-7"/>
        </w:rPr>
        <w:t xml:space="preserve"> </w:t>
      </w:r>
      <w:r>
        <w:t>as</w:t>
      </w:r>
      <w:r>
        <w:rPr>
          <w:spacing w:val="-7"/>
        </w:rPr>
        <w:t xml:space="preserve"> </w:t>
      </w:r>
      <w:r>
        <w:t>calculated</w:t>
      </w:r>
      <w:r>
        <w:rPr>
          <w:spacing w:val="-7"/>
        </w:rPr>
        <w:t xml:space="preserve"> </w:t>
      </w:r>
      <w:r>
        <w:t>from</w:t>
      </w:r>
      <w:r>
        <w:rPr>
          <w:spacing w:val="-7"/>
        </w:rPr>
        <w:t xml:space="preserve"> </w:t>
      </w:r>
      <w:r>
        <w:t>the</w:t>
      </w:r>
      <w:r>
        <w:rPr>
          <w:spacing w:val="-7"/>
        </w:rPr>
        <w:t xml:space="preserve"> </w:t>
      </w:r>
      <w:r>
        <w:t>aerial</w:t>
      </w:r>
      <w:r>
        <w:rPr>
          <w:spacing w:val="-7"/>
        </w:rPr>
        <w:t xml:space="preserve"> </w:t>
      </w:r>
      <w:r>
        <w:t>survey</w:t>
      </w:r>
      <w:r>
        <w:rPr>
          <w:spacing w:val="-7"/>
        </w:rPr>
        <w:t xml:space="preserve"> </w:t>
      </w:r>
      <w:r>
        <w:t>data</w:t>
      </w:r>
      <w:r>
        <w:rPr>
          <w:spacing w:val="-7"/>
        </w:rPr>
        <w:t xml:space="preserve"> </w:t>
      </w:r>
      <w:r>
        <w:t>to</w:t>
      </w:r>
      <w:r>
        <w:rPr>
          <w:spacing w:val="-6"/>
        </w:rPr>
        <w:t xml:space="preserve"> </w:t>
      </w:r>
      <w:r>
        <w:t>inform</w:t>
      </w:r>
      <w:r>
        <w:rPr>
          <w:spacing w:val="-7"/>
        </w:rPr>
        <w:t xml:space="preserve"> </w:t>
      </w:r>
      <w:r>
        <w:t>a</w:t>
      </w:r>
      <w:r>
        <w:rPr>
          <w:spacing w:val="-7"/>
        </w:rPr>
        <w:t xml:space="preserve"> </w:t>
      </w:r>
      <w:r>
        <w:t>habitat</w:t>
      </w:r>
      <w:r>
        <w:rPr>
          <w:spacing w:val="-7"/>
        </w:rPr>
        <w:t xml:space="preserve"> </w:t>
      </w:r>
      <w:r>
        <w:t>quality</w:t>
      </w:r>
      <w:r>
        <w:rPr>
          <w:spacing w:val="-7"/>
        </w:rPr>
        <w:t xml:space="preserve"> </w:t>
      </w:r>
      <w:r>
        <w:t>score</w:t>
      </w:r>
      <w:r>
        <w:rPr>
          <w:spacing w:val="-7"/>
        </w:rPr>
        <w:t xml:space="preserve"> </w:t>
      </w:r>
      <w:r>
        <w:t>for</w:t>
      </w:r>
      <w:r>
        <w:rPr>
          <w:spacing w:val="-7"/>
        </w:rPr>
        <w:t xml:space="preserve"> </w:t>
      </w:r>
      <w:r>
        <w:t>each point</w:t>
      </w:r>
      <w:r>
        <w:rPr>
          <w:spacing w:val="-15"/>
        </w:rPr>
        <w:t xml:space="preserve"> </w:t>
      </w:r>
      <w:r>
        <w:t>in</w:t>
      </w:r>
      <w:r>
        <w:rPr>
          <w:spacing w:val="-15"/>
        </w:rPr>
        <w:t xml:space="preserve"> </w:t>
      </w:r>
      <w:r>
        <w:t>the</w:t>
      </w:r>
      <w:r>
        <w:rPr>
          <w:spacing w:val="-15"/>
        </w:rPr>
        <w:t xml:space="preserve"> </w:t>
      </w:r>
      <w:r>
        <w:t>study</w:t>
      </w:r>
      <w:r>
        <w:rPr>
          <w:spacing w:val="-15"/>
        </w:rPr>
        <w:t xml:space="preserve"> </w:t>
      </w:r>
      <w:r>
        <w:t>area.</w:t>
      </w:r>
      <w:r>
        <w:rPr>
          <w:spacing w:val="-3"/>
        </w:rPr>
        <w:t xml:space="preserve"> </w:t>
      </w:r>
      <w:r>
        <w:rPr>
          <w:spacing w:val="-10"/>
        </w:rPr>
        <w:t>We</w:t>
      </w:r>
      <w:r>
        <w:rPr>
          <w:spacing w:val="-15"/>
        </w:rPr>
        <w:t xml:space="preserve"> </w:t>
      </w:r>
      <w:r>
        <w:t>assumed</w:t>
      </w:r>
      <w:r>
        <w:rPr>
          <w:spacing w:val="-15"/>
        </w:rPr>
        <w:t xml:space="preserve"> </w:t>
      </w:r>
      <w:r>
        <w:t>that</w:t>
      </w:r>
      <w:r>
        <w:rPr>
          <w:spacing w:val="-15"/>
        </w:rPr>
        <w:t xml:space="preserve"> </w:t>
      </w:r>
      <w:r>
        <w:t>harbor</w:t>
      </w:r>
      <w:r>
        <w:rPr>
          <w:spacing w:val="-15"/>
        </w:rPr>
        <w:t xml:space="preserve"> </w:t>
      </w:r>
      <w:r>
        <w:t>porpoise</w:t>
      </w:r>
      <w:r>
        <w:rPr>
          <w:spacing w:val="-15"/>
        </w:rPr>
        <w:t xml:space="preserve"> </w:t>
      </w:r>
      <w:r>
        <w:t>density</w:t>
      </w:r>
      <w:r>
        <w:rPr>
          <w:spacing w:val="-15"/>
        </w:rPr>
        <w:t xml:space="preserve"> </w:t>
      </w:r>
      <w:r>
        <w:t>was</w:t>
      </w:r>
      <w:r>
        <w:rPr>
          <w:spacing w:val="-15"/>
        </w:rPr>
        <w:t xml:space="preserve"> </w:t>
      </w:r>
      <w:r>
        <w:t>positively</w:t>
      </w:r>
      <w:r>
        <w:rPr>
          <w:spacing w:val="-15"/>
        </w:rPr>
        <w:t xml:space="preserve"> </w:t>
      </w:r>
      <w:r>
        <w:t>and</w:t>
      </w:r>
      <w:r>
        <w:rPr>
          <w:spacing w:val="-15"/>
        </w:rPr>
        <w:t xml:space="preserve"> </w:t>
      </w:r>
      <w:r>
        <w:t xml:space="preserve">linearly related to habitat quality. </w:t>
      </w:r>
      <w:r>
        <w:rPr>
          <w:spacing w:val="-10"/>
        </w:rPr>
        <w:t xml:space="preserve">We </w:t>
      </w:r>
      <w:r>
        <w:t>used this relationship to scale the simulated impact, so that high-density, high-quality habitat areas experienced less severe decline than low-density, low-quality habitat</w:t>
      </w:r>
      <w:r>
        <w:rPr>
          <w:spacing w:val="-17"/>
        </w:rPr>
        <w:t xml:space="preserve"> </w:t>
      </w:r>
      <w:r>
        <w:t>areas.</w:t>
      </w:r>
    </w:p>
    <w:p w:rsidR="00FD591A" w:rsidRDefault="00E33CD0">
      <w:pPr>
        <w:pStyle w:val="BodyText"/>
        <w:spacing w:before="8"/>
        <w:ind w:left="1160" w:right="1389"/>
        <w:rPr>
          <w:i/>
          <w:sz w:val="18"/>
        </w:rPr>
      </w:pPr>
      <w:r>
        <w:t xml:space="preserve">The simulated rate of change was divided into linear, incremental change rates   </w:t>
      </w:r>
      <w:commentRangeStart w:id="42"/>
      <w:r>
        <w:rPr>
          <w:i/>
        </w:rPr>
        <w:t>r</w:t>
      </w:r>
      <w:r>
        <w:rPr>
          <w:i/>
          <w:position w:val="-3"/>
          <w:sz w:val="18"/>
        </w:rPr>
        <w:t>y</w:t>
      </w:r>
    </w:p>
    <w:p w:rsidR="00FD591A" w:rsidRDefault="00E33CD0">
      <w:pPr>
        <w:pStyle w:val="BodyText"/>
        <w:spacing w:before="175"/>
        <w:ind w:left="440"/>
        <w:jc w:val="both"/>
      </w:pPr>
      <w:proofErr w:type="gramStart"/>
      <w:r>
        <w:t>over</w:t>
      </w:r>
      <w:proofErr w:type="gramEnd"/>
      <w:r>
        <w:t xml:space="preserve"> </w:t>
      </w:r>
      <w:r>
        <w:rPr>
          <w:i/>
        </w:rPr>
        <w:t xml:space="preserve">y </w:t>
      </w:r>
      <w:r>
        <w:t xml:space="preserve">= 10 yr such that the product of the </w:t>
      </w:r>
      <w:r>
        <w:rPr>
          <w:i/>
        </w:rPr>
        <w:t>r</w:t>
      </w:r>
      <w:r>
        <w:rPr>
          <w:i/>
          <w:position w:val="-3"/>
          <w:sz w:val="18"/>
        </w:rPr>
        <w:t xml:space="preserve">y </w:t>
      </w:r>
      <w:r>
        <w:t xml:space="preserve">was equal to the total desired change </w:t>
      </w:r>
      <w:r>
        <w:rPr>
          <w:i/>
        </w:rPr>
        <w:t>R</w:t>
      </w:r>
      <w:commentRangeEnd w:id="42"/>
      <w:r w:rsidR="00375EAD">
        <w:rPr>
          <w:rStyle w:val="CommentReference"/>
        </w:rPr>
        <w:commentReference w:id="42"/>
      </w:r>
      <w:r>
        <w:t>. Because</w:t>
      </w:r>
    </w:p>
    <w:p w:rsidR="00FD591A" w:rsidRDefault="00FD591A">
      <w:pPr>
        <w:jc w:val="both"/>
        <w:sectPr w:rsidR="00FD591A">
          <w:type w:val="continuous"/>
          <w:pgSz w:w="12240" w:h="15840"/>
          <w:pgMar w:top="1500" w:right="0" w:bottom="280" w:left="1720" w:header="720" w:footer="720" w:gutter="0"/>
          <w:cols w:space="720"/>
        </w:sectPr>
      </w:pPr>
    </w:p>
    <w:p w:rsidR="00FD591A" w:rsidRDefault="00FD591A">
      <w:pPr>
        <w:pStyle w:val="BodyText"/>
        <w:rPr>
          <w:sz w:val="20"/>
        </w:rPr>
      </w:pPr>
    </w:p>
    <w:p w:rsidR="00FD591A" w:rsidRDefault="00FD591A">
      <w:pPr>
        <w:pStyle w:val="BodyText"/>
        <w:spacing w:before="69" w:line="478" w:lineRule="exact"/>
        <w:ind w:left="440" w:right="117"/>
        <w:jc w:val="both"/>
      </w:pPr>
      <w:r>
        <w:pict>
          <v:shape id="_x0000_s2246" type="#_x0000_t202" style="position:absolute;left:0;text-align:left;margin-left:412.3pt;margin-top:85.9pt;width:23.9pt;height:14.4pt;z-index:-61768;mso-position-horizontal-relative:page" filled="f" stroked="f">
            <v:textbox inset="0,0,0,0">
              <w:txbxContent>
                <w:p w:rsidR="00E33CD0" w:rsidRDefault="00E33CD0">
                  <w:pPr>
                    <w:spacing w:line="281" w:lineRule="exact"/>
                    <w:ind w:right="-5"/>
                    <w:rPr>
                      <w:sz w:val="18"/>
                    </w:rPr>
                  </w:pPr>
                  <w:r>
                    <w:rPr>
                      <w:rFonts w:ascii="Calibri" w:hAnsi="Calibri"/>
                      <w:position w:val="6"/>
                      <w:sz w:val="24"/>
                    </w:rPr>
                    <w:t>∏</w:t>
                  </w:r>
                  <w:proofErr w:type="spellStart"/>
                  <w:r>
                    <w:rPr>
                      <w:i/>
                      <w:sz w:val="18"/>
                    </w:rPr>
                    <w:t>i</w:t>
                  </w:r>
                  <w:proofErr w:type="spellEnd"/>
                  <w:r>
                    <w:rPr>
                      <w:rFonts w:ascii="Tahoma" w:hAnsi="Tahoma"/>
                      <w:sz w:val="18"/>
                    </w:rPr>
                    <w:t>=</w:t>
                  </w:r>
                  <w:r>
                    <w:rPr>
                      <w:sz w:val="18"/>
                    </w:rPr>
                    <w:t>1</w:t>
                  </w:r>
                </w:p>
              </w:txbxContent>
            </v:textbox>
            <w10:wrap anchorx="page"/>
          </v:shape>
        </w:pict>
      </w:r>
      <w:proofErr w:type="gramStart"/>
      <w:r w:rsidR="00E33CD0">
        <w:t>a</w:t>
      </w:r>
      <w:proofErr w:type="gramEnd"/>
      <w:r w:rsidR="00E33CD0">
        <w:t xml:space="preserve"> population is unlikely to change in identical stepwise increments each year, we chose   to add variability to the rate of change over time. </w:t>
      </w:r>
      <w:r w:rsidR="00E33CD0">
        <w:rPr>
          <w:spacing w:val="-10"/>
        </w:rPr>
        <w:t xml:space="preserve">We </w:t>
      </w:r>
      <w:r w:rsidR="00E33CD0">
        <w:t xml:space="preserve">drew </w:t>
      </w:r>
      <w:r w:rsidR="00E33CD0">
        <w:rPr>
          <w:i/>
        </w:rPr>
        <w:t xml:space="preserve">y </w:t>
      </w:r>
      <w:r w:rsidR="00E33CD0">
        <w:rPr>
          <w:rFonts w:ascii="Meiryo" w:hAnsi="Meiryo"/>
          <w:i/>
        </w:rPr>
        <w:t xml:space="preserve">− </w:t>
      </w:r>
      <w:r w:rsidR="00E33CD0">
        <w:t>1 values from a normal distribution</w:t>
      </w:r>
      <w:r w:rsidR="00E33CD0">
        <w:rPr>
          <w:spacing w:val="-11"/>
        </w:rPr>
        <w:t xml:space="preserve"> </w:t>
      </w:r>
      <w:r w:rsidR="00E33CD0">
        <w:t>with</w:t>
      </w:r>
      <w:r w:rsidR="00E33CD0">
        <w:rPr>
          <w:spacing w:val="-11"/>
        </w:rPr>
        <w:t xml:space="preserve"> </w:t>
      </w:r>
      <w:r w:rsidR="00E33CD0">
        <w:t>mean</w:t>
      </w:r>
      <w:r w:rsidR="00E33CD0">
        <w:rPr>
          <w:spacing w:val="-11"/>
        </w:rPr>
        <w:t xml:space="preserve"> </w:t>
      </w:r>
      <w:r w:rsidR="00E33CD0">
        <w:t>=</w:t>
      </w:r>
      <w:r w:rsidR="00E33CD0">
        <w:rPr>
          <w:spacing w:val="-11"/>
        </w:rPr>
        <w:t xml:space="preserve"> </w:t>
      </w:r>
      <w:r w:rsidR="00E33CD0">
        <w:rPr>
          <w:rFonts w:ascii="Tahoma" w:hAnsi="Tahoma"/>
        </w:rPr>
        <w:t>(</w:t>
      </w:r>
      <w:r w:rsidR="00E33CD0">
        <w:t>1</w:t>
      </w:r>
      <w:r w:rsidR="00E33CD0">
        <w:rPr>
          <w:spacing w:val="-33"/>
        </w:rPr>
        <w:t xml:space="preserve"> </w:t>
      </w:r>
      <w:r w:rsidR="00E33CD0">
        <w:rPr>
          <w:rFonts w:ascii="Tahoma" w:hAnsi="Tahoma"/>
        </w:rPr>
        <w:t>+</w:t>
      </w:r>
      <w:r w:rsidR="00E33CD0">
        <w:rPr>
          <w:rFonts w:ascii="Tahoma" w:hAnsi="Tahoma"/>
          <w:spacing w:val="-48"/>
        </w:rPr>
        <w:t xml:space="preserve"> </w:t>
      </w:r>
      <w:r w:rsidR="00E33CD0">
        <w:rPr>
          <w:i/>
        </w:rPr>
        <w:t>R</w:t>
      </w:r>
      <w:proofErr w:type="gramStart"/>
      <w:r w:rsidR="00E33CD0">
        <w:rPr>
          <w:rFonts w:ascii="Tahoma" w:hAnsi="Tahoma"/>
        </w:rPr>
        <w:t>)</w:t>
      </w:r>
      <w:r w:rsidR="00E33CD0">
        <w:rPr>
          <w:rFonts w:ascii="Tahoma" w:hAnsi="Tahoma"/>
          <w:position w:val="9"/>
          <w:sz w:val="18"/>
        </w:rPr>
        <w:t>(</w:t>
      </w:r>
      <w:proofErr w:type="gramEnd"/>
      <w:r w:rsidR="00E33CD0">
        <w:rPr>
          <w:position w:val="9"/>
          <w:sz w:val="18"/>
        </w:rPr>
        <w:t>1</w:t>
      </w:r>
      <w:r w:rsidR="00E33CD0">
        <w:rPr>
          <w:rFonts w:ascii="Verdana" w:hAnsi="Verdana"/>
          <w:i/>
          <w:position w:val="9"/>
          <w:sz w:val="18"/>
        </w:rPr>
        <w:t>/</w:t>
      </w:r>
      <w:r w:rsidR="00E33CD0">
        <w:rPr>
          <w:rFonts w:ascii="Tahoma" w:hAnsi="Tahoma"/>
          <w:position w:val="9"/>
          <w:sz w:val="18"/>
        </w:rPr>
        <w:t>(</w:t>
      </w:r>
      <w:r w:rsidR="00E33CD0">
        <w:rPr>
          <w:i/>
          <w:position w:val="9"/>
          <w:sz w:val="18"/>
        </w:rPr>
        <w:t>y</w:t>
      </w:r>
      <w:r w:rsidR="00E33CD0">
        <w:rPr>
          <w:rFonts w:ascii="Meiryo" w:hAnsi="Meiryo"/>
          <w:i/>
          <w:position w:val="9"/>
          <w:sz w:val="18"/>
        </w:rPr>
        <w:t>−</w:t>
      </w:r>
      <w:r w:rsidR="00E33CD0">
        <w:rPr>
          <w:position w:val="9"/>
          <w:sz w:val="18"/>
        </w:rPr>
        <w:t>1</w:t>
      </w:r>
      <w:r w:rsidR="00E33CD0">
        <w:rPr>
          <w:rFonts w:ascii="Tahoma" w:hAnsi="Tahoma"/>
          <w:position w:val="9"/>
          <w:sz w:val="18"/>
        </w:rPr>
        <w:t>))</w:t>
      </w:r>
      <w:r w:rsidR="00E33CD0">
        <w:rPr>
          <w:rFonts w:ascii="Tahoma" w:hAnsi="Tahoma"/>
          <w:spacing w:val="2"/>
          <w:position w:val="9"/>
          <w:sz w:val="18"/>
        </w:rPr>
        <w:t xml:space="preserve"> </w:t>
      </w:r>
      <w:r w:rsidR="00E33CD0">
        <w:t>and</w:t>
      </w:r>
      <w:r w:rsidR="00E33CD0">
        <w:rPr>
          <w:spacing w:val="-11"/>
        </w:rPr>
        <w:t xml:space="preserve"> </w:t>
      </w:r>
      <w:r w:rsidR="00E33CD0">
        <w:t>standard</w:t>
      </w:r>
      <w:r w:rsidR="00E33CD0">
        <w:rPr>
          <w:spacing w:val="-11"/>
        </w:rPr>
        <w:t xml:space="preserve"> </w:t>
      </w:r>
      <w:r w:rsidR="00E33CD0">
        <w:t>deviation</w:t>
      </w:r>
      <w:r w:rsidR="00E33CD0">
        <w:rPr>
          <w:spacing w:val="-11"/>
        </w:rPr>
        <w:t xml:space="preserve"> </w:t>
      </w:r>
      <w:r w:rsidR="00E33CD0">
        <w:t>(SD)</w:t>
      </w:r>
      <w:r w:rsidR="00E33CD0">
        <w:rPr>
          <w:spacing w:val="-11"/>
        </w:rPr>
        <w:t xml:space="preserve"> </w:t>
      </w:r>
      <w:r w:rsidR="00E33CD0">
        <w:t>=</w:t>
      </w:r>
      <w:r w:rsidR="00E33CD0">
        <w:rPr>
          <w:spacing w:val="-11"/>
        </w:rPr>
        <w:t xml:space="preserve"> </w:t>
      </w:r>
      <w:r w:rsidR="00E33CD0">
        <w:t>0.05.</w:t>
      </w:r>
      <w:r w:rsidR="00E33CD0">
        <w:rPr>
          <w:spacing w:val="2"/>
        </w:rPr>
        <w:t xml:space="preserve"> </w:t>
      </w:r>
      <w:r w:rsidR="00E33CD0">
        <w:t>The</w:t>
      </w:r>
      <w:r w:rsidR="00E33CD0">
        <w:rPr>
          <w:spacing w:val="-11"/>
        </w:rPr>
        <w:t xml:space="preserve"> </w:t>
      </w:r>
      <w:r w:rsidR="00E33CD0">
        <w:t>choice</w:t>
      </w:r>
      <w:r w:rsidR="00E33CD0">
        <w:rPr>
          <w:spacing w:val="-11"/>
        </w:rPr>
        <w:t xml:space="preserve"> </w:t>
      </w:r>
      <w:r w:rsidR="00E33CD0">
        <w:t xml:space="preserve">of SD was arbitrary. The final </w:t>
      </w:r>
      <w:r w:rsidR="00E33CD0">
        <w:rPr>
          <w:i/>
        </w:rPr>
        <w:t>r</w:t>
      </w:r>
      <w:r w:rsidR="00E33CD0">
        <w:rPr>
          <w:i/>
          <w:position w:val="-3"/>
          <w:sz w:val="18"/>
        </w:rPr>
        <w:t xml:space="preserve">y </w:t>
      </w:r>
      <w:r w:rsidR="00E33CD0">
        <w:t xml:space="preserve">value was calculated so that </w:t>
      </w:r>
      <w:commentRangeStart w:id="43"/>
      <w:r w:rsidR="00E33CD0">
        <w:rPr>
          <w:i/>
        </w:rPr>
        <w:t xml:space="preserve">R </w:t>
      </w:r>
      <w:proofErr w:type="gramStart"/>
      <w:r w:rsidR="00E33CD0">
        <w:rPr>
          <w:rFonts w:ascii="Tahoma" w:hAnsi="Tahoma"/>
        </w:rPr>
        <w:t xml:space="preserve">=  </w:t>
      </w:r>
      <w:r w:rsidR="00E33CD0">
        <w:rPr>
          <w:i/>
          <w:position w:val="12"/>
          <w:sz w:val="18"/>
        </w:rPr>
        <w:t>y</w:t>
      </w:r>
      <w:proofErr w:type="gramEnd"/>
      <w:r w:rsidR="00E33CD0">
        <w:rPr>
          <w:i/>
          <w:position w:val="12"/>
          <w:sz w:val="18"/>
        </w:rPr>
        <w:t xml:space="preserve">   </w:t>
      </w:r>
      <w:r w:rsidR="00E33CD0">
        <w:rPr>
          <w:i/>
          <w:spacing w:val="3"/>
        </w:rPr>
        <w:t>r</w:t>
      </w:r>
      <w:r w:rsidR="00E33CD0">
        <w:rPr>
          <w:i/>
          <w:spacing w:val="3"/>
          <w:position w:val="-3"/>
          <w:sz w:val="18"/>
        </w:rPr>
        <w:t>y</w:t>
      </w:r>
      <w:commentRangeEnd w:id="43"/>
      <w:r w:rsidR="008F65D0">
        <w:rPr>
          <w:rStyle w:val="CommentReference"/>
        </w:rPr>
        <w:commentReference w:id="43"/>
      </w:r>
      <w:r w:rsidR="00E33CD0">
        <w:rPr>
          <w:spacing w:val="3"/>
        </w:rPr>
        <w:t xml:space="preserve">. </w:t>
      </w:r>
      <w:r w:rsidR="00E33CD0">
        <w:t xml:space="preserve">Finally, the values of </w:t>
      </w:r>
      <w:r w:rsidR="00E33CD0">
        <w:rPr>
          <w:i/>
        </w:rPr>
        <w:t>r</w:t>
      </w:r>
      <w:r w:rsidR="00E33CD0">
        <w:rPr>
          <w:i/>
          <w:position w:val="-3"/>
          <w:sz w:val="18"/>
        </w:rPr>
        <w:t xml:space="preserve">y </w:t>
      </w:r>
      <w:r w:rsidR="00E33CD0">
        <w:t xml:space="preserve">were randomly reordered. </w:t>
      </w:r>
      <w:r w:rsidR="00E33CD0">
        <w:rPr>
          <w:spacing w:val="-10"/>
        </w:rPr>
        <w:t xml:space="preserve">We </w:t>
      </w:r>
      <w:r w:rsidR="00E33CD0">
        <w:t>simulated rates of change ranging from -50% (i.e., the population decreased by half) to +50% (i.e., the population increased by</w:t>
      </w:r>
      <w:r w:rsidR="00E33CD0">
        <w:rPr>
          <w:spacing w:val="-16"/>
        </w:rPr>
        <w:t xml:space="preserve"> </w:t>
      </w:r>
      <w:r w:rsidR="00E33CD0">
        <w:t>half).</w:t>
      </w:r>
    </w:p>
    <w:p w:rsidR="00FD591A" w:rsidRDefault="00E33CD0">
      <w:pPr>
        <w:pStyle w:val="BodyText"/>
        <w:spacing w:line="478" w:lineRule="exact"/>
        <w:ind w:left="440" w:right="98" w:firstLine="720"/>
        <w:jc w:val="both"/>
      </w:pPr>
      <w:r>
        <w:t>For</w:t>
      </w:r>
      <w:r>
        <w:rPr>
          <w:spacing w:val="-13"/>
        </w:rPr>
        <w:t xml:space="preserve"> </w:t>
      </w:r>
      <w:r>
        <w:t>each</w:t>
      </w:r>
      <w:r>
        <w:rPr>
          <w:spacing w:val="-13"/>
        </w:rPr>
        <w:t xml:space="preserve"> </w:t>
      </w:r>
      <w:r>
        <w:t>simulation</w:t>
      </w:r>
      <w:r>
        <w:rPr>
          <w:spacing w:val="-13"/>
        </w:rPr>
        <w:t xml:space="preserve"> </w:t>
      </w:r>
      <w:r>
        <w:t>run,</w:t>
      </w:r>
      <w:r>
        <w:rPr>
          <w:spacing w:val="-13"/>
        </w:rPr>
        <w:t xml:space="preserve"> </w:t>
      </w:r>
      <w:r>
        <w:t>a</w:t>
      </w:r>
      <w:r>
        <w:rPr>
          <w:spacing w:val="-13"/>
        </w:rPr>
        <w:t xml:space="preserve"> </w:t>
      </w:r>
      <w:r>
        <w:t>single</w:t>
      </w:r>
      <w:r>
        <w:rPr>
          <w:spacing w:val="-13"/>
        </w:rPr>
        <w:t xml:space="preserve"> </w:t>
      </w:r>
      <w:r>
        <w:t>intercept</w:t>
      </w:r>
      <w:r>
        <w:rPr>
          <w:spacing w:val="-13"/>
        </w:rPr>
        <w:t xml:space="preserve"> </w:t>
      </w:r>
      <w:r>
        <w:t>term</w:t>
      </w:r>
      <w:r>
        <w:rPr>
          <w:spacing w:val="-14"/>
        </w:rPr>
        <w:t xml:space="preserve"> </w:t>
      </w:r>
      <w:proofErr w:type="gramStart"/>
      <w:r>
        <w:rPr>
          <w:i/>
        </w:rPr>
        <w:t>a</w:t>
      </w:r>
      <w:r>
        <w:rPr>
          <w:i/>
          <w:spacing w:val="-13"/>
        </w:rPr>
        <w:t xml:space="preserve"> </w:t>
      </w:r>
      <w:r>
        <w:t>was</w:t>
      </w:r>
      <w:proofErr w:type="gramEnd"/>
      <w:r>
        <w:rPr>
          <w:spacing w:val="-13"/>
        </w:rPr>
        <w:t xml:space="preserve"> </w:t>
      </w:r>
      <w:r>
        <w:t>drawn</w:t>
      </w:r>
      <w:r>
        <w:rPr>
          <w:spacing w:val="-13"/>
        </w:rPr>
        <w:t xml:space="preserve"> </w:t>
      </w:r>
      <w:r>
        <w:t>from</w:t>
      </w:r>
      <w:r>
        <w:rPr>
          <w:spacing w:val="-13"/>
        </w:rPr>
        <w:t xml:space="preserve"> </w:t>
      </w:r>
      <w:r>
        <w:t>a</w:t>
      </w:r>
      <w:r>
        <w:rPr>
          <w:spacing w:val="-13"/>
        </w:rPr>
        <w:t xml:space="preserve"> </w:t>
      </w:r>
      <w:r>
        <w:t>normal</w:t>
      </w:r>
      <w:r>
        <w:rPr>
          <w:spacing w:val="-13"/>
        </w:rPr>
        <w:t xml:space="preserve"> </w:t>
      </w:r>
      <w:proofErr w:type="spellStart"/>
      <w:r>
        <w:t>distribu</w:t>
      </w:r>
      <w:proofErr w:type="spellEnd"/>
      <w:r>
        <w:t xml:space="preserve">- </w:t>
      </w:r>
      <w:proofErr w:type="spellStart"/>
      <w:r>
        <w:t>tion</w:t>
      </w:r>
      <w:proofErr w:type="spellEnd"/>
      <w:r>
        <w:rPr>
          <w:spacing w:val="-13"/>
        </w:rPr>
        <w:t xml:space="preserve"> </w:t>
      </w:r>
      <w:r>
        <w:t>with</w:t>
      </w:r>
      <w:r>
        <w:rPr>
          <w:spacing w:val="-13"/>
        </w:rPr>
        <w:t xml:space="preserve"> </w:t>
      </w:r>
      <w:r>
        <w:t>a</w:t>
      </w:r>
      <w:r>
        <w:rPr>
          <w:spacing w:val="-13"/>
        </w:rPr>
        <w:t xml:space="preserve"> </w:t>
      </w:r>
      <w:r>
        <w:t>mean</w:t>
      </w:r>
      <w:r>
        <w:rPr>
          <w:spacing w:val="-13"/>
        </w:rPr>
        <w:t xml:space="preserve"> </w:t>
      </w:r>
      <w:r>
        <w:t>and</w:t>
      </w:r>
      <w:r>
        <w:rPr>
          <w:spacing w:val="-13"/>
        </w:rPr>
        <w:t xml:space="preserve"> </w:t>
      </w:r>
      <w:r>
        <w:t>standard</w:t>
      </w:r>
      <w:r>
        <w:rPr>
          <w:spacing w:val="-13"/>
        </w:rPr>
        <w:t xml:space="preserve"> </w:t>
      </w:r>
      <w:r>
        <w:t>error</w:t>
      </w:r>
      <w:r>
        <w:rPr>
          <w:spacing w:val="-13"/>
        </w:rPr>
        <w:t xml:space="preserve"> </w:t>
      </w:r>
      <w:r>
        <w:t>(SE)</w:t>
      </w:r>
      <w:r>
        <w:rPr>
          <w:spacing w:val="-13"/>
        </w:rPr>
        <w:t xml:space="preserve"> </w:t>
      </w:r>
      <w:r>
        <w:t>from</w:t>
      </w:r>
      <w:r>
        <w:rPr>
          <w:spacing w:val="-13"/>
        </w:rPr>
        <w:t xml:space="preserve"> </w:t>
      </w:r>
      <w:r>
        <w:t>the</w:t>
      </w:r>
      <w:r>
        <w:rPr>
          <w:spacing w:val="-13"/>
        </w:rPr>
        <w:t xml:space="preserve"> </w:t>
      </w:r>
      <w:r>
        <w:t>GLM</w:t>
      </w:r>
      <w:r>
        <w:rPr>
          <w:spacing w:val="-13"/>
        </w:rPr>
        <w:t xml:space="preserve"> </w:t>
      </w:r>
      <w:r>
        <w:t>model</w:t>
      </w:r>
      <w:r>
        <w:rPr>
          <w:spacing w:val="-13"/>
        </w:rPr>
        <w:t xml:space="preserve"> </w:t>
      </w:r>
      <w:r>
        <w:t>estimate</w:t>
      </w:r>
      <w:r>
        <w:rPr>
          <w:spacing w:val="-13"/>
        </w:rPr>
        <w:t xml:space="preserve"> </w:t>
      </w:r>
      <w:r>
        <w:t>of</w:t>
      </w:r>
      <w:r>
        <w:rPr>
          <w:spacing w:val="-14"/>
        </w:rPr>
        <w:t xml:space="preserve"> </w:t>
      </w:r>
      <w:r>
        <w:rPr>
          <w:rFonts w:ascii="Calibri" w:hAnsi="Calibri"/>
          <w:spacing w:val="3"/>
        </w:rPr>
        <w:t>α</w:t>
      </w:r>
      <w:r>
        <w:rPr>
          <w:spacing w:val="3"/>
          <w:position w:val="-3"/>
          <w:sz w:val="18"/>
        </w:rPr>
        <w:t>0</w:t>
      </w:r>
      <w:r>
        <w:rPr>
          <w:spacing w:val="3"/>
        </w:rPr>
        <w:t>.</w:t>
      </w:r>
      <w:r>
        <w:t xml:space="preserve"> For</w:t>
      </w:r>
      <w:r>
        <w:rPr>
          <w:spacing w:val="-13"/>
        </w:rPr>
        <w:t xml:space="preserve"> </w:t>
      </w:r>
      <w:r>
        <w:t>each</w:t>
      </w:r>
      <w:r>
        <w:rPr>
          <w:spacing w:val="-13"/>
        </w:rPr>
        <w:t xml:space="preserve"> </w:t>
      </w:r>
      <w:r>
        <w:t>of</w:t>
      </w:r>
      <w:r>
        <w:rPr>
          <w:spacing w:val="-14"/>
        </w:rPr>
        <w:t xml:space="preserve"> </w:t>
      </w:r>
      <w:r>
        <w:rPr>
          <w:i/>
        </w:rPr>
        <w:t xml:space="preserve">n </w:t>
      </w:r>
      <w:r>
        <w:t>simulated</w:t>
      </w:r>
      <w:r>
        <w:rPr>
          <w:spacing w:val="-21"/>
        </w:rPr>
        <w:t xml:space="preserve"> </w:t>
      </w:r>
      <w:r>
        <w:t>sensors,</w:t>
      </w:r>
      <w:r>
        <w:rPr>
          <w:spacing w:val="-21"/>
        </w:rPr>
        <w:t xml:space="preserve"> </w:t>
      </w:r>
      <w:r>
        <w:t>a</w:t>
      </w:r>
      <w:r>
        <w:rPr>
          <w:spacing w:val="-21"/>
        </w:rPr>
        <w:t xml:space="preserve"> </w:t>
      </w:r>
      <w:r>
        <w:t>spatial</w:t>
      </w:r>
      <w:r>
        <w:rPr>
          <w:spacing w:val="-21"/>
        </w:rPr>
        <w:t xml:space="preserve"> </w:t>
      </w:r>
      <w:r>
        <w:t>location</w:t>
      </w:r>
      <w:r>
        <w:rPr>
          <w:spacing w:val="-21"/>
        </w:rPr>
        <w:t xml:space="preserve"> </w:t>
      </w:r>
      <w:r>
        <w:t>was</w:t>
      </w:r>
      <w:r>
        <w:rPr>
          <w:spacing w:val="-21"/>
        </w:rPr>
        <w:t xml:space="preserve"> </w:t>
      </w:r>
      <w:r>
        <w:t>drawn</w:t>
      </w:r>
      <w:r>
        <w:rPr>
          <w:spacing w:val="-21"/>
        </w:rPr>
        <w:t xml:space="preserve"> </w:t>
      </w:r>
      <w:r>
        <w:t>randomly</w:t>
      </w:r>
      <w:r>
        <w:rPr>
          <w:spacing w:val="-21"/>
        </w:rPr>
        <w:t xml:space="preserve"> </w:t>
      </w:r>
      <w:r>
        <w:t>according</w:t>
      </w:r>
      <w:r>
        <w:rPr>
          <w:spacing w:val="-21"/>
        </w:rPr>
        <w:t xml:space="preserve"> </w:t>
      </w:r>
      <w:r>
        <w:t>to</w:t>
      </w:r>
      <w:r>
        <w:rPr>
          <w:spacing w:val="-21"/>
        </w:rPr>
        <w:t xml:space="preserve"> </w:t>
      </w:r>
      <w:r>
        <w:t>the</w:t>
      </w:r>
      <w:r>
        <w:rPr>
          <w:spacing w:val="-21"/>
        </w:rPr>
        <w:t xml:space="preserve"> </w:t>
      </w:r>
      <w:r>
        <w:t>survey</w:t>
      </w:r>
      <w:r>
        <w:rPr>
          <w:spacing w:val="-21"/>
        </w:rPr>
        <w:t xml:space="preserve"> </w:t>
      </w:r>
      <w:r>
        <w:t>design</w:t>
      </w:r>
      <w:r>
        <w:rPr>
          <w:spacing w:val="-21"/>
        </w:rPr>
        <w:t xml:space="preserve"> </w:t>
      </w:r>
      <w:r>
        <w:t>and a</w:t>
      </w:r>
      <w:r>
        <w:rPr>
          <w:spacing w:val="-8"/>
        </w:rPr>
        <w:t xml:space="preserve"> </w:t>
      </w:r>
      <w:r>
        <w:t>simulated</w:t>
      </w:r>
      <w:r>
        <w:rPr>
          <w:spacing w:val="-8"/>
        </w:rPr>
        <w:t xml:space="preserve"> </w:t>
      </w:r>
      <w:r>
        <w:t>underlying</w:t>
      </w:r>
      <w:r>
        <w:rPr>
          <w:spacing w:val="-8"/>
        </w:rPr>
        <w:t xml:space="preserve"> </w:t>
      </w:r>
      <w:r>
        <w:t>density</w:t>
      </w:r>
      <w:r>
        <w:rPr>
          <w:spacing w:val="-27"/>
        </w:rPr>
        <w:t xml:space="preserve"> </w:t>
      </w:r>
      <w:r>
        <w:rPr>
          <w:i/>
        </w:rPr>
        <w:t>d</w:t>
      </w:r>
      <w:r>
        <w:rPr>
          <w:i/>
          <w:position w:val="-3"/>
          <w:sz w:val="18"/>
        </w:rPr>
        <w:t>n</w:t>
      </w:r>
      <w:r>
        <w:rPr>
          <w:i/>
          <w:spacing w:val="16"/>
          <w:position w:val="-3"/>
          <w:sz w:val="18"/>
        </w:rPr>
        <w:t xml:space="preserve"> </w:t>
      </w:r>
      <w:r>
        <w:t>was</w:t>
      </w:r>
      <w:r>
        <w:rPr>
          <w:spacing w:val="-8"/>
        </w:rPr>
        <w:t xml:space="preserve"> </w:t>
      </w:r>
      <w:r>
        <w:t>drawn</w:t>
      </w:r>
      <w:r>
        <w:rPr>
          <w:spacing w:val="-8"/>
        </w:rPr>
        <w:t xml:space="preserve"> </w:t>
      </w:r>
      <w:r>
        <w:t>from</w:t>
      </w:r>
      <w:r>
        <w:rPr>
          <w:spacing w:val="-8"/>
        </w:rPr>
        <w:t xml:space="preserve"> </w:t>
      </w:r>
      <w:r>
        <w:t>a</w:t>
      </w:r>
      <w:r>
        <w:rPr>
          <w:spacing w:val="-8"/>
        </w:rPr>
        <w:t xml:space="preserve"> </w:t>
      </w:r>
      <w:r>
        <w:t>normal</w:t>
      </w:r>
      <w:r>
        <w:rPr>
          <w:spacing w:val="-8"/>
        </w:rPr>
        <w:t xml:space="preserve"> </w:t>
      </w:r>
      <w:r>
        <w:t>distribution</w:t>
      </w:r>
      <w:r>
        <w:rPr>
          <w:spacing w:val="-8"/>
        </w:rPr>
        <w:t xml:space="preserve"> </w:t>
      </w:r>
      <w:r>
        <w:t>with</w:t>
      </w:r>
      <w:r>
        <w:rPr>
          <w:spacing w:val="-8"/>
        </w:rPr>
        <w:t xml:space="preserve"> </w:t>
      </w:r>
      <w:r>
        <w:t>mean</w:t>
      </w:r>
      <w:r>
        <w:rPr>
          <w:spacing w:val="-8"/>
        </w:rPr>
        <w:t xml:space="preserve"> </w:t>
      </w:r>
      <w:r>
        <w:t>and</w:t>
      </w:r>
      <w:r>
        <w:rPr>
          <w:spacing w:val="-8"/>
        </w:rPr>
        <w:t xml:space="preserve"> </w:t>
      </w:r>
      <w:r>
        <w:t xml:space="preserve">SE </w:t>
      </w:r>
      <w:r>
        <w:rPr>
          <w:w w:val="98"/>
        </w:rPr>
        <w:t>of</w:t>
      </w:r>
      <w:r>
        <w:rPr>
          <w:spacing w:val="-1"/>
        </w:rPr>
        <w:t xml:space="preserve"> </w:t>
      </w:r>
      <w:r>
        <w:rPr>
          <w:w w:val="98"/>
        </w:rPr>
        <w:t>the</w:t>
      </w:r>
      <w:r>
        <w:rPr>
          <w:spacing w:val="-1"/>
        </w:rPr>
        <w:t xml:space="preserve"> </w:t>
      </w:r>
      <w:r>
        <w:rPr>
          <w:w w:val="98"/>
        </w:rPr>
        <w:t>estimated</w:t>
      </w:r>
      <w:r>
        <w:rPr>
          <w:spacing w:val="-2"/>
        </w:rPr>
        <w:t xml:space="preserve"> </w:t>
      </w:r>
      <w:r>
        <w:rPr>
          <w:i/>
          <w:spacing w:val="-115"/>
          <w:w w:val="99"/>
        </w:rPr>
        <w:t>D</w:t>
      </w:r>
      <w:proofErr w:type="gramStart"/>
      <w:r>
        <w:rPr>
          <w:w w:val="99"/>
          <w:position w:val="5"/>
        </w:rPr>
        <w:t>ˆ</w:t>
      </w:r>
      <w:r>
        <w:rPr>
          <w:position w:val="5"/>
        </w:rPr>
        <w:t xml:space="preserve"> </w:t>
      </w:r>
      <w:r>
        <w:rPr>
          <w:spacing w:val="-26"/>
          <w:position w:val="5"/>
        </w:rPr>
        <w:t xml:space="preserve"> </w:t>
      </w:r>
      <w:r>
        <w:rPr>
          <w:w w:val="98"/>
        </w:rPr>
        <w:t>at</w:t>
      </w:r>
      <w:proofErr w:type="gramEnd"/>
      <w:r>
        <w:rPr>
          <w:spacing w:val="-1"/>
        </w:rPr>
        <w:t xml:space="preserve"> </w:t>
      </w:r>
      <w:r>
        <w:rPr>
          <w:w w:val="98"/>
        </w:rPr>
        <w:t>that</w:t>
      </w:r>
      <w:r>
        <w:rPr>
          <w:spacing w:val="-1"/>
        </w:rPr>
        <w:t xml:space="preserve"> </w:t>
      </w:r>
      <w:r>
        <w:rPr>
          <w:w w:val="98"/>
        </w:rPr>
        <w:t>spatial</w:t>
      </w:r>
      <w:r>
        <w:rPr>
          <w:spacing w:val="-1"/>
        </w:rPr>
        <w:t xml:space="preserve"> </w:t>
      </w:r>
      <w:r>
        <w:rPr>
          <w:w w:val="98"/>
        </w:rPr>
        <w:t>location.</w:t>
      </w:r>
      <w:r>
        <w:rPr>
          <w:spacing w:val="14"/>
        </w:rPr>
        <w:t xml:space="preserve"> </w:t>
      </w:r>
      <w:r>
        <w:rPr>
          <w:w w:val="98"/>
        </w:rPr>
        <w:t>Coe</w:t>
      </w:r>
      <w:r>
        <w:rPr>
          <w:spacing w:val="-6"/>
          <w:w w:val="98"/>
        </w:rPr>
        <w:t>f</w:t>
      </w:r>
      <w:r>
        <w:rPr>
          <w:w w:val="96"/>
        </w:rPr>
        <w:t>ficients</w:t>
      </w:r>
      <w:r>
        <w:rPr>
          <w:spacing w:val="-1"/>
        </w:rPr>
        <w:t xml:space="preserve"> </w:t>
      </w:r>
      <w:r>
        <w:rPr>
          <w:w w:val="98"/>
        </w:rPr>
        <w:t>for</w:t>
      </w:r>
      <w:r>
        <w:rPr>
          <w:spacing w:val="-1"/>
        </w:rPr>
        <w:t xml:space="preserve"> </w:t>
      </w:r>
      <w:r>
        <w:rPr>
          <w:w w:val="98"/>
        </w:rPr>
        <w:t>the</w:t>
      </w:r>
      <w:r>
        <w:rPr>
          <w:spacing w:val="-1"/>
        </w:rPr>
        <w:t xml:space="preserve"> </w:t>
      </w:r>
      <w:r>
        <w:rPr>
          <w:w w:val="98"/>
        </w:rPr>
        <w:t>e</w:t>
      </w:r>
      <w:r>
        <w:rPr>
          <w:spacing w:val="-6"/>
          <w:w w:val="98"/>
        </w:rPr>
        <w:t>f</w:t>
      </w:r>
      <w:r>
        <w:rPr>
          <w:w w:val="98"/>
        </w:rPr>
        <w:t>fect</w:t>
      </w:r>
      <w:r>
        <w:rPr>
          <w:spacing w:val="-1"/>
        </w:rPr>
        <w:t xml:space="preserve"> </w:t>
      </w:r>
      <w:r>
        <w:rPr>
          <w:w w:val="98"/>
        </w:rPr>
        <w:t>of</w:t>
      </w:r>
      <w:r>
        <w:rPr>
          <w:spacing w:val="-1"/>
        </w:rPr>
        <w:t xml:space="preserve"> </w:t>
      </w:r>
      <w:r>
        <w:rPr>
          <w:w w:val="98"/>
        </w:rPr>
        <w:t>density</w:t>
      </w:r>
      <w:r>
        <w:rPr>
          <w:spacing w:val="-1"/>
        </w:rPr>
        <w:t xml:space="preserve"> </w:t>
      </w:r>
      <w:r>
        <w:rPr>
          <w:w w:val="98"/>
        </w:rPr>
        <w:t>on</w:t>
      </w:r>
      <w:r>
        <w:rPr>
          <w:spacing w:val="-1"/>
        </w:rPr>
        <w:t xml:space="preserve"> </w:t>
      </w:r>
      <w:r>
        <w:rPr>
          <w:w w:val="98"/>
        </w:rPr>
        <w:t xml:space="preserve">detection </w:t>
      </w:r>
      <w:r>
        <w:t xml:space="preserve">rate at the location of each sensor </w:t>
      </w:r>
      <w:r>
        <w:rPr>
          <w:i/>
        </w:rPr>
        <w:t>b</w:t>
      </w:r>
      <w:r>
        <w:rPr>
          <w:position w:val="-3"/>
          <w:sz w:val="18"/>
        </w:rPr>
        <w:t>1</w:t>
      </w:r>
      <w:proofErr w:type="gramStart"/>
      <w:r>
        <w:rPr>
          <w:rFonts w:ascii="Verdana" w:hAnsi="Verdana"/>
          <w:i/>
          <w:position w:val="-3"/>
          <w:sz w:val="18"/>
        </w:rPr>
        <w:t>,</w:t>
      </w:r>
      <w:r>
        <w:rPr>
          <w:i/>
          <w:position w:val="-3"/>
          <w:sz w:val="18"/>
        </w:rPr>
        <w:t>n</w:t>
      </w:r>
      <w:proofErr w:type="gramEnd"/>
      <w:r>
        <w:rPr>
          <w:i/>
          <w:position w:val="-3"/>
          <w:sz w:val="18"/>
        </w:rPr>
        <w:t xml:space="preserve"> </w:t>
      </w:r>
      <w:r>
        <w:t xml:space="preserve">were drawn from a normal distribution with mean and SE from the model estimate of </w:t>
      </w:r>
      <w:r>
        <w:rPr>
          <w:rFonts w:ascii="Calibri" w:hAnsi="Calibri"/>
          <w:spacing w:val="3"/>
        </w:rPr>
        <w:t>β</w:t>
      </w:r>
      <w:r>
        <w:rPr>
          <w:spacing w:val="3"/>
          <w:position w:val="-3"/>
          <w:sz w:val="18"/>
        </w:rPr>
        <w:t>1</w:t>
      </w:r>
      <w:r>
        <w:rPr>
          <w:spacing w:val="3"/>
        </w:rPr>
        <w:t xml:space="preserve">.  </w:t>
      </w:r>
      <w:r>
        <w:t xml:space="preserve">As described above, a cumulative rate of  </w:t>
      </w:r>
      <w:r>
        <w:rPr>
          <w:spacing w:val="37"/>
        </w:rPr>
        <w:t xml:space="preserve"> </w:t>
      </w:r>
      <w:r>
        <w:t>change</w:t>
      </w:r>
    </w:p>
    <w:p w:rsidR="00FD591A" w:rsidRDefault="00FD591A">
      <w:pPr>
        <w:pStyle w:val="BodyText"/>
        <w:spacing w:line="478" w:lineRule="exact"/>
        <w:ind w:left="432" w:right="101" w:firstLine="7"/>
        <w:jc w:val="both"/>
      </w:pPr>
      <w:r>
        <w:pict>
          <v:shape id="_x0000_s2245" type="#_x0000_t202" style="position:absolute;left:0;text-align:left;margin-left:117.85pt;margin-top:6.15pt;width:4pt;height:9pt;z-index:-61792;mso-position-horizontal-relative:page" filled="f" stroked="f">
            <v:textbox inset="0,0,0,0">
              <w:txbxContent>
                <w:p w:rsidR="00E33CD0" w:rsidRDefault="00E33CD0">
                  <w:pPr>
                    <w:spacing w:line="178" w:lineRule="exact"/>
                    <w:rPr>
                      <w:i/>
                      <w:sz w:val="18"/>
                    </w:rPr>
                  </w:pPr>
                  <w:proofErr w:type="gramStart"/>
                  <w:r>
                    <w:rPr>
                      <w:i/>
                      <w:w w:val="99"/>
                      <w:sz w:val="18"/>
                    </w:rPr>
                    <w:t>y</w:t>
                  </w:r>
                  <w:proofErr w:type="gramEnd"/>
                </w:p>
              </w:txbxContent>
            </v:textbox>
            <w10:wrap anchorx="page"/>
          </v:shape>
        </w:pict>
      </w:r>
      <w:r w:rsidR="00E33CD0">
        <w:rPr>
          <w:rFonts w:ascii="Calibri" w:hAnsi="Calibri"/>
          <w:position w:val="-1"/>
        </w:rPr>
        <w:t>∏</w:t>
      </w:r>
      <w:proofErr w:type="spellStart"/>
      <w:r w:rsidR="00E33CD0">
        <w:rPr>
          <w:i/>
          <w:position w:val="-6"/>
          <w:sz w:val="18"/>
        </w:rPr>
        <w:t>i</w:t>
      </w:r>
      <w:proofErr w:type="spellEnd"/>
      <w:r w:rsidR="00E33CD0">
        <w:rPr>
          <w:rFonts w:ascii="Tahoma" w:hAnsi="Tahoma"/>
          <w:position w:val="-6"/>
          <w:sz w:val="18"/>
        </w:rPr>
        <w:t>=</w:t>
      </w:r>
      <w:r w:rsidR="00E33CD0">
        <w:rPr>
          <w:position w:val="-6"/>
          <w:sz w:val="18"/>
        </w:rPr>
        <w:t>1</w:t>
      </w:r>
      <w:r w:rsidR="00E33CD0">
        <w:rPr>
          <w:rFonts w:ascii="Tahoma" w:hAnsi="Tahoma"/>
        </w:rPr>
        <w:t>(</w:t>
      </w:r>
      <w:commentRangeStart w:id="44"/>
      <w:r w:rsidR="00E33CD0">
        <w:t>1</w:t>
      </w:r>
      <w:r w:rsidR="00E33CD0">
        <w:rPr>
          <w:spacing w:val="-28"/>
        </w:rPr>
        <w:t xml:space="preserve"> </w:t>
      </w:r>
      <w:r w:rsidR="00E33CD0">
        <w:rPr>
          <w:rFonts w:ascii="Meiryo" w:hAnsi="Meiryo"/>
          <w:i/>
        </w:rPr>
        <w:t>−</w:t>
      </w:r>
      <w:r w:rsidR="00E33CD0">
        <w:rPr>
          <w:rFonts w:ascii="Meiryo" w:hAnsi="Meiryo"/>
          <w:i/>
          <w:spacing w:val="-50"/>
        </w:rPr>
        <w:t xml:space="preserve"> </w:t>
      </w:r>
      <w:r w:rsidR="00E33CD0">
        <w:rPr>
          <w:i/>
          <w:spacing w:val="3"/>
        </w:rPr>
        <w:t>r</w:t>
      </w:r>
      <w:r w:rsidR="00E33CD0">
        <w:rPr>
          <w:i/>
          <w:spacing w:val="3"/>
          <w:position w:val="-3"/>
          <w:sz w:val="18"/>
        </w:rPr>
        <w:t>y</w:t>
      </w:r>
      <w:commentRangeEnd w:id="44"/>
      <w:r w:rsidR="008F65D0">
        <w:rPr>
          <w:rStyle w:val="CommentReference"/>
        </w:rPr>
        <w:commentReference w:id="44"/>
      </w:r>
      <w:r w:rsidR="00E33CD0">
        <w:rPr>
          <w:rFonts w:ascii="Tahoma" w:hAnsi="Tahoma"/>
          <w:spacing w:val="3"/>
        </w:rPr>
        <w:t>)</w:t>
      </w:r>
      <w:r w:rsidR="00E33CD0">
        <w:rPr>
          <w:rFonts w:ascii="Tahoma" w:hAnsi="Tahoma"/>
          <w:spacing w:val="-18"/>
        </w:rPr>
        <w:t xml:space="preserve"> </w:t>
      </w:r>
      <w:r w:rsidR="00E33CD0">
        <w:t>was</w:t>
      </w:r>
      <w:r w:rsidR="00E33CD0">
        <w:rPr>
          <w:spacing w:val="-2"/>
        </w:rPr>
        <w:t xml:space="preserve"> </w:t>
      </w:r>
      <w:r w:rsidR="00E33CD0">
        <w:t>applied</w:t>
      </w:r>
      <w:r w:rsidR="00E33CD0">
        <w:rPr>
          <w:spacing w:val="-2"/>
        </w:rPr>
        <w:t xml:space="preserve"> </w:t>
      </w:r>
      <w:r w:rsidR="00E33CD0">
        <w:t>in</w:t>
      </w:r>
      <w:r w:rsidR="00E33CD0">
        <w:rPr>
          <w:spacing w:val="-2"/>
        </w:rPr>
        <w:t xml:space="preserve"> </w:t>
      </w:r>
      <w:r w:rsidR="00E33CD0">
        <w:t>each</w:t>
      </w:r>
      <w:r w:rsidR="00E33CD0">
        <w:rPr>
          <w:spacing w:val="-3"/>
        </w:rPr>
        <w:t xml:space="preserve"> </w:t>
      </w:r>
      <w:r w:rsidR="00E33CD0">
        <w:t>time</w:t>
      </w:r>
      <w:r w:rsidR="00E33CD0">
        <w:rPr>
          <w:spacing w:val="-2"/>
        </w:rPr>
        <w:t xml:space="preserve"> </w:t>
      </w:r>
      <w:r w:rsidR="00E33CD0">
        <w:t>step.</w:t>
      </w:r>
      <w:r w:rsidR="00E33CD0">
        <w:rPr>
          <w:spacing w:val="11"/>
        </w:rPr>
        <w:t xml:space="preserve"> </w:t>
      </w:r>
      <w:r w:rsidR="00E33CD0">
        <w:t>Because</w:t>
      </w:r>
      <w:r w:rsidR="00E33CD0">
        <w:rPr>
          <w:spacing w:val="-2"/>
        </w:rPr>
        <w:t xml:space="preserve"> </w:t>
      </w:r>
      <w:r w:rsidR="00E33CD0">
        <w:t>there</w:t>
      </w:r>
      <w:r w:rsidR="00E33CD0">
        <w:rPr>
          <w:spacing w:val="-3"/>
        </w:rPr>
        <w:t xml:space="preserve"> </w:t>
      </w:r>
      <w:r w:rsidR="00E33CD0">
        <w:t>was</w:t>
      </w:r>
      <w:r w:rsidR="00E33CD0">
        <w:rPr>
          <w:spacing w:val="-2"/>
        </w:rPr>
        <w:t xml:space="preserve"> </w:t>
      </w:r>
      <w:r w:rsidR="00E33CD0">
        <w:t>unexplained</w:t>
      </w:r>
      <w:r w:rsidR="00E33CD0">
        <w:rPr>
          <w:spacing w:val="-3"/>
        </w:rPr>
        <w:t xml:space="preserve"> </w:t>
      </w:r>
      <w:r w:rsidR="00E33CD0">
        <w:t>variance</w:t>
      </w:r>
      <w:r w:rsidR="00E33CD0">
        <w:rPr>
          <w:spacing w:val="-2"/>
        </w:rPr>
        <w:t xml:space="preserve"> </w:t>
      </w:r>
      <w:r w:rsidR="00E33CD0">
        <w:t>in</w:t>
      </w:r>
      <w:r w:rsidR="00E33CD0">
        <w:rPr>
          <w:spacing w:val="-3"/>
        </w:rPr>
        <w:t xml:space="preserve"> </w:t>
      </w:r>
      <w:r w:rsidR="00E33CD0">
        <w:t>the modeled relationship between harbor porpoise density and passive acoustic detection rate (see Eq.</w:t>
      </w:r>
      <w:hyperlink w:anchor="_bookmark0" w:history="1">
        <w:r w:rsidR="00E33CD0">
          <w:t>1.1</w:t>
        </w:r>
      </w:hyperlink>
      <w:r w:rsidR="00E33CD0">
        <w:t xml:space="preserve">), we added an error term </w:t>
      </w:r>
      <w:commentRangeStart w:id="45"/>
      <w:r w:rsidR="00E33CD0">
        <w:rPr>
          <w:i/>
        </w:rPr>
        <w:t>E</w:t>
      </w:r>
      <w:proofErr w:type="spellStart"/>
      <w:r w:rsidR="00E33CD0">
        <w:rPr>
          <w:i/>
          <w:position w:val="-3"/>
          <w:sz w:val="18"/>
        </w:rPr>
        <w:t>n</w:t>
      </w:r>
      <w:proofErr w:type="gramStart"/>
      <w:r w:rsidR="00E33CD0">
        <w:rPr>
          <w:rFonts w:ascii="Verdana" w:hAnsi="Verdana"/>
          <w:i/>
          <w:position w:val="-3"/>
          <w:sz w:val="18"/>
        </w:rPr>
        <w:t>,</w:t>
      </w:r>
      <w:r w:rsidR="00E33CD0">
        <w:rPr>
          <w:i/>
          <w:position w:val="-3"/>
          <w:sz w:val="18"/>
        </w:rPr>
        <w:t>y</w:t>
      </w:r>
      <w:proofErr w:type="spellEnd"/>
      <w:proofErr w:type="gramEnd"/>
      <w:r w:rsidR="00E33CD0">
        <w:rPr>
          <w:i/>
          <w:position w:val="-3"/>
          <w:sz w:val="18"/>
        </w:rPr>
        <w:t xml:space="preserve"> </w:t>
      </w:r>
      <w:commentRangeEnd w:id="45"/>
      <w:r w:rsidR="00907C7D">
        <w:rPr>
          <w:rStyle w:val="CommentReference"/>
        </w:rPr>
        <w:commentReference w:id="45"/>
      </w:r>
      <w:r w:rsidR="00E33CD0">
        <w:t>drawn from a normal distribution with a mean of 0 and a SD equal to the residual SD of the</w:t>
      </w:r>
      <w:r w:rsidR="00E33CD0">
        <w:rPr>
          <w:spacing w:val="-26"/>
        </w:rPr>
        <w:t xml:space="preserve"> </w:t>
      </w:r>
      <w:r w:rsidR="00E33CD0">
        <w:t>GLM.</w:t>
      </w:r>
    </w:p>
    <w:p w:rsidR="00FD591A" w:rsidRDefault="00FD591A">
      <w:pPr>
        <w:pStyle w:val="BodyText"/>
        <w:rPr>
          <w:sz w:val="20"/>
        </w:rPr>
      </w:pPr>
    </w:p>
    <w:p w:rsidR="00FD591A" w:rsidRDefault="00FD591A">
      <w:pPr>
        <w:pStyle w:val="BodyText"/>
        <w:spacing w:before="9"/>
        <w:rPr>
          <w:sz w:val="16"/>
        </w:rPr>
      </w:pPr>
    </w:p>
    <w:p w:rsidR="00FD591A" w:rsidRDefault="00E33CD0">
      <w:pPr>
        <w:spacing w:line="139" w:lineRule="exact"/>
        <w:ind w:left="2291"/>
        <w:jc w:val="center"/>
        <w:rPr>
          <w:i/>
          <w:sz w:val="18"/>
        </w:rPr>
      </w:pPr>
      <w:proofErr w:type="gramStart"/>
      <w:r>
        <w:rPr>
          <w:i/>
          <w:w w:val="99"/>
          <w:sz w:val="18"/>
        </w:rPr>
        <w:t>y</w:t>
      </w:r>
      <w:proofErr w:type="gramEnd"/>
    </w:p>
    <w:p w:rsidR="00FD591A" w:rsidRDefault="00E33CD0">
      <w:pPr>
        <w:tabs>
          <w:tab w:val="left" w:pos="8621"/>
        </w:tabs>
        <w:spacing w:line="402" w:lineRule="exact"/>
        <w:ind w:left="2900" w:right="98"/>
        <w:rPr>
          <w:sz w:val="24"/>
        </w:rPr>
      </w:pPr>
      <w:proofErr w:type="spellStart"/>
      <w:proofErr w:type="gramStart"/>
      <w:r>
        <w:rPr>
          <w:i/>
          <w:spacing w:val="2"/>
          <w:sz w:val="24"/>
        </w:rPr>
        <w:t>pps</w:t>
      </w:r>
      <w:r>
        <w:rPr>
          <w:i/>
          <w:spacing w:val="2"/>
          <w:position w:val="-3"/>
          <w:sz w:val="18"/>
        </w:rPr>
        <w:t>n</w:t>
      </w:r>
      <w:r>
        <w:rPr>
          <w:rFonts w:ascii="Verdana" w:hAnsi="Verdana"/>
          <w:i/>
          <w:spacing w:val="2"/>
          <w:position w:val="-3"/>
          <w:sz w:val="18"/>
        </w:rPr>
        <w:t>,</w:t>
      </w:r>
      <w:proofErr w:type="gramEnd"/>
      <w:r>
        <w:rPr>
          <w:i/>
          <w:spacing w:val="2"/>
          <w:position w:val="-3"/>
          <w:sz w:val="18"/>
        </w:rPr>
        <w:t>y</w:t>
      </w:r>
      <w:proofErr w:type="spellEnd"/>
      <w:r>
        <w:rPr>
          <w:i/>
          <w:spacing w:val="2"/>
          <w:position w:val="-3"/>
          <w:sz w:val="18"/>
        </w:rPr>
        <w:t xml:space="preserve"> </w:t>
      </w:r>
      <w:r>
        <w:rPr>
          <w:rFonts w:ascii="Tahoma" w:hAnsi="Tahoma"/>
          <w:sz w:val="24"/>
        </w:rPr>
        <w:t xml:space="preserve">= </w:t>
      </w:r>
      <w:r>
        <w:rPr>
          <w:i/>
          <w:sz w:val="24"/>
        </w:rPr>
        <w:t>e</w:t>
      </w:r>
      <w:r>
        <w:rPr>
          <w:rFonts w:ascii="Tahoma" w:hAnsi="Tahoma"/>
          <w:position w:val="10"/>
          <w:sz w:val="18"/>
        </w:rPr>
        <w:t>(</w:t>
      </w:r>
      <w:r>
        <w:rPr>
          <w:i/>
          <w:position w:val="10"/>
          <w:sz w:val="18"/>
        </w:rPr>
        <w:t>a</w:t>
      </w:r>
      <w:r>
        <w:rPr>
          <w:position w:val="7"/>
          <w:sz w:val="14"/>
        </w:rPr>
        <w:t>0</w:t>
      </w:r>
      <w:r>
        <w:rPr>
          <w:rFonts w:ascii="Tahoma" w:hAnsi="Tahoma"/>
          <w:position w:val="10"/>
          <w:sz w:val="18"/>
        </w:rPr>
        <w:t>+</w:t>
      </w:r>
      <w:r>
        <w:rPr>
          <w:i/>
          <w:position w:val="10"/>
          <w:sz w:val="18"/>
        </w:rPr>
        <w:t>b</w:t>
      </w:r>
      <w:r>
        <w:rPr>
          <w:position w:val="7"/>
          <w:sz w:val="14"/>
        </w:rPr>
        <w:t>1</w:t>
      </w:r>
      <w:r>
        <w:rPr>
          <w:rFonts w:ascii="Verdana" w:hAnsi="Verdana"/>
          <w:i/>
          <w:position w:val="7"/>
          <w:sz w:val="14"/>
        </w:rPr>
        <w:t>,</w:t>
      </w:r>
      <w:r>
        <w:rPr>
          <w:i/>
          <w:position w:val="7"/>
          <w:sz w:val="14"/>
        </w:rPr>
        <w:t>n</w:t>
      </w:r>
      <w:r>
        <w:rPr>
          <w:i/>
          <w:position w:val="10"/>
          <w:sz w:val="18"/>
        </w:rPr>
        <w:t>log</w:t>
      </w:r>
      <w:r>
        <w:rPr>
          <w:rFonts w:ascii="Tahoma" w:hAnsi="Tahoma"/>
          <w:position w:val="10"/>
          <w:sz w:val="18"/>
        </w:rPr>
        <w:t>(</w:t>
      </w:r>
      <w:r>
        <w:rPr>
          <w:i/>
          <w:position w:val="10"/>
          <w:sz w:val="18"/>
        </w:rPr>
        <w:t>d</w:t>
      </w:r>
      <w:r>
        <w:rPr>
          <w:i/>
          <w:position w:val="7"/>
          <w:sz w:val="14"/>
        </w:rPr>
        <w:t>n</w:t>
      </w:r>
      <w:r>
        <w:rPr>
          <w:rFonts w:ascii="Tahoma" w:hAnsi="Tahoma"/>
          <w:position w:val="10"/>
          <w:sz w:val="18"/>
        </w:rPr>
        <w:t>)+</w:t>
      </w:r>
      <w:r>
        <w:rPr>
          <w:i/>
          <w:position w:val="10"/>
          <w:sz w:val="18"/>
        </w:rPr>
        <w:t>E</w:t>
      </w:r>
      <w:proofErr w:type="spellStart"/>
      <w:r>
        <w:rPr>
          <w:i/>
          <w:position w:val="7"/>
          <w:sz w:val="14"/>
        </w:rPr>
        <w:t>n</w:t>
      </w:r>
      <w:r>
        <w:rPr>
          <w:rFonts w:ascii="Verdana" w:hAnsi="Verdana"/>
          <w:i/>
          <w:position w:val="7"/>
          <w:sz w:val="14"/>
        </w:rPr>
        <w:t>,</w:t>
      </w:r>
      <w:r>
        <w:rPr>
          <w:i/>
          <w:position w:val="7"/>
          <w:sz w:val="14"/>
        </w:rPr>
        <w:t>y</w:t>
      </w:r>
      <w:proofErr w:type="spellEnd"/>
      <w:r>
        <w:rPr>
          <w:rFonts w:ascii="Tahoma" w:hAnsi="Tahoma"/>
          <w:position w:val="10"/>
          <w:sz w:val="18"/>
        </w:rPr>
        <w:t xml:space="preserve">) </w:t>
      </w:r>
      <w:r>
        <w:rPr>
          <w:rFonts w:ascii="Calibri" w:hAnsi="Calibri"/>
          <w:position w:val="-4"/>
          <w:sz w:val="34"/>
        </w:rPr>
        <w:t>∏</w:t>
      </w:r>
      <w:r>
        <w:rPr>
          <w:rFonts w:ascii="Tahoma" w:hAnsi="Tahoma"/>
          <w:sz w:val="24"/>
        </w:rPr>
        <w:t>(</w:t>
      </w:r>
      <w:r>
        <w:rPr>
          <w:sz w:val="24"/>
        </w:rPr>
        <w:t>1</w:t>
      </w:r>
      <w:r>
        <w:rPr>
          <w:spacing w:val="-39"/>
          <w:sz w:val="24"/>
        </w:rPr>
        <w:t xml:space="preserve"> </w:t>
      </w:r>
      <w:r>
        <w:rPr>
          <w:rFonts w:ascii="Meiryo" w:hAnsi="Meiryo"/>
          <w:i/>
          <w:sz w:val="24"/>
        </w:rPr>
        <w:t>−</w:t>
      </w:r>
      <w:r>
        <w:rPr>
          <w:rFonts w:ascii="Meiryo" w:hAnsi="Meiryo"/>
          <w:i/>
          <w:spacing w:val="-47"/>
          <w:sz w:val="24"/>
        </w:rPr>
        <w:t xml:space="preserve"> </w:t>
      </w:r>
      <w:r>
        <w:rPr>
          <w:i/>
          <w:spacing w:val="3"/>
          <w:sz w:val="24"/>
        </w:rPr>
        <w:t>r</w:t>
      </w:r>
      <w:r>
        <w:rPr>
          <w:i/>
          <w:spacing w:val="3"/>
          <w:position w:val="-3"/>
          <w:sz w:val="18"/>
        </w:rPr>
        <w:t>y</w:t>
      </w:r>
      <w:r>
        <w:rPr>
          <w:rFonts w:ascii="Tahoma" w:hAnsi="Tahoma"/>
          <w:spacing w:val="3"/>
          <w:sz w:val="24"/>
        </w:rPr>
        <w:t>)</w:t>
      </w:r>
      <w:r>
        <w:rPr>
          <w:rFonts w:ascii="Tahoma" w:hAnsi="Tahoma"/>
          <w:spacing w:val="3"/>
          <w:sz w:val="24"/>
        </w:rPr>
        <w:tab/>
      </w:r>
      <w:r>
        <w:rPr>
          <w:sz w:val="24"/>
        </w:rPr>
        <w:t>(1.2)</w:t>
      </w:r>
    </w:p>
    <w:p w:rsidR="00FD591A" w:rsidRDefault="00E33CD0">
      <w:pPr>
        <w:spacing w:line="182" w:lineRule="exact"/>
        <w:ind w:left="5223" w:right="2932"/>
        <w:jc w:val="center"/>
        <w:rPr>
          <w:sz w:val="18"/>
        </w:rPr>
      </w:pPr>
      <w:proofErr w:type="spellStart"/>
      <w:r>
        <w:rPr>
          <w:i/>
          <w:sz w:val="18"/>
        </w:rPr>
        <w:t>i</w:t>
      </w:r>
      <w:proofErr w:type="spellEnd"/>
      <w:r>
        <w:rPr>
          <w:rFonts w:ascii="Tahoma"/>
          <w:sz w:val="18"/>
        </w:rPr>
        <w:t>=</w:t>
      </w:r>
      <w:r>
        <w:rPr>
          <w:sz w:val="18"/>
        </w:rPr>
        <w:t>1</w:t>
      </w:r>
    </w:p>
    <w:p w:rsidR="00FD591A" w:rsidRDefault="00FD591A">
      <w:pPr>
        <w:pStyle w:val="BodyText"/>
        <w:spacing w:before="10"/>
        <w:rPr>
          <w:sz w:val="15"/>
        </w:rPr>
      </w:pPr>
    </w:p>
    <w:p w:rsidR="00FD591A" w:rsidRDefault="00E33CD0">
      <w:pPr>
        <w:pStyle w:val="BodyText"/>
        <w:spacing w:line="403" w:lineRule="auto"/>
        <w:ind w:left="434" w:right="131" w:firstLine="726"/>
        <w:jc w:val="both"/>
      </w:pPr>
      <w:r>
        <w:t xml:space="preserve">Once data were generated for </w:t>
      </w:r>
      <w:r>
        <w:rPr>
          <w:i/>
        </w:rPr>
        <w:t xml:space="preserve">n </w:t>
      </w:r>
      <w:r>
        <w:t xml:space="preserve">moorings and </w:t>
      </w:r>
      <w:r>
        <w:rPr>
          <w:i/>
        </w:rPr>
        <w:t xml:space="preserve">y </w:t>
      </w:r>
      <w:r>
        <w:t xml:space="preserve">years, each simulated dataset was evaluated using a mixed effects model </w:t>
      </w:r>
      <w:hyperlink w:anchor="_bookmark3" w:history="1">
        <w:r>
          <w:t>(Eq.1.3)</w:t>
        </w:r>
      </w:hyperlink>
      <w:r>
        <w:t xml:space="preserve"> with </w:t>
      </w:r>
      <w:proofErr w:type="gramStart"/>
      <w:r>
        <w:rPr>
          <w:i/>
          <w:spacing w:val="4"/>
        </w:rPr>
        <w:t>log</w:t>
      </w:r>
      <w:r>
        <w:rPr>
          <w:rFonts w:ascii="Tahoma" w:hAnsi="Tahoma"/>
          <w:spacing w:val="4"/>
        </w:rPr>
        <w:t>(</w:t>
      </w:r>
      <w:proofErr w:type="spellStart"/>
      <w:proofErr w:type="gramEnd"/>
      <w:r>
        <w:rPr>
          <w:i/>
          <w:spacing w:val="4"/>
        </w:rPr>
        <w:t>pps</w:t>
      </w:r>
      <w:r>
        <w:rPr>
          <w:i/>
          <w:spacing w:val="4"/>
          <w:position w:val="-3"/>
          <w:sz w:val="18"/>
        </w:rPr>
        <w:t>n</w:t>
      </w:r>
      <w:r>
        <w:rPr>
          <w:rFonts w:ascii="Verdana" w:hAnsi="Verdana"/>
          <w:i/>
          <w:spacing w:val="4"/>
          <w:position w:val="-3"/>
          <w:sz w:val="18"/>
        </w:rPr>
        <w:t>,</w:t>
      </w:r>
      <w:r>
        <w:rPr>
          <w:i/>
          <w:spacing w:val="4"/>
          <w:position w:val="-3"/>
          <w:sz w:val="18"/>
        </w:rPr>
        <w:t>y</w:t>
      </w:r>
      <w:proofErr w:type="spellEnd"/>
      <w:r>
        <w:rPr>
          <w:rFonts w:ascii="Tahoma" w:hAnsi="Tahoma"/>
          <w:spacing w:val="4"/>
        </w:rPr>
        <w:t>)</w:t>
      </w:r>
      <w:r>
        <w:rPr>
          <w:rFonts w:ascii="Tahoma" w:hAnsi="Tahoma"/>
          <w:spacing w:val="-57"/>
        </w:rPr>
        <w:t xml:space="preserve"> </w:t>
      </w:r>
      <w:r>
        <w:t>modeled as a function of year</w:t>
      </w:r>
      <w:r>
        <w:rPr>
          <w:spacing w:val="-4"/>
        </w:rPr>
        <w:t xml:space="preserve"> </w:t>
      </w:r>
      <w:r>
        <w:t>(fixed</w:t>
      </w:r>
      <w:r>
        <w:rPr>
          <w:spacing w:val="-4"/>
        </w:rPr>
        <w:t xml:space="preserve"> </w:t>
      </w:r>
      <w:r>
        <w:t>effect)</w:t>
      </w:r>
      <w:r>
        <w:rPr>
          <w:spacing w:val="-4"/>
        </w:rPr>
        <w:t xml:space="preserve"> </w:t>
      </w:r>
      <w:r>
        <w:t>and</w:t>
      </w:r>
      <w:r>
        <w:rPr>
          <w:spacing w:val="-4"/>
        </w:rPr>
        <w:t xml:space="preserve"> </w:t>
      </w:r>
      <w:r>
        <w:t>sensor</w:t>
      </w:r>
      <w:r>
        <w:rPr>
          <w:spacing w:val="-4"/>
        </w:rPr>
        <w:t xml:space="preserve"> </w:t>
      </w:r>
      <w:r>
        <w:t>(random</w:t>
      </w:r>
      <w:r>
        <w:rPr>
          <w:spacing w:val="-4"/>
        </w:rPr>
        <w:t xml:space="preserve"> </w:t>
      </w:r>
      <w:r>
        <w:t>effect).</w:t>
      </w:r>
      <w:r>
        <w:rPr>
          <w:spacing w:val="9"/>
        </w:rPr>
        <w:t xml:space="preserve"> </w:t>
      </w:r>
      <w:r>
        <w:t>This</w:t>
      </w:r>
      <w:r>
        <w:rPr>
          <w:spacing w:val="-4"/>
        </w:rPr>
        <w:t xml:space="preserve"> </w:t>
      </w:r>
      <w:r>
        <w:t>model</w:t>
      </w:r>
      <w:r>
        <w:rPr>
          <w:spacing w:val="-4"/>
        </w:rPr>
        <w:t xml:space="preserve"> </w:t>
      </w:r>
      <w:r>
        <w:t>differs</w:t>
      </w:r>
      <w:r>
        <w:rPr>
          <w:spacing w:val="-4"/>
        </w:rPr>
        <w:t xml:space="preserve"> </w:t>
      </w:r>
      <w:r>
        <w:t>from</w:t>
      </w:r>
      <w:r>
        <w:rPr>
          <w:spacing w:val="-4"/>
        </w:rPr>
        <w:t xml:space="preserve"> </w:t>
      </w:r>
      <w:r>
        <w:t>the</w:t>
      </w:r>
      <w:r>
        <w:rPr>
          <w:spacing w:val="-4"/>
        </w:rPr>
        <w:t xml:space="preserve"> </w:t>
      </w:r>
      <w:r>
        <w:t>GLM</w:t>
      </w:r>
      <w:r>
        <w:rPr>
          <w:spacing w:val="-4"/>
        </w:rPr>
        <w:t xml:space="preserve"> </w:t>
      </w:r>
      <w:r>
        <w:t>in</w:t>
      </w:r>
      <w:r>
        <w:rPr>
          <w:spacing w:val="-4"/>
        </w:rPr>
        <w:t xml:space="preserve"> </w:t>
      </w:r>
      <w:r>
        <w:t>Eq.</w:t>
      </w:r>
      <w:hyperlink w:anchor="_bookmark0" w:history="1">
        <w:r>
          <w:t>1.1</w:t>
        </w:r>
      </w:hyperlink>
      <w:r>
        <w:t xml:space="preserve"> </w:t>
      </w:r>
      <w:proofErr w:type="gramStart"/>
      <w:r>
        <w:t>in</w:t>
      </w:r>
      <w:proofErr w:type="gramEnd"/>
      <w:r>
        <w:rPr>
          <w:spacing w:val="-12"/>
        </w:rPr>
        <w:t xml:space="preserve"> </w:t>
      </w:r>
      <w:r>
        <w:t>that</w:t>
      </w:r>
      <w:r>
        <w:rPr>
          <w:spacing w:val="-12"/>
        </w:rPr>
        <w:t xml:space="preserve"> </w:t>
      </w:r>
      <w:r>
        <w:t>the</w:t>
      </w:r>
      <w:r>
        <w:rPr>
          <w:spacing w:val="-12"/>
        </w:rPr>
        <w:t xml:space="preserve"> </w:t>
      </w:r>
      <w:r>
        <w:t>underlying</w:t>
      </w:r>
      <w:r>
        <w:rPr>
          <w:spacing w:val="-12"/>
        </w:rPr>
        <w:t xml:space="preserve"> </w:t>
      </w:r>
      <w:r>
        <w:t>mean</w:t>
      </w:r>
      <w:r>
        <w:rPr>
          <w:spacing w:val="-12"/>
        </w:rPr>
        <w:t xml:space="preserve"> </w:t>
      </w:r>
      <w:r>
        <w:t>density</w:t>
      </w:r>
      <w:r>
        <w:rPr>
          <w:spacing w:val="-12"/>
        </w:rPr>
        <w:t xml:space="preserve"> </w:t>
      </w:r>
      <w:r>
        <w:t>is</w:t>
      </w:r>
      <w:r>
        <w:rPr>
          <w:spacing w:val="-12"/>
        </w:rPr>
        <w:t xml:space="preserve"> </w:t>
      </w:r>
      <w:r>
        <w:t>assumed</w:t>
      </w:r>
      <w:r>
        <w:rPr>
          <w:spacing w:val="-12"/>
        </w:rPr>
        <w:t xml:space="preserve"> </w:t>
      </w:r>
      <w:r>
        <w:t>to</w:t>
      </w:r>
      <w:r>
        <w:rPr>
          <w:spacing w:val="-12"/>
        </w:rPr>
        <w:t xml:space="preserve"> </w:t>
      </w:r>
      <w:r>
        <w:t>be</w:t>
      </w:r>
      <w:r>
        <w:rPr>
          <w:spacing w:val="-12"/>
        </w:rPr>
        <w:t xml:space="preserve"> </w:t>
      </w:r>
      <w:r>
        <w:t>unknown,</w:t>
      </w:r>
      <w:r>
        <w:rPr>
          <w:spacing w:val="-12"/>
        </w:rPr>
        <w:t xml:space="preserve"> </w:t>
      </w:r>
      <w:r>
        <w:t>so</w:t>
      </w:r>
      <w:r>
        <w:rPr>
          <w:spacing w:val="-12"/>
        </w:rPr>
        <w:t xml:space="preserve"> </w:t>
      </w:r>
      <w:r>
        <w:t>a</w:t>
      </w:r>
      <w:r>
        <w:rPr>
          <w:spacing w:val="-12"/>
        </w:rPr>
        <w:t xml:space="preserve"> </w:t>
      </w:r>
      <w:r>
        <w:t>random</w:t>
      </w:r>
      <w:r>
        <w:rPr>
          <w:spacing w:val="-12"/>
        </w:rPr>
        <w:t xml:space="preserve"> </w:t>
      </w:r>
      <w:r>
        <w:t>effect</w:t>
      </w:r>
      <w:r>
        <w:rPr>
          <w:spacing w:val="-12"/>
        </w:rPr>
        <w:t xml:space="preserve"> </w:t>
      </w:r>
      <w:r>
        <w:t>was</w:t>
      </w:r>
      <w:r>
        <w:rPr>
          <w:spacing w:val="-12"/>
        </w:rPr>
        <w:t xml:space="preserve"> </w:t>
      </w:r>
      <w:r>
        <w:t xml:space="preserve">used to account for sensor-specific differences in detection rates. For each simulated dataset, if the year term in this mixed effects model was significant and the sign of the covariate </w:t>
      </w:r>
      <w:r>
        <w:rPr>
          <w:rFonts w:ascii="Calibri" w:hAnsi="Calibri"/>
        </w:rPr>
        <w:t xml:space="preserve">λ </w:t>
      </w:r>
      <w:r>
        <w:t>matched</w:t>
      </w:r>
      <w:r>
        <w:rPr>
          <w:spacing w:val="17"/>
        </w:rPr>
        <w:t xml:space="preserve"> </w:t>
      </w:r>
      <w:r>
        <w:t>the</w:t>
      </w:r>
      <w:r>
        <w:rPr>
          <w:spacing w:val="17"/>
        </w:rPr>
        <w:t xml:space="preserve"> </w:t>
      </w:r>
      <w:r>
        <w:t>sign</w:t>
      </w:r>
      <w:r>
        <w:rPr>
          <w:spacing w:val="17"/>
        </w:rPr>
        <w:t xml:space="preserve"> </w:t>
      </w:r>
      <w:r>
        <w:t>of</w:t>
      </w:r>
      <w:r>
        <w:rPr>
          <w:spacing w:val="17"/>
        </w:rPr>
        <w:t xml:space="preserve"> </w:t>
      </w:r>
      <w:r>
        <w:t>the</w:t>
      </w:r>
      <w:r>
        <w:rPr>
          <w:spacing w:val="17"/>
        </w:rPr>
        <w:t xml:space="preserve"> </w:t>
      </w:r>
      <w:r>
        <w:t>simulated</w:t>
      </w:r>
      <w:r>
        <w:rPr>
          <w:spacing w:val="17"/>
        </w:rPr>
        <w:t xml:space="preserve"> </w:t>
      </w:r>
      <w:r>
        <w:t>change</w:t>
      </w:r>
      <w:r>
        <w:rPr>
          <w:spacing w:val="17"/>
        </w:rPr>
        <w:t xml:space="preserve"> </w:t>
      </w:r>
      <w:r>
        <w:t>in</w:t>
      </w:r>
      <w:r>
        <w:rPr>
          <w:spacing w:val="17"/>
        </w:rPr>
        <w:t xml:space="preserve"> </w:t>
      </w:r>
      <w:r>
        <w:t>the</w:t>
      </w:r>
      <w:r>
        <w:rPr>
          <w:spacing w:val="17"/>
        </w:rPr>
        <w:t xml:space="preserve"> </w:t>
      </w:r>
      <w:r>
        <w:t>population,</w:t>
      </w:r>
      <w:r>
        <w:rPr>
          <w:spacing w:val="19"/>
        </w:rPr>
        <w:t xml:space="preserve"> </w:t>
      </w:r>
      <w:r>
        <w:t>that</w:t>
      </w:r>
      <w:r>
        <w:rPr>
          <w:spacing w:val="17"/>
        </w:rPr>
        <w:t xml:space="preserve"> </w:t>
      </w:r>
      <w:r>
        <w:t>particular</w:t>
      </w:r>
      <w:r>
        <w:rPr>
          <w:spacing w:val="17"/>
        </w:rPr>
        <w:t xml:space="preserve"> </w:t>
      </w:r>
      <w:r>
        <w:t>iteration</w:t>
      </w:r>
      <w:r>
        <w:rPr>
          <w:spacing w:val="17"/>
        </w:rPr>
        <w:t xml:space="preserve"> </w:t>
      </w:r>
      <w:r>
        <w:t>was</w:t>
      </w:r>
    </w:p>
    <w:p w:rsidR="00FD591A" w:rsidRDefault="00FD591A">
      <w:pPr>
        <w:spacing w:line="403" w:lineRule="auto"/>
        <w:jc w:val="both"/>
        <w:sectPr w:rsidR="00FD591A">
          <w:pgSz w:w="12240" w:h="15840"/>
          <w:pgMar w:top="980" w:right="1300" w:bottom="280" w:left="1720" w:header="759" w:footer="0" w:gutter="0"/>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BodyText"/>
        <w:spacing w:before="1"/>
        <w:ind w:left="439" w:right="128"/>
      </w:pPr>
      <w:proofErr w:type="gramStart"/>
      <w:r>
        <w:t>marked</w:t>
      </w:r>
      <w:proofErr w:type="gramEnd"/>
      <w:r>
        <w:t xml:space="preserve"> as a success.</w:t>
      </w:r>
    </w:p>
    <w:p w:rsidR="00FD591A" w:rsidRDefault="00FD591A">
      <w:pPr>
        <w:pStyle w:val="BodyText"/>
        <w:rPr>
          <w:sz w:val="20"/>
        </w:rPr>
      </w:pPr>
    </w:p>
    <w:p w:rsidR="00FD591A" w:rsidRDefault="00FD591A">
      <w:pPr>
        <w:pStyle w:val="BodyText"/>
        <w:rPr>
          <w:sz w:val="20"/>
        </w:rPr>
      </w:pPr>
    </w:p>
    <w:p w:rsidR="00FD591A" w:rsidRDefault="00E33CD0">
      <w:pPr>
        <w:tabs>
          <w:tab w:val="left" w:pos="8621"/>
        </w:tabs>
        <w:spacing w:before="79"/>
        <w:ind w:left="1160" w:right="98" w:firstLine="2382"/>
        <w:rPr>
          <w:sz w:val="24"/>
        </w:rPr>
      </w:pPr>
      <w:bookmarkStart w:id="46" w:name="_bookmark3"/>
      <w:bookmarkEnd w:id="46"/>
      <w:proofErr w:type="gramStart"/>
      <w:r>
        <w:rPr>
          <w:i/>
          <w:spacing w:val="4"/>
          <w:sz w:val="24"/>
        </w:rPr>
        <w:t>log</w:t>
      </w:r>
      <w:r>
        <w:rPr>
          <w:rFonts w:ascii="Tahoma" w:hAnsi="Tahoma"/>
          <w:spacing w:val="4"/>
          <w:sz w:val="24"/>
        </w:rPr>
        <w:t>(</w:t>
      </w:r>
      <w:proofErr w:type="spellStart"/>
      <w:proofErr w:type="gramEnd"/>
      <w:r>
        <w:rPr>
          <w:i/>
          <w:spacing w:val="4"/>
          <w:sz w:val="24"/>
        </w:rPr>
        <w:t>pps</w:t>
      </w:r>
      <w:r>
        <w:rPr>
          <w:i/>
          <w:spacing w:val="4"/>
          <w:position w:val="-3"/>
          <w:sz w:val="18"/>
        </w:rPr>
        <w:t>n</w:t>
      </w:r>
      <w:r>
        <w:rPr>
          <w:rFonts w:ascii="Verdana" w:hAnsi="Verdana"/>
          <w:i/>
          <w:spacing w:val="4"/>
          <w:position w:val="-3"/>
          <w:sz w:val="18"/>
        </w:rPr>
        <w:t>,</w:t>
      </w:r>
      <w:r>
        <w:rPr>
          <w:i/>
          <w:spacing w:val="4"/>
          <w:position w:val="-3"/>
          <w:sz w:val="18"/>
        </w:rPr>
        <w:t>y</w:t>
      </w:r>
      <w:proofErr w:type="spellEnd"/>
      <w:r>
        <w:rPr>
          <w:rFonts w:ascii="Tahoma" w:hAnsi="Tahoma"/>
          <w:spacing w:val="4"/>
          <w:sz w:val="24"/>
        </w:rPr>
        <w:t>)</w:t>
      </w:r>
      <w:r>
        <w:rPr>
          <w:rFonts w:ascii="Tahoma" w:hAnsi="Tahoma"/>
          <w:spacing w:val="-21"/>
          <w:sz w:val="24"/>
        </w:rPr>
        <w:t xml:space="preserve"> </w:t>
      </w:r>
      <w:r>
        <w:rPr>
          <w:rFonts w:ascii="Meiryo" w:hAnsi="Meiryo"/>
          <w:i/>
          <w:sz w:val="24"/>
        </w:rPr>
        <w:t>∼</w:t>
      </w:r>
      <w:r>
        <w:rPr>
          <w:rFonts w:ascii="Meiryo" w:hAnsi="Meiryo"/>
          <w:i/>
          <w:spacing w:val="-28"/>
          <w:sz w:val="24"/>
        </w:rPr>
        <w:t xml:space="preserve"> </w:t>
      </w:r>
      <w:proofErr w:type="spellStart"/>
      <w:r>
        <w:rPr>
          <w:rFonts w:ascii="Calibri" w:hAnsi="Calibri"/>
          <w:sz w:val="24"/>
        </w:rPr>
        <w:t>λ</w:t>
      </w:r>
      <w:r>
        <w:rPr>
          <w:i/>
          <w:sz w:val="24"/>
        </w:rPr>
        <w:t>y</w:t>
      </w:r>
      <w:proofErr w:type="spellEnd"/>
      <w:r>
        <w:rPr>
          <w:i/>
          <w:spacing w:val="-27"/>
          <w:sz w:val="24"/>
        </w:rPr>
        <w:t xml:space="preserve"> </w:t>
      </w:r>
      <w:r>
        <w:rPr>
          <w:rFonts w:ascii="Tahoma" w:hAnsi="Tahoma"/>
          <w:sz w:val="24"/>
        </w:rPr>
        <w:t>+</w:t>
      </w:r>
      <w:r>
        <w:rPr>
          <w:rFonts w:ascii="Tahoma" w:hAnsi="Tahoma"/>
          <w:spacing w:val="-42"/>
          <w:sz w:val="24"/>
        </w:rPr>
        <w:t xml:space="preserve"> </w:t>
      </w:r>
      <w:r>
        <w:rPr>
          <w:rFonts w:ascii="Calibri" w:hAnsi="Calibri"/>
          <w:sz w:val="24"/>
        </w:rPr>
        <w:t>γ</w:t>
      </w:r>
      <w:r>
        <w:rPr>
          <w:i/>
          <w:position w:val="-3"/>
          <w:sz w:val="18"/>
        </w:rPr>
        <w:t>n</w:t>
      </w:r>
      <w:r>
        <w:rPr>
          <w:i/>
          <w:spacing w:val="-1"/>
          <w:position w:val="-3"/>
          <w:sz w:val="18"/>
        </w:rPr>
        <w:t xml:space="preserve"> </w:t>
      </w:r>
      <w:r>
        <w:rPr>
          <w:rFonts w:ascii="Tahoma" w:hAnsi="Tahoma"/>
          <w:sz w:val="24"/>
        </w:rPr>
        <w:t>+</w:t>
      </w:r>
      <w:r>
        <w:rPr>
          <w:rFonts w:ascii="Tahoma" w:hAnsi="Tahoma"/>
          <w:spacing w:val="-42"/>
          <w:sz w:val="24"/>
        </w:rPr>
        <w:t xml:space="preserve"> </w:t>
      </w:r>
      <w:r>
        <w:rPr>
          <w:rFonts w:ascii="Calibri" w:hAnsi="Calibri"/>
          <w:sz w:val="24"/>
        </w:rPr>
        <w:t>ε</w:t>
      </w:r>
      <w:r>
        <w:rPr>
          <w:rFonts w:ascii="Calibri" w:hAnsi="Calibri"/>
          <w:sz w:val="24"/>
        </w:rPr>
        <w:tab/>
      </w:r>
      <w:r>
        <w:rPr>
          <w:sz w:val="24"/>
        </w:rPr>
        <w:t>(1.3)</w:t>
      </w:r>
    </w:p>
    <w:p w:rsidR="00FD591A" w:rsidRDefault="00FD591A">
      <w:pPr>
        <w:pStyle w:val="BodyText"/>
        <w:spacing w:before="6"/>
        <w:rPr>
          <w:sz w:val="31"/>
        </w:rPr>
      </w:pPr>
    </w:p>
    <w:p w:rsidR="00FD591A" w:rsidRDefault="00E33CD0">
      <w:pPr>
        <w:pStyle w:val="BodyText"/>
        <w:spacing w:line="405" w:lineRule="auto"/>
        <w:ind w:left="440" w:right="108" w:firstLine="720"/>
        <w:jc w:val="both"/>
      </w:pPr>
      <w:r>
        <w:t>This process was repeated for each of the 1,000 simulated datasets and statistical power was calculated as the proportion of those 1,000 datasets in which a change (in the correct</w:t>
      </w:r>
      <w:r>
        <w:rPr>
          <w:spacing w:val="-9"/>
        </w:rPr>
        <w:t xml:space="preserve"> </w:t>
      </w:r>
      <w:r>
        <w:t>direction,</w:t>
      </w:r>
      <w:r>
        <w:rPr>
          <w:spacing w:val="-9"/>
        </w:rPr>
        <w:t xml:space="preserve"> </w:t>
      </w:r>
      <w:r>
        <w:t>positive</w:t>
      </w:r>
      <w:r>
        <w:rPr>
          <w:spacing w:val="-9"/>
        </w:rPr>
        <w:t xml:space="preserve"> </w:t>
      </w:r>
      <w:r>
        <w:t>or</w:t>
      </w:r>
      <w:r>
        <w:rPr>
          <w:spacing w:val="-9"/>
        </w:rPr>
        <w:t xml:space="preserve"> </w:t>
      </w:r>
      <w:r>
        <w:t>negative)</w:t>
      </w:r>
      <w:r>
        <w:rPr>
          <w:spacing w:val="-9"/>
        </w:rPr>
        <w:t xml:space="preserve"> </w:t>
      </w:r>
      <w:r>
        <w:t>was</w:t>
      </w:r>
      <w:r>
        <w:rPr>
          <w:spacing w:val="-9"/>
        </w:rPr>
        <w:t xml:space="preserve"> </w:t>
      </w:r>
      <w:r>
        <w:t>statistically</w:t>
      </w:r>
      <w:r>
        <w:rPr>
          <w:spacing w:val="-9"/>
        </w:rPr>
        <w:t xml:space="preserve"> </w:t>
      </w:r>
      <w:r>
        <w:t>significant</w:t>
      </w:r>
      <w:r>
        <w:rPr>
          <w:spacing w:val="-9"/>
        </w:rPr>
        <w:t xml:space="preserve"> </w:t>
      </w:r>
      <w:r>
        <w:rPr>
          <w:spacing w:val="-16"/>
        </w:rPr>
        <w:t>(</w:t>
      </w:r>
      <w:r>
        <w:rPr>
          <w:rFonts w:ascii="Calibri" w:hAnsi="Calibri"/>
          <w:spacing w:val="-16"/>
        </w:rPr>
        <w:t>α</w:t>
      </w:r>
      <w:r>
        <w:rPr>
          <w:rFonts w:ascii="Calibri" w:hAnsi="Calibri"/>
          <w:spacing w:val="-3"/>
        </w:rPr>
        <w:t xml:space="preserve"> </w:t>
      </w:r>
      <w:r>
        <w:rPr>
          <w:rFonts w:ascii="Verdana" w:hAnsi="Verdana"/>
          <w:i/>
        </w:rPr>
        <w:t>&lt;</w:t>
      </w:r>
      <w:r>
        <w:rPr>
          <w:rFonts w:ascii="Verdana" w:hAnsi="Verdana"/>
          <w:i/>
          <w:spacing w:val="-33"/>
        </w:rPr>
        <w:t xml:space="preserve"> </w:t>
      </w:r>
      <w:r>
        <w:t>0.05).</w:t>
      </w:r>
      <w:r>
        <w:rPr>
          <w:spacing w:val="4"/>
        </w:rPr>
        <w:t xml:space="preserve"> </w:t>
      </w:r>
      <w:r>
        <w:rPr>
          <w:spacing w:val="-10"/>
        </w:rPr>
        <w:t>We</w:t>
      </w:r>
      <w:r>
        <w:rPr>
          <w:spacing w:val="-9"/>
        </w:rPr>
        <w:t xml:space="preserve"> </w:t>
      </w:r>
      <w:r>
        <w:t>repeated the</w:t>
      </w:r>
      <w:r>
        <w:rPr>
          <w:spacing w:val="-15"/>
        </w:rPr>
        <w:t xml:space="preserve"> </w:t>
      </w:r>
      <w:r>
        <w:t>simulation</w:t>
      </w:r>
      <w:r>
        <w:rPr>
          <w:spacing w:val="-15"/>
        </w:rPr>
        <w:t xml:space="preserve"> </w:t>
      </w:r>
      <w:r>
        <w:t>methods</w:t>
      </w:r>
      <w:r>
        <w:rPr>
          <w:spacing w:val="-14"/>
        </w:rPr>
        <w:t xml:space="preserve"> </w:t>
      </w:r>
      <w:r>
        <w:t>for</w:t>
      </w:r>
      <w:r>
        <w:rPr>
          <w:spacing w:val="-15"/>
        </w:rPr>
        <w:t xml:space="preserve"> </w:t>
      </w:r>
      <w:r>
        <w:t>each</w:t>
      </w:r>
      <w:r>
        <w:rPr>
          <w:spacing w:val="-15"/>
        </w:rPr>
        <w:t xml:space="preserve"> </w:t>
      </w:r>
      <w:r>
        <w:t>possible</w:t>
      </w:r>
      <w:r>
        <w:rPr>
          <w:spacing w:val="-15"/>
        </w:rPr>
        <w:t xml:space="preserve"> </w:t>
      </w:r>
      <w:r>
        <w:t>combination</w:t>
      </w:r>
      <w:r>
        <w:rPr>
          <w:spacing w:val="-14"/>
        </w:rPr>
        <w:t xml:space="preserve"> </w:t>
      </w:r>
      <w:r>
        <w:t>of</w:t>
      </w:r>
      <w:r>
        <w:rPr>
          <w:spacing w:val="-15"/>
        </w:rPr>
        <w:t xml:space="preserve"> </w:t>
      </w:r>
      <w:r>
        <w:t>survey</w:t>
      </w:r>
      <w:r>
        <w:rPr>
          <w:spacing w:val="-14"/>
        </w:rPr>
        <w:t xml:space="preserve"> </w:t>
      </w:r>
      <w:r>
        <w:t>design,</w:t>
      </w:r>
      <w:r>
        <w:rPr>
          <w:spacing w:val="-15"/>
        </w:rPr>
        <w:t xml:space="preserve"> </w:t>
      </w:r>
      <w:r>
        <w:t>response</w:t>
      </w:r>
      <w:r>
        <w:rPr>
          <w:spacing w:val="-15"/>
        </w:rPr>
        <w:t xml:space="preserve"> </w:t>
      </w:r>
      <w:r>
        <w:t>to</w:t>
      </w:r>
      <w:r>
        <w:rPr>
          <w:spacing w:val="-15"/>
        </w:rPr>
        <w:t xml:space="preserve"> </w:t>
      </w:r>
      <w:r>
        <w:t>change, number of sensors, and change in the</w:t>
      </w:r>
      <w:r>
        <w:rPr>
          <w:spacing w:val="-23"/>
        </w:rPr>
        <w:t xml:space="preserve"> </w:t>
      </w:r>
      <w:r>
        <w:t>population.</w:t>
      </w:r>
    </w:p>
    <w:p w:rsidR="00FD591A" w:rsidRDefault="00FD591A">
      <w:pPr>
        <w:pStyle w:val="BodyText"/>
        <w:spacing w:before="4"/>
        <w:rPr>
          <w:sz w:val="34"/>
        </w:rPr>
      </w:pPr>
    </w:p>
    <w:p w:rsidR="00FD591A" w:rsidRDefault="00E33CD0">
      <w:pPr>
        <w:pStyle w:val="Heading1"/>
        <w:numPr>
          <w:ilvl w:val="1"/>
          <w:numId w:val="2"/>
        </w:numPr>
        <w:tabs>
          <w:tab w:val="left" w:pos="977"/>
          <w:tab w:val="left" w:pos="978"/>
        </w:tabs>
        <w:spacing w:before="0"/>
      </w:pPr>
      <w:bookmarkStart w:id="47" w:name="Results"/>
      <w:bookmarkEnd w:id="47"/>
      <w:r>
        <w:t>Results</w:t>
      </w:r>
    </w:p>
    <w:p w:rsidR="00FD591A" w:rsidRDefault="00FD591A">
      <w:pPr>
        <w:pStyle w:val="BodyText"/>
        <w:rPr>
          <w:b/>
        </w:rPr>
      </w:pPr>
    </w:p>
    <w:p w:rsidR="00FD591A" w:rsidRDefault="00E33CD0">
      <w:pPr>
        <w:pStyle w:val="ListParagraph"/>
        <w:numPr>
          <w:ilvl w:val="2"/>
          <w:numId w:val="2"/>
        </w:numPr>
        <w:tabs>
          <w:tab w:val="left" w:pos="1157"/>
          <w:tab w:val="left" w:pos="1158"/>
        </w:tabs>
        <w:spacing w:before="173"/>
        <w:ind w:hanging="717"/>
        <w:rPr>
          <w:b/>
          <w:sz w:val="24"/>
        </w:rPr>
      </w:pPr>
      <w:bookmarkStart w:id="48" w:name="Aerial_survey_data_collected"/>
      <w:bookmarkEnd w:id="48"/>
      <w:r>
        <w:rPr>
          <w:b/>
          <w:sz w:val="24"/>
        </w:rPr>
        <w:t>Aerial survey data</w:t>
      </w:r>
      <w:r>
        <w:rPr>
          <w:b/>
          <w:spacing w:val="-19"/>
          <w:sz w:val="24"/>
        </w:rPr>
        <w:t xml:space="preserve"> </w:t>
      </w:r>
      <w:r>
        <w:rPr>
          <w:b/>
          <w:sz w:val="24"/>
        </w:rPr>
        <w:t>collected</w:t>
      </w:r>
    </w:p>
    <w:p w:rsidR="00FD591A" w:rsidRDefault="00FD591A">
      <w:pPr>
        <w:pStyle w:val="BodyText"/>
        <w:spacing w:before="7"/>
        <w:rPr>
          <w:b/>
          <w:sz w:val="31"/>
        </w:rPr>
      </w:pPr>
    </w:p>
    <w:p w:rsidR="00FD591A" w:rsidRDefault="00E33CD0">
      <w:pPr>
        <w:pStyle w:val="BodyText"/>
        <w:spacing w:line="415" w:lineRule="auto"/>
        <w:ind w:left="432" w:right="137" w:firstLine="727"/>
        <w:jc w:val="both"/>
      </w:pPr>
      <w:r>
        <w:t>Between</w:t>
      </w:r>
      <w:r>
        <w:rPr>
          <w:spacing w:val="-29"/>
        </w:rPr>
        <w:t xml:space="preserve"> </w:t>
      </w:r>
      <w:r>
        <w:t>2000</w:t>
      </w:r>
      <w:r>
        <w:rPr>
          <w:spacing w:val="-29"/>
        </w:rPr>
        <w:t xml:space="preserve"> </w:t>
      </w:r>
      <w:r>
        <w:t>and</w:t>
      </w:r>
      <w:r>
        <w:rPr>
          <w:spacing w:val="-29"/>
        </w:rPr>
        <w:t xml:space="preserve"> </w:t>
      </w:r>
      <w:r>
        <w:t>2013,</w:t>
      </w:r>
      <w:r>
        <w:rPr>
          <w:spacing w:val="-27"/>
        </w:rPr>
        <w:t xml:space="preserve"> </w:t>
      </w:r>
      <w:r>
        <w:t>31,722</w:t>
      </w:r>
      <w:r>
        <w:rPr>
          <w:spacing w:val="-29"/>
        </w:rPr>
        <w:t xml:space="preserve"> </w:t>
      </w:r>
      <w:r>
        <w:t>km</w:t>
      </w:r>
      <w:r>
        <w:rPr>
          <w:spacing w:val="-29"/>
        </w:rPr>
        <w:t xml:space="preserve"> </w:t>
      </w:r>
      <w:r>
        <w:t>of</w:t>
      </w:r>
      <w:r>
        <w:rPr>
          <w:spacing w:val="-29"/>
        </w:rPr>
        <w:t xml:space="preserve"> </w:t>
      </w:r>
      <w:r>
        <w:t>aerial</w:t>
      </w:r>
      <w:r>
        <w:rPr>
          <w:spacing w:val="-29"/>
        </w:rPr>
        <w:t xml:space="preserve"> </w:t>
      </w:r>
      <w:r>
        <w:t>survey</w:t>
      </w:r>
      <w:r>
        <w:rPr>
          <w:spacing w:val="-29"/>
        </w:rPr>
        <w:t xml:space="preserve"> </w:t>
      </w:r>
      <w:r>
        <w:t>effort</w:t>
      </w:r>
      <w:r>
        <w:rPr>
          <w:spacing w:val="-29"/>
        </w:rPr>
        <w:t xml:space="preserve"> </w:t>
      </w:r>
      <w:r>
        <w:t>in</w:t>
      </w:r>
      <w:r>
        <w:rPr>
          <w:spacing w:val="-29"/>
        </w:rPr>
        <w:t xml:space="preserve"> </w:t>
      </w:r>
      <w:r>
        <w:t>good</w:t>
      </w:r>
      <w:r>
        <w:rPr>
          <w:spacing w:val="-29"/>
        </w:rPr>
        <w:t xml:space="preserve"> </w:t>
      </w:r>
      <w:r>
        <w:t>weather</w:t>
      </w:r>
      <w:r>
        <w:rPr>
          <w:spacing w:val="-29"/>
        </w:rPr>
        <w:t xml:space="preserve"> </w:t>
      </w:r>
      <w:r>
        <w:t>conditions (Beaufort sea states 0-3) was conducted in the Monterey Bay region (Fi</w:t>
      </w:r>
      <w:hyperlink w:anchor="_bookmark4" w:history="1">
        <w:r>
          <w:t>g.1.2,</w:t>
        </w:r>
      </w:hyperlink>
      <w:r>
        <w:t xml:space="preserve"> left panel), resulting</w:t>
      </w:r>
      <w:r>
        <w:rPr>
          <w:spacing w:val="-12"/>
        </w:rPr>
        <w:t xml:space="preserve"> </w:t>
      </w:r>
      <w:r>
        <w:t>in</w:t>
      </w:r>
      <w:r>
        <w:rPr>
          <w:spacing w:val="-12"/>
        </w:rPr>
        <w:t xml:space="preserve"> </w:t>
      </w:r>
      <w:r>
        <w:t>2,715</w:t>
      </w:r>
      <w:r>
        <w:rPr>
          <w:spacing w:val="-12"/>
        </w:rPr>
        <w:t xml:space="preserve"> </w:t>
      </w:r>
      <w:r>
        <w:t>sightings</w:t>
      </w:r>
      <w:r>
        <w:rPr>
          <w:spacing w:val="-12"/>
        </w:rPr>
        <w:t xml:space="preserve"> </w:t>
      </w:r>
      <w:r>
        <w:t>of</w:t>
      </w:r>
      <w:r>
        <w:rPr>
          <w:spacing w:val="-12"/>
        </w:rPr>
        <w:t xml:space="preserve"> </w:t>
      </w:r>
      <w:r>
        <w:t>harbor</w:t>
      </w:r>
      <w:r>
        <w:rPr>
          <w:spacing w:val="-12"/>
        </w:rPr>
        <w:t xml:space="preserve"> </w:t>
      </w:r>
      <w:r>
        <w:t>porpoise</w:t>
      </w:r>
      <w:r>
        <w:rPr>
          <w:spacing w:val="-12"/>
        </w:rPr>
        <w:t xml:space="preserve"> </w:t>
      </w:r>
      <w:r>
        <w:t>groups</w:t>
      </w:r>
      <w:r>
        <w:rPr>
          <w:spacing w:val="-12"/>
        </w:rPr>
        <w:t xml:space="preserve"> </w:t>
      </w:r>
      <w:r>
        <w:t>(Table</w:t>
      </w:r>
      <w:hyperlink w:anchor="_bookmark5" w:history="1">
        <w:r>
          <w:t>1.2</w:t>
        </w:r>
      </w:hyperlink>
      <w:r>
        <w:t>). More</w:t>
      </w:r>
      <w:r>
        <w:rPr>
          <w:spacing w:val="-12"/>
        </w:rPr>
        <w:t xml:space="preserve"> </w:t>
      </w:r>
      <w:r>
        <w:t>sightings</w:t>
      </w:r>
      <w:r>
        <w:rPr>
          <w:spacing w:val="-12"/>
        </w:rPr>
        <w:t xml:space="preserve"> </w:t>
      </w:r>
      <w:r>
        <w:t>occurred</w:t>
      </w:r>
    </w:p>
    <w:p w:rsidR="00FD591A" w:rsidRDefault="00FD591A">
      <w:pPr>
        <w:pStyle w:val="BodyText"/>
        <w:rPr>
          <w:sz w:val="20"/>
        </w:rPr>
      </w:pPr>
    </w:p>
    <w:p w:rsidR="00FD591A" w:rsidRDefault="00FD591A">
      <w:pPr>
        <w:pStyle w:val="BodyText"/>
        <w:rPr>
          <w:sz w:val="20"/>
        </w:rPr>
      </w:pPr>
    </w:p>
    <w:p w:rsidR="00FD591A" w:rsidRDefault="00FD591A">
      <w:pPr>
        <w:pStyle w:val="BodyText"/>
        <w:spacing w:before="10"/>
        <w:rPr>
          <w:sz w:val="17"/>
        </w:rPr>
      </w:pPr>
    </w:p>
    <w:p w:rsidR="00FD591A" w:rsidRDefault="00FD591A">
      <w:pPr>
        <w:spacing w:before="1"/>
        <w:ind w:left="1205" w:right="128"/>
        <w:rPr>
          <w:rFonts w:ascii="Arial"/>
          <w:sz w:val="14"/>
        </w:rPr>
      </w:pPr>
      <w:r w:rsidRPr="00FD591A">
        <w:pict>
          <v:group id="_x0000_s2237" style="position:absolute;left:0;text-align:left;margin-left:155.25pt;margin-top:-3.5pt;width:162.55pt;height:162.55pt;z-index:-61720;mso-position-horizontal-relative:page" coordorigin="3105,-70" coordsize="3251,3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44" type="#_x0000_t75" style="position:absolute;left:3154;top:-63;width:3194;height:3194">
              <v:imagedata r:id="rId9" o:title=""/>
            </v:shape>
            <v:rect id="_x0000_s2243" style="position:absolute;left:3154;top:-63;width:3194;height:3194" filled="f" strokecolor="#7f7f7f" strokeweight=".26117mm"/>
            <v:shape id="_x0000_s2242" style="position:absolute;left:893;top:1538;width:4467;height:4467" coordorigin="893,1538" coordsize="4467,4467" o:spt="100" adj="0,,0" path="m3113,2987r41,m3113,2261r41,m3113,1535r41,m3113,809r41,m3113,83r41,m3299,3173r,-41m4025,3173r,-41m4751,3173r,-41m5477,3173r,-41m6203,3173r,-41e" filled="f" strokeweight=".26117mm">
              <v:stroke joinstyle="round"/>
              <v:formulas/>
              <v:path arrowok="t" o:connecttype="segments"/>
            </v:shape>
            <v:rect id="_x0000_s2241" style="position:absolute;left:3267;top:1607;width:1204;height:1404" fillcolor="#f0f8ff" stroked="f"/>
            <v:shape id="_x0000_s2240" style="position:absolute;left:3321;top:1676;width:1095;height:1276" coordorigin="3321,1676" coordsize="1095,1276" o:spt="100" adj="0,,0" path="m4094,2934r-1,l4093,2937r4,2l4098,2942r,10l4170,2945r36,-3l4215,2941r-114,l4099,2939r-5,-5xm4352,2928r-259,l4094,2930r3,1l4100,2934r1,4l4101,2941r114,l4224,2939r55,-4l4297,2933r55,-5xm4373,2793r-384,l3993,2794r4,4l4002,2801r9,8l4015,2814r2,l4021,2815r5,4l4031,2825r3,4l4037,2833r4,3l4048,2838r2,5l4054,2847r5,4l4064,2854r3,7l4072,2866r4,8l4080,2880r3,10l4084,2895r2,10l4085,2909r-2,4l4083,2916r3,3l4088,2920r,1l4088,2923r-3,3l4086,2931r2,2l4089,2931r2,-3l4352,2928r5,-1l4367,2927r5,-3l4375,2916r5,-7l4380,2902r-1,-8l4373,2888r-13,-1l4356,2883r-2,-6l4357,2861r-6,-7l4354,2848r-1,-5l4357,2838r4,-2l4362,2833r3,-3l4364,2826r6,-1l4371,2820r3,-6l4373,2805r2,-4l4373,2794r,-1xm4383,2760r-450,l3946,2761r6,1l3955,2764r1,4l3962,2778r2,6l3963,2789r-1,2l3962,2794r2,2l3968,2798r3,l3973,2800r4,l3978,2798r,-4l3981,2794r4,-1l4373,2793r,-17l4375,2771r7,-5l4380,2764r3,-3l4383,2760xm4391,2750r-497,l3897,2754r5,1l3904,2757r13,4l3925,2761r8,-1l4383,2760r3,-5l4388,2751r3,-1xm4395,2708r-561,l3839,2710r5,3l3850,2714r4,4l3861,2725r10,3l3872,2730r3,6l3879,2746r7,5l3891,2750r500,l4398,2746r8,-6l4410,2735r6,-3l4416,2728r-3,-6l4400,2711r-5,-3xm4390,2704r-614,l3783,2706r12,l3802,2708r5,2l3819,2710r6,3l3834,2708r561,l4391,2706r-1,-2xm4339,2611r-619,l3724,2614r2,6l3725,2629r-1,6l3724,2641r-2,4l3724,2647r1,2l3728,2654r-3,5l3724,2664r3,6l3727,2677r-3,8l3725,2690r4,2l3736,2695r4,4l3744,2704r3,2l3760,2706r16,-2l4390,2704r-2,-15l4386,2686r-3,-12l4369,2661r3,-4l4372,2656r-2,-2l4365,2652r-2,-11l4362,2634r-23,-23xm3703,2591r-2,l3698,2595r,4l3703,2606r5,3l3713,2614r3,l3716,2611r623,l4335,2607r-14,-13l4319,2592r-615,l3703,2591xm3592,2421r-4,l3585,2422r-2,5l3584,2429r2,4l3583,2434r,2l3587,2439r1,5l3591,2454r,8l3594,2466r5,6l3605,2475r3,1l3611,2480r5,3l3622,2492r4,7l3630,2502r3,6l3635,2516r4,4l3643,2523r4,4l3650,2531r4,2l3654,2538r2,6l3660,2546r5,5l3670,2553r16,21l3695,2576r4,l3700,2578r3,6l3706,2592r613,l4293,2567r-14,-14l4266,2541r-14,-14l4214,2491r-14,-12l4141,2422r-547,l3592,2421xm4091,2373r-505,l3588,2376r6,3l3597,2385r4,2l3600,2391r1,2l3602,2401r-2,8l3598,2418r-4,4l4141,2422r-9,-8l4118,2400r-14,-13l4091,2373xm3532,2263r-4,3l3527,2266r-2,1l3525,2270r1,5l3527,2278r-1,4l3527,2285r,3l3524,2289r,8l3526,2303r4,1l3531,2307r,4l3533,2315r3,2l3536,2324r-1,7l3534,2338r2,5l3540,2346r2,5l3544,2353r1,3l3548,2357r3,3l3553,2365r6,4l3565,2373r7,3l3575,2376r4,-1l3585,2375r1,-2l4091,2373r-70,-63l3575,2310r-4,-2l3569,2307r-2,-3l3566,2304r-2,-2l3559,2300r-4,-3l3553,2295r-4,-2l3543,2290r-4,-1l3540,2286r,-2l3539,2281r-2,-3l3537,2275r2,-1l3542,2274r-2,-4l3539,2267r,-3l3533,2264r-1,-1xm3585,2375r-6,l3581,2376r3,l3585,2375xm3559,2230r-6,l3550,2231r-2,3l3540,2234r,1l3539,2238r-2,4l3536,2242r1,4l3547,2250r,7l3547,2260r,6l3550,2270r6,4l3561,2278r3,7l3566,2293r2,6l3571,2302r5,2l3581,2306r,2l3581,2308r-2,2l4021,2310r-87,-79l3562,2231r-3,-1xm3528,2248r-20,l3510,2249r2,3l3517,2253r2,3l3522,2257r2,2l3527,2259r1,-2l3527,2254r-1,-2l3527,2250r6,l3531,2249r-3,-1xm3533,2250r-6,l3529,2252r2,2l3533,2253r,-3xm3526,2227r-45,l3482,2231r,1l3487,2234r6,4l3495,2242r5,1l3504,2248r2,1l3507,2248r21,l3527,2245r-1,-3l3527,2241r3,-2l3530,2237r-1,l3526,2235r-1,-1l3525,2230r1,-3xm3476,2206r-3,1l3475,2212r1,7l3474,2223r-3,7l3471,2235r2,2l3475,2237r1,-2l3477,2230r4,-3l3526,2227r,-7l3525,2220r-2,-1l3531,2219r,-5l3534,2213r380,l3912,2212r-431,l3478,2210r-2,-4xm3918,2217r-373,l3549,2219r,4l3553,2224r4,3l3561,2228r1,3l3934,2231r-16,-14xm3914,2213r-378,l3539,2216r4,3l3545,2217r373,l3914,2213xm3348,1792r-2,7l3349,1808r4,8l3350,1824r-4,11l3340,1849r-8,15l3327,1875r-5,14l3321,1899r5,5l3327,1911r-3,7l3325,1921r5,6l3335,1929r11,10l3349,1942r5,3l3354,1950r4,6l3359,1958r3,3l3365,1965r3,4l3372,1974r1,7l3378,1982r5,7l3383,1997r3,7l3388,2010r-1,5l3388,2023r-3,9l3383,2040r,14l3385,2064r6,15l3397,2090r-1,5l3394,2102r-2,4l3395,2111r5,5l3406,2120r2,4l3412,2127r4,4l3418,2134r2,4l3425,2140r6,8l3435,2156r5,7l3447,2167r7,3l3460,2177r3,8l3466,2192r3,l3473,2195r2,1l3477,2201r4,4l3482,2210r-1,2l3912,2212r-15,-14l3881,2183r-20,-18l3835,2142r-31,-29l3790,2102r-1,-9l3789,2058r1,-18l3789,2004r,-209l3353,1795r-5,-3xm3695,1676r-63,1l3379,1677r-36,2l3342,1683r-1,6l3338,1694r-1,7l3338,1707r4,4l3346,1713r5,12l3352,1733r4,5l3358,1744r-4,l3355,1747r1,2l3358,1756r,2l3358,1765r-2,8l3353,1783r1,9l3353,1795r436,l3789,1677r-94,-1xe" fillcolor="#999" stroked="f">
              <v:stroke joinstyle="round"/>
              <v:formulas/>
              <v:path arrowok="t" o:connecttype="segments"/>
            </v:shape>
            <v:shape id="_x0000_s2239" type="#_x0000_t75" style="position:absolute;left:3461;top:2329;width:161;height:143">
              <v:imagedata r:id="rId10" o:title=""/>
            </v:shape>
            <v:shape id="_x0000_s2238" type="#_x0000_t202" style="position:absolute;left:3267;top:1607;width:1205;height:1405" filled="f" strokeweight=".26117mm">
              <v:textbox inset="0,0,0,0">
                <w:txbxContent>
                  <w:p w:rsidR="00E33CD0" w:rsidRDefault="00E33CD0">
                    <w:pPr>
                      <w:rPr>
                        <w:sz w:val="12"/>
                      </w:rPr>
                    </w:pPr>
                  </w:p>
                  <w:p w:rsidR="00E33CD0" w:rsidRDefault="00E33CD0">
                    <w:pPr>
                      <w:rPr>
                        <w:sz w:val="12"/>
                      </w:rPr>
                    </w:pPr>
                  </w:p>
                  <w:p w:rsidR="00E33CD0" w:rsidRDefault="00E33CD0">
                    <w:pPr>
                      <w:rPr>
                        <w:sz w:val="12"/>
                      </w:rPr>
                    </w:pPr>
                  </w:p>
                  <w:p w:rsidR="00E33CD0" w:rsidRDefault="00E33CD0">
                    <w:pPr>
                      <w:rPr>
                        <w:sz w:val="12"/>
                      </w:rPr>
                    </w:pPr>
                  </w:p>
                  <w:p w:rsidR="00E33CD0" w:rsidRDefault="00E33CD0">
                    <w:pPr>
                      <w:rPr>
                        <w:sz w:val="12"/>
                      </w:rPr>
                    </w:pPr>
                  </w:p>
                  <w:p w:rsidR="00E33CD0" w:rsidRDefault="00E33CD0">
                    <w:pPr>
                      <w:spacing w:before="3"/>
                      <w:rPr>
                        <w:sz w:val="14"/>
                      </w:rPr>
                    </w:pPr>
                  </w:p>
                  <w:p w:rsidR="00E33CD0" w:rsidRDefault="00E33CD0">
                    <w:pPr>
                      <w:ind w:left="11"/>
                      <w:rPr>
                        <w:rFonts w:ascii="Arial"/>
                        <w:i/>
                        <w:sz w:val="12"/>
                      </w:rPr>
                    </w:pPr>
                    <w:r>
                      <w:rPr>
                        <w:rFonts w:ascii="Arial"/>
                        <w:i/>
                        <w:w w:val="105"/>
                        <w:sz w:val="12"/>
                      </w:rPr>
                      <w:t>Monterey Bay</w:t>
                    </w:r>
                  </w:p>
                </w:txbxContent>
              </v:textbox>
            </v:shape>
            <w10:wrap anchorx="page"/>
          </v:group>
        </w:pict>
      </w:r>
      <w:bookmarkStart w:id="49" w:name="_bookmark4"/>
      <w:bookmarkEnd w:id="49"/>
      <w:r w:rsidR="00E33CD0">
        <w:rPr>
          <w:rFonts w:ascii="Arial"/>
          <w:sz w:val="14"/>
        </w:rPr>
        <w:t>50</w:t>
      </w: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spacing w:line="133" w:lineRule="exact"/>
        <w:ind w:left="4996" w:right="3309"/>
        <w:jc w:val="center"/>
        <w:rPr>
          <w:rFonts w:ascii="Arial"/>
          <w:sz w:val="14"/>
        </w:rPr>
      </w:pPr>
      <w:r w:rsidRPr="00FD591A">
        <w:pict>
          <v:group id="_x0000_s2226" style="position:absolute;left:0;text-align:left;margin-left:363.8pt;margin-top:-10.6pt;width:139.9pt;height:114.5pt;z-index:-61552;mso-position-horizontal-relative:page" coordorigin="7276,-212" coordsize="2798,2290">
            <v:rect id="_x0000_s2236" style="position:absolute;left:7325;top:-204;width:2741;height:2234" fillcolor="#f0f8ff" stroked="f"/>
            <v:shape id="_x0000_s2235" style="position:absolute;left:7325;top:-199;width:2742;height:2228" coordorigin="7325,-199" coordsize="2742,2228" o:spt="100" adj="0,,0" path="m10067,-60r-1191,l8891,-46r29,l8932,-33r14,l8958,-19r3,l8977,-5r27,l9011,9r10,l9028,23r24,l9055,37r9,l9076,51r10,l9088,64r32,l9125,78r7,14l9137,92r36,42l9178,134r14,13l9202,147r31,42l9248,189r14,28l9265,230r14,l9284,244r3,l9304,258r12,14l9320,272r5,28l9367,341r4,14l9374,355r2,14l9386,369r5,14l9403,383r5,13l9415,410r5,l9420,424r12,14l9439,452r,l9444,466r17,13l9464,507r9,l9476,521r10,28l9495,549r8,27l9510,590r2,14l9522,618r5,14l9537,646r2,l9556,673r5,14l9573,701r,14l9578,715r2,14l9593,742r2,14l9607,770r,14l9612,784r3,14l9632,812r4,13l9661,867r2,14l9668,881r5,14l9683,908r2,14l9695,936r2,14l9707,964r5,l9712,978r5,l9719,991r12,14l9736,1019r10,14l9753,1047r3,14l9765,1061r,13l9773,1088r5,l9792,1130r3,l9800,1157r7,l9807,1171r10,14l9822,1199r2,14l9834,1227r31,l9870,1240r-2,l9861,1254r,14l9870,1296r5,l9880,1310r10,27l9905,1365r,28l9919,1434r8,14l9936,1462r3,l9941,1476r5,14l9959,1517r2,14l9980,1559r5,14l10000,1600r2,14l10010,1628r,14l10015,1656r,13l10020,1683r9,l10030,1697r-3,l10022,1711r-7,28l10013,1752r-5,14l10008,1780r-4,l9999,1808r-5,l9994,1822r-7,27l9987,1863r-7,14l9983,1891r-10,14l9973,1932r-5,l9968,1946r-7,14l9961,1974r-7,14l9954,2015r-4,l9948,2029r119,l10067,-60xm7790,230r-91,l7711,244r72,l7790,230xm7910,230r-84,l7843,244r65,l7910,230xm7956,203r-294,l7662,217r15,13l7927,230r12,-13l7949,217r7,-14xm8091,203r-94,l8004,217r75,l8091,203xm8102,106r-748,l7373,134r20,l7395,147r7,l7405,161r31,l7443,175r87,l7537,189r36,l7588,203r505,l8100,189r,-28l8093,147r-3,-13l8093,120r9,-14xm8564,134r-144,l8434,147r8,l8451,161r10,l8468,175r60,l8545,161r7,-14l8564,134xm8624,78r-435,l8201,92r77,l8285,106r41,l8333,120r10,l8357,134r229,l8624,78xm10067,-199r-2742,l7325,106r794,l8124,92r48,l8179,78r445,l8643,51r5,-14l8663,23r7,l8677,9r29,l8713,-5r21,l8746,-19r20,-27l8773,-46r14,-14l10067,-60r,-139xm8278,92r-63,l8225,106r50,l8278,92xe" fillcolor="#bebebe" stroked="f">
              <v:stroke joinstyle="round"/>
              <v:formulas/>
              <v:path arrowok="t" o:connecttype="segments"/>
            </v:shape>
            <v:rect id="_x0000_s2234" style="position:absolute;left:7325;top:-204;width:2741;height:2234" filled="f" strokecolor="#7f7f7f" strokeweight=".26117mm"/>
            <v:shape id="_x0000_s2233" style="position:absolute;left:6922;top:1813;width:3575;height:2875" coordorigin="6922,1813" coordsize="3575,2875" o:spt="100" adj="0,,0" path="m7284,1928r41,m7284,1466r41,m7284,1005r41,m7284,543r41,m7284,82r41,m7911,2071r,-42m8834,2071r,-42m9757,2071r,-42e" filled="f" strokeweight=".26117mm">
              <v:stroke joinstyle="round"/>
              <v:formulas/>
              <v:path arrowok="t" o:connecttype="segments"/>
            </v:shape>
            <v:shape id="_x0000_s2232" type="#_x0000_t202" style="position:absolute;left:7524;top:296;width:1435;height:214" filled="f" stroked="f">
              <v:textbox inset="0,0,0,0">
                <w:txbxContent>
                  <w:p w:rsidR="00E33CD0" w:rsidRDefault="00E33CD0">
                    <w:pPr>
                      <w:tabs>
                        <w:tab w:val="left" w:pos="593"/>
                        <w:tab w:val="left" w:pos="1168"/>
                      </w:tabs>
                      <w:spacing w:line="94" w:lineRule="exact"/>
                      <w:ind w:left="19"/>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rsidR="00E33CD0" w:rsidRDefault="00E33CD0">
                    <w:pPr>
                      <w:tabs>
                        <w:tab w:val="left" w:pos="574"/>
                        <w:tab w:val="left" w:pos="1148"/>
                      </w:tabs>
                      <w:spacing w:before="28" w:line="91" w:lineRule="exact"/>
                      <w:jc w:val="center"/>
                      <w:rPr>
                        <w:rFonts w:ascii="Arial"/>
                        <w:sz w:val="8"/>
                      </w:rPr>
                    </w:pPr>
                    <w:r>
                      <w:rPr>
                        <w:rFonts w:ascii="Arial"/>
                        <w:w w:val="105"/>
                        <w:sz w:val="8"/>
                      </w:rPr>
                      <w:t>CPOD1</w:t>
                    </w:r>
                    <w:r>
                      <w:rPr>
                        <w:rFonts w:ascii="Arial"/>
                        <w:w w:val="105"/>
                        <w:sz w:val="8"/>
                      </w:rPr>
                      <w:tab/>
                      <w:t>CPOD2</w:t>
                    </w:r>
                    <w:r>
                      <w:rPr>
                        <w:rFonts w:ascii="Arial"/>
                        <w:w w:val="105"/>
                        <w:sz w:val="8"/>
                      </w:rPr>
                      <w:tab/>
                    </w:r>
                    <w:r>
                      <w:rPr>
                        <w:rFonts w:ascii="Arial"/>
                        <w:sz w:val="8"/>
                      </w:rPr>
                      <w:t>CPOD3</w:t>
                    </w:r>
                  </w:p>
                </w:txbxContent>
              </v:textbox>
            </v:shape>
            <v:shape id="_x0000_s2231" type="#_x0000_t202" style="position:absolute;left:7917;top:655;width:96;height:96" filled="f" stroked="f">
              <v:textbox inset="0,0,0,0">
                <w:txbxContent>
                  <w:p w:rsidR="00E33CD0" w:rsidRDefault="00E33CD0">
                    <w:pPr>
                      <w:spacing w:line="94" w:lineRule="exact"/>
                      <w:rPr>
                        <w:rFonts w:ascii="MS PMincho" w:hAnsi="MS PMincho"/>
                        <w:sz w:val="9"/>
                      </w:rPr>
                    </w:pPr>
                    <w:r>
                      <w:rPr>
                        <w:rFonts w:ascii="MS PMincho" w:hAnsi="MS PMincho"/>
                        <w:w w:val="105"/>
                        <w:sz w:val="9"/>
                      </w:rPr>
                      <w:t>●</w:t>
                    </w:r>
                  </w:p>
                </w:txbxContent>
              </v:textbox>
            </v:shape>
            <v:shape id="_x0000_s2230" type="#_x0000_t202" style="position:absolute;left:8492;top:655;width:96;height:96" filled="f" stroked="f">
              <v:textbox inset="0,0,0,0">
                <w:txbxContent>
                  <w:p w:rsidR="00E33CD0" w:rsidRDefault="00E33CD0">
                    <w:pPr>
                      <w:spacing w:line="94" w:lineRule="exact"/>
                      <w:rPr>
                        <w:rFonts w:ascii="MS PMincho" w:hAnsi="MS PMincho"/>
                        <w:sz w:val="9"/>
                      </w:rPr>
                    </w:pPr>
                    <w:r>
                      <w:rPr>
                        <w:rFonts w:ascii="MS PMincho" w:hAnsi="MS PMincho"/>
                        <w:w w:val="105"/>
                        <w:sz w:val="9"/>
                      </w:rPr>
                      <w:t>●</w:t>
                    </w:r>
                  </w:p>
                </w:txbxContent>
              </v:textbox>
            </v:shape>
            <v:shape id="_x0000_s2229" type="#_x0000_t202" style="position:absolute;left:7812;top:785;width:861;height:84" filled="f" stroked="f">
              <v:textbox inset="0,0,0,0">
                <w:txbxContent>
                  <w:p w:rsidR="00E33CD0" w:rsidRDefault="00E33CD0">
                    <w:pPr>
                      <w:tabs>
                        <w:tab w:val="left" w:pos="574"/>
                      </w:tabs>
                      <w:spacing w:line="83" w:lineRule="exact"/>
                      <w:rPr>
                        <w:rFonts w:ascii="Arial"/>
                        <w:sz w:val="8"/>
                      </w:rPr>
                    </w:pPr>
                    <w:r>
                      <w:rPr>
                        <w:rFonts w:ascii="Arial"/>
                        <w:w w:val="105"/>
                        <w:sz w:val="8"/>
                      </w:rPr>
                      <w:t>CPOD4</w:t>
                    </w:r>
                    <w:r>
                      <w:rPr>
                        <w:rFonts w:ascii="Arial"/>
                        <w:w w:val="105"/>
                        <w:sz w:val="8"/>
                      </w:rPr>
                      <w:tab/>
                    </w:r>
                    <w:r>
                      <w:rPr>
                        <w:rFonts w:ascii="Arial"/>
                        <w:sz w:val="8"/>
                      </w:rPr>
                      <w:t>CPOD5</w:t>
                    </w:r>
                  </w:p>
                </w:txbxContent>
              </v:textbox>
            </v:shape>
            <v:shape id="_x0000_s2228" type="#_x0000_t202" style="position:absolute;left:8961;top:655;width:287;height:214" filled="f" stroked="f">
              <v:textbox inset="0,0,0,0">
                <w:txbxContent>
                  <w:p w:rsidR="00E33CD0" w:rsidRDefault="00E33CD0">
                    <w:pPr>
                      <w:spacing w:line="94" w:lineRule="exact"/>
                      <w:jc w:val="center"/>
                      <w:rPr>
                        <w:rFonts w:ascii="MS PMincho" w:hAnsi="MS PMincho"/>
                        <w:sz w:val="9"/>
                      </w:rPr>
                    </w:pPr>
                    <w:r>
                      <w:rPr>
                        <w:rFonts w:ascii="MS PMincho" w:hAnsi="MS PMincho"/>
                        <w:w w:val="105"/>
                        <w:sz w:val="9"/>
                      </w:rPr>
                      <w:t>●</w:t>
                    </w:r>
                  </w:p>
                  <w:p w:rsidR="00E33CD0" w:rsidRDefault="00E33CD0">
                    <w:pPr>
                      <w:spacing w:before="28" w:line="91" w:lineRule="exact"/>
                      <w:jc w:val="center"/>
                      <w:rPr>
                        <w:rFonts w:ascii="Arial"/>
                        <w:sz w:val="8"/>
                      </w:rPr>
                    </w:pPr>
                    <w:r>
                      <w:rPr>
                        <w:rFonts w:ascii="Arial"/>
                        <w:sz w:val="8"/>
                      </w:rPr>
                      <w:t>CPOD6</w:t>
                    </w:r>
                  </w:p>
                </w:txbxContent>
              </v:textbox>
            </v:shape>
            <v:shape id="_x0000_s2227" type="#_x0000_t202" style="position:absolute;left:8101;top:1014;width:1749;height:573" filled="f" stroked="f">
              <v:textbox inset="0,0,0,0">
                <w:txbxContent>
                  <w:p w:rsidR="00E33CD0" w:rsidRDefault="00E33CD0">
                    <w:pPr>
                      <w:tabs>
                        <w:tab w:val="left" w:pos="574"/>
                        <w:tab w:val="left" w:pos="1149"/>
                      </w:tabs>
                      <w:spacing w:line="94" w:lineRule="exact"/>
                      <w:ind w:right="29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rsidR="00E33CD0" w:rsidRDefault="00E33CD0">
                    <w:pPr>
                      <w:tabs>
                        <w:tab w:val="left" w:pos="574"/>
                        <w:tab w:val="left" w:pos="1149"/>
                      </w:tabs>
                      <w:spacing w:before="28"/>
                      <w:ind w:left="-1" w:right="310"/>
                      <w:jc w:val="center"/>
                      <w:rPr>
                        <w:rFonts w:ascii="Arial"/>
                        <w:sz w:val="8"/>
                      </w:rPr>
                    </w:pPr>
                    <w:r>
                      <w:rPr>
                        <w:rFonts w:ascii="Arial"/>
                        <w:w w:val="105"/>
                        <w:sz w:val="8"/>
                      </w:rPr>
                      <w:t>CPOD7</w:t>
                    </w:r>
                    <w:r>
                      <w:rPr>
                        <w:rFonts w:ascii="Arial"/>
                        <w:w w:val="105"/>
                        <w:sz w:val="8"/>
                      </w:rPr>
                      <w:tab/>
                      <w:t>CPOD8</w:t>
                    </w:r>
                    <w:r>
                      <w:rPr>
                        <w:rFonts w:ascii="Arial"/>
                        <w:w w:val="105"/>
                        <w:sz w:val="8"/>
                      </w:rPr>
                      <w:tab/>
                    </w:r>
                    <w:r>
                      <w:rPr>
                        <w:rFonts w:ascii="Arial"/>
                        <w:sz w:val="8"/>
                      </w:rPr>
                      <w:t>CPOD9</w:t>
                    </w:r>
                  </w:p>
                  <w:p w:rsidR="00E33CD0" w:rsidRDefault="00E33CD0">
                    <w:pPr>
                      <w:spacing w:before="6"/>
                      <w:rPr>
                        <w:sz w:val="10"/>
                      </w:rPr>
                    </w:pPr>
                  </w:p>
                  <w:p w:rsidR="00E33CD0" w:rsidRDefault="00E33CD0">
                    <w:pPr>
                      <w:tabs>
                        <w:tab w:val="left" w:pos="1435"/>
                      </w:tabs>
                      <w:ind w:left="86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p>
                  <w:p w:rsidR="00E33CD0" w:rsidRDefault="00E33CD0">
                    <w:pPr>
                      <w:tabs>
                        <w:tab w:val="left" w:pos="1415"/>
                      </w:tabs>
                      <w:spacing w:before="28" w:line="91" w:lineRule="exact"/>
                      <w:ind w:left="840"/>
                      <w:jc w:val="center"/>
                      <w:rPr>
                        <w:rFonts w:ascii="Arial"/>
                        <w:sz w:val="8"/>
                      </w:rPr>
                    </w:pPr>
                    <w:r>
                      <w:rPr>
                        <w:rFonts w:ascii="Arial"/>
                        <w:w w:val="105"/>
                        <w:sz w:val="8"/>
                      </w:rPr>
                      <w:t>CPOD10</w:t>
                    </w:r>
                    <w:r>
                      <w:rPr>
                        <w:rFonts w:ascii="Arial"/>
                        <w:w w:val="105"/>
                        <w:sz w:val="8"/>
                      </w:rPr>
                      <w:tab/>
                    </w:r>
                    <w:r>
                      <w:rPr>
                        <w:rFonts w:ascii="Arial"/>
                        <w:sz w:val="8"/>
                      </w:rPr>
                      <w:t>CPOD11</w:t>
                    </w:r>
                  </w:p>
                </w:txbxContent>
              </v:textbox>
            </v:shape>
            <w10:wrap anchorx="page"/>
          </v:group>
        </w:pict>
      </w:r>
      <w:r w:rsidR="00E33CD0">
        <w:rPr>
          <w:rFonts w:ascii="Arial"/>
          <w:sz w:val="14"/>
        </w:rPr>
        <w:t>20</w:t>
      </w:r>
    </w:p>
    <w:p w:rsidR="00FD591A" w:rsidRDefault="00E33CD0">
      <w:pPr>
        <w:spacing w:line="133" w:lineRule="exact"/>
        <w:ind w:left="1205" w:right="128"/>
        <w:rPr>
          <w:rFonts w:ascii="Arial"/>
          <w:sz w:val="14"/>
        </w:rPr>
      </w:pPr>
      <w:r>
        <w:rPr>
          <w:rFonts w:ascii="Arial"/>
          <w:sz w:val="14"/>
        </w:rPr>
        <w:t>25</w:t>
      </w:r>
    </w:p>
    <w:p w:rsidR="00FD591A" w:rsidRDefault="00FD591A">
      <w:pPr>
        <w:pStyle w:val="BodyText"/>
        <w:spacing w:before="11"/>
        <w:rPr>
          <w:rFonts w:ascii="Arial"/>
          <w:sz w:val="9"/>
        </w:rPr>
      </w:pPr>
    </w:p>
    <w:p w:rsidR="00FD591A" w:rsidRDefault="00E33CD0">
      <w:pPr>
        <w:spacing w:before="81"/>
        <w:ind w:left="4996" w:right="3309"/>
        <w:jc w:val="center"/>
        <w:rPr>
          <w:rFonts w:ascii="Arial"/>
          <w:sz w:val="14"/>
        </w:rPr>
      </w:pPr>
      <w:r>
        <w:rPr>
          <w:rFonts w:ascii="Arial"/>
          <w:sz w:val="14"/>
        </w:rPr>
        <w:t>15</w:t>
      </w:r>
    </w:p>
    <w:p w:rsidR="00FD591A" w:rsidRDefault="00FD591A">
      <w:pPr>
        <w:pStyle w:val="BodyText"/>
        <w:spacing w:before="1"/>
        <w:rPr>
          <w:rFonts w:ascii="Arial"/>
          <w:sz w:val="11"/>
        </w:rPr>
      </w:pPr>
    </w:p>
    <w:p w:rsidR="00FD591A" w:rsidRDefault="00FD591A">
      <w:pPr>
        <w:spacing w:before="81" w:line="127" w:lineRule="exact"/>
        <w:ind w:left="1282"/>
        <w:rPr>
          <w:rFonts w:ascii="Arial"/>
          <w:sz w:val="14"/>
        </w:rPr>
      </w:pPr>
      <w:r w:rsidRPr="00FD591A">
        <w:pict>
          <v:shape id="_x0000_s2225" type="#_x0000_t202" style="position:absolute;left:0;text-align:left;margin-left:131.2pt;margin-top:-5.1pt;width:10.35pt;height:26.45pt;z-index:2488;mso-position-horizontal-relative:page" filled="f" stroked="f">
            <v:textbox style="layout-flow:vertical;mso-layout-flow-alt:bottom-to-top" inset="0,0,0,0">
              <w:txbxContent>
                <w:p w:rsidR="00E33CD0" w:rsidRDefault="00E33CD0">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v:textbox>
            <w10:wrap anchorx="page"/>
          </v:shape>
        </w:pict>
      </w:r>
      <w:r w:rsidRPr="00FD591A">
        <w:pict>
          <v:shape id="_x0000_s2224" type="#_x0000_t202" style="position:absolute;left:0;text-align:left;margin-left:343.8pt;margin-top:-5.1pt;width:10.35pt;height:26.45pt;z-index:2512;mso-position-horizontal-relative:page" filled="f" stroked="f">
            <v:textbox style="layout-flow:vertical;mso-layout-flow-alt:bottom-to-top" inset="0,0,0,0">
              <w:txbxContent>
                <w:p w:rsidR="00E33CD0" w:rsidRDefault="00E33CD0">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v:textbox>
            <w10:wrap anchorx="page"/>
          </v:shape>
        </w:pict>
      </w:r>
      <w:r w:rsidR="00E33CD0">
        <w:rPr>
          <w:rFonts w:ascii="Arial"/>
          <w:w w:val="98"/>
          <w:sz w:val="14"/>
        </w:rPr>
        <w:t>0</w:t>
      </w:r>
    </w:p>
    <w:p w:rsidR="00FD591A" w:rsidRDefault="00E33CD0">
      <w:pPr>
        <w:spacing w:line="127" w:lineRule="exact"/>
        <w:ind w:left="4996" w:right="3309"/>
        <w:jc w:val="center"/>
        <w:rPr>
          <w:rFonts w:ascii="Arial"/>
          <w:sz w:val="14"/>
        </w:rPr>
      </w:pPr>
      <w:r>
        <w:rPr>
          <w:rFonts w:ascii="Arial"/>
          <w:sz w:val="14"/>
        </w:rPr>
        <w:t>10</w:t>
      </w:r>
    </w:p>
    <w:p w:rsidR="00FD591A" w:rsidRDefault="00FD591A">
      <w:pPr>
        <w:pStyle w:val="BodyText"/>
        <w:spacing w:before="1"/>
        <w:rPr>
          <w:rFonts w:ascii="Arial"/>
          <w:sz w:val="19"/>
        </w:rPr>
      </w:pPr>
    </w:p>
    <w:p w:rsidR="00FD591A" w:rsidRDefault="00FD591A">
      <w:pPr>
        <w:rPr>
          <w:rFonts w:ascii="Arial"/>
          <w:sz w:val="19"/>
        </w:rPr>
        <w:sectPr w:rsidR="00FD591A">
          <w:pgSz w:w="12240" w:h="15840"/>
          <w:pgMar w:top="980" w:right="1300" w:bottom="280" w:left="1720" w:header="759" w:footer="0" w:gutter="0"/>
          <w:cols w:space="720"/>
        </w:sectPr>
      </w:pPr>
    </w:p>
    <w:p w:rsidR="00FD591A" w:rsidRDefault="00FD591A">
      <w:pPr>
        <w:pStyle w:val="BodyText"/>
        <w:rPr>
          <w:rFonts w:ascii="Arial"/>
          <w:sz w:val="14"/>
        </w:rPr>
      </w:pPr>
    </w:p>
    <w:p w:rsidR="00FD591A" w:rsidRDefault="00E33CD0">
      <w:pPr>
        <w:spacing w:before="92"/>
        <w:jc w:val="right"/>
        <w:rPr>
          <w:rFonts w:ascii="Arial" w:hAnsi="Arial"/>
          <w:sz w:val="14"/>
        </w:rPr>
      </w:pPr>
      <w:r>
        <w:rPr>
          <w:rFonts w:ascii="Arial" w:hAnsi="Arial"/>
          <w:sz w:val="14"/>
        </w:rPr>
        <w:t>−25</w:t>
      </w:r>
    </w:p>
    <w:p w:rsidR="00FD591A" w:rsidRDefault="00FD591A">
      <w:pPr>
        <w:pStyle w:val="BodyText"/>
        <w:rPr>
          <w:rFonts w:ascii="Arial"/>
          <w:sz w:val="14"/>
        </w:rPr>
      </w:pPr>
    </w:p>
    <w:p w:rsidR="00FD591A" w:rsidRDefault="00FD591A">
      <w:pPr>
        <w:pStyle w:val="BodyText"/>
        <w:rPr>
          <w:rFonts w:ascii="Arial"/>
          <w:sz w:val="14"/>
        </w:rPr>
      </w:pPr>
    </w:p>
    <w:p w:rsidR="00FD591A" w:rsidRDefault="00FD591A">
      <w:pPr>
        <w:pStyle w:val="BodyText"/>
        <w:rPr>
          <w:rFonts w:ascii="Arial"/>
          <w:sz w:val="14"/>
        </w:rPr>
      </w:pPr>
    </w:p>
    <w:p w:rsidR="00FD591A" w:rsidRDefault="00E33CD0">
      <w:pPr>
        <w:spacing w:before="82"/>
        <w:jc w:val="right"/>
        <w:rPr>
          <w:rFonts w:ascii="Arial" w:hAnsi="Arial"/>
          <w:sz w:val="14"/>
        </w:rPr>
      </w:pPr>
      <w:r>
        <w:rPr>
          <w:rFonts w:ascii="Arial" w:hAnsi="Arial"/>
          <w:sz w:val="14"/>
        </w:rPr>
        <w:t>−50</w:t>
      </w:r>
    </w:p>
    <w:p w:rsidR="00FD591A" w:rsidRDefault="00E33CD0">
      <w:pPr>
        <w:pStyle w:val="BodyText"/>
        <w:rPr>
          <w:rFonts w:ascii="Arial"/>
          <w:sz w:val="14"/>
        </w:rPr>
      </w:pPr>
      <w:r>
        <w:br w:type="column"/>
      </w:r>
    </w:p>
    <w:p w:rsidR="00FD591A" w:rsidRDefault="00FD591A">
      <w:pPr>
        <w:pStyle w:val="BodyText"/>
        <w:rPr>
          <w:rFonts w:ascii="Arial"/>
          <w:sz w:val="14"/>
        </w:rPr>
      </w:pPr>
    </w:p>
    <w:p w:rsidR="00FD591A" w:rsidRDefault="00FD591A">
      <w:pPr>
        <w:pStyle w:val="BodyText"/>
        <w:rPr>
          <w:rFonts w:ascii="Arial"/>
          <w:sz w:val="14"/>
        </w:rPr>
      </w:pPr>
    </w:p>
    <w:p w:rsidR="00FD591A" w:rsidRDefault="00FD591A">
      <w:pPr>
        <w:pStyle w:val="BodyText"/>
        <w:rPr>
          <w:rFonts w:ascii="Arial"/>
          <w:sz w:val="14"/>
        </w:rPr>
      </w:pPr>
    </w:p>
    <w:p w:rsidR="00FD591A" w:rsidRDefault="00FD591A">
      <w:pPr>
        <w:pStyle w:val="BodyText"/>
        <w:rPr>
          <w:rFonts w:ascii="Arial"/>
          <w:sz w:val="14"/>
        </w:rPr>
      </w:pPr>
    </w:p>
    <w:p w:rsidR="00FD591A" w:rsidRDefault="00FD591A">
      <w:pPr>
        <w:pStyle w:val="BodyText"/>
        <w:rPr>
          <w:rFonts w:ascii="Arial"/>
          <w:sz w:val="14"/>
        </w:rPr>
      </w:pPr>
    </w:p>
    <w:p w:rsidR="00FD591A" w:rsidRDefault="00FD591A">
      <w:pPr>
        <w:pStyle w:val="BodyText"/>
        <w:rPr>
          <w:rFonts w:ascii="Arial"/>
          <w:sz w:val="14"/>
        </w:rPr>
      </w:pPr>
    </w:p>
    <w:p w:rsidR="00FD591A" w:rsidRDefault="00E33CD0">
      <w:pPr>
        <w:tabs>
          <w:tab w:val="left" w:pos="788"/>
          <w:tab w:val="left" w:pos="1592"/>
          <w:tab w:val="left" w:pos="2280"/>
          <w:tab w:val="left" w:pos="3006"/>
        </w:tabs>
        <w:spacing w:before="121"/>
        <w:ind w:left="62"/>
        <w:jc w:val="center"/>
        <w:rPr>
          <w:rFonts w:ascii="Arial" w:hAnsi="Arial"/>
          <w:sz w:val="14"/>
        </w:rPr>
      </w:pPr>
      <w:r>
        <w:rPr>
          <w:rFonts w:ascii="Arial" w:hAnsi="Arial"/>
          <w:sz w:val="14"/>
        </w:rPr>
        <w:t>−50</w:t>
      </w:r>
      <w:r>
        <w:rPr>
          <w:rFonts w:ascii="Arial" w:hAnsi="Arial"/>
          <w:sz w:val="14"/>
        </w:rPr>
        <w:tab/>
        <w:t>−25</w:t>
      </w:r>
      <w:r>
        <w:rPr>
          <w:rFonts w:ascii="Arial" w:hAnsi="Arial"/>
          <w:sz w:val="14"/>
        </w:rPr>
        <w:tab/>
        <w:t>0</w:t>
      </w:r>
      <w:r>
        <w:rPr>
          <w:rFonts w:ascii="Arial" w:hAnsi="Arial"/>
          <w:sz w:val="14"/>
        </w:rPr>
        <w:tab/>
        <w:t>25</w:t>
      </w:r>
      <w:r>
        <w:rPr>
          <w:rFonts w:ascii="Arial" w:hAnsi="Arial"/>
          <w:sz w:val="14"/>
        </w:rPr>
        <w:tab/>
      </w:r>
      <w:r>
        <w:rPr>
          <w:rFonts w:ascii="Arial" w:hAnsi="Arial"/>
          <w:w w:val="95"/>
          <w:sz w:val="14"/>
        </w:rPr>
        <w:t>50</w:t>
      </w:r>
    </w:p>
    <w:p w:rsidR="00FD591A" w:rsidRDefault="00E33CD0">
      <w:pPr>
        <w:spacing w:before="5"/>
        <w:ind w:left="102"/>
        <w:jc w:val="center"/>
        <w:rPr>
          <w:rFonts w:ascii="Arial"/>
          <w:sz w:val="16"/>
        </w:rPr>
      </w:pPr>
      <w:r>
        <w:rPr>
          <w:rFonts w:ascii="Arial"/>
          <w:w w:val="105"/>
          <w:sz w:val="16"/>
        </w:rPr>
        <w:t>X (km)</w:t>
      </w:r>
    </w:p>
    <w:p w:rsidR="00FD591A" w:rsidRDefault="00E33CD0">
      <w:pPr>
        <w:spacing w:before="81"/>
        <w:ind w:left="853"/>
        <w:rPr>
          <w:rFonts w:ascii="Arial"/>
          <w:sz w:val="14"/>
        </w:rPr>
      </w:pPr>
      <w:r>
        <w:br w:type="column"/>
      </w:r>
      <w:r>
        <w:rPr>
          <w:rFonts w:ascii="Arial"/>
          <w:sz w:val="14"/>
        </w:rPr>
        <w:lastRenderedPageBreak/>
        <w:t>5</w:t>
      </w:r>
    </w:p>
    <w:p w:rsidR="00FD591A" w:rsidRDefault="00FD591A">
      <w:pPr>
        <w:pStyle w:val="BodyText"/>
        <w:rPr>
          <w:rFonts w:ascii="Arial"/>
          <w:sz w:val="14"/>
        </w:rPr>
      </w:pPr>
    </w:p>
    <w:p w:rsidR="00FD591A" w:rsidRDefault="00FD591A">
      <w:pPr>
        <w:pStyle w:val="BodyText"/>
        <w:spacing w:before="1"/>
        <w:rPr>
          <w:rFonts w:ascii="Arial"/>
          <w:sz w:val="12"/>
        </w:rPr>
      </w:pPr>
    </w:p>
    <w:p w:rsidR="00FD591A" w:rsidRDefault="00E33CD0">
      <w:pPr>
        <w:ind w:left="853"/>
        <w:rPr>
          <w:rFonts w:ascii="Arial"/>
          <w:sz w:val="14"/>
        </w:rPr>
      </w:pPr>
      <w:r>
        <w:rPr>
          <w:rFonts w:ascii="Arial"/>
          <w:w w:val="98"/>
          <w:sz w:val="14"/>
        </w:rPr>
        <w:t>0</w:t>
      </w:r>
    </w:p>
    <w:p w:rsidR="00FD591A" w:rsidRDefault="00E33CD0">
      <w:pPr>
        <w:tabs>
          <w:tab w:val="left" w:pos="2437"/>
          <w:tab w:val="left" w:pos="3360"/>
        </w:tabs>
        <w:spacing w:before="64"/>
        <w:ind w:left="1514"/>
        <w:rPr>
          <w:rFonts w:ascii="Arial"/>
          <w:sz w:val="14"/>
        </w:rPr>
      </w:pPr>
      <w:r>
        <w:rPr>
          <w:rFonts w:ascii="Arial"/>
          <w:sz w:val="14"/>
        </w:rPr>
        <w:t>30</w:t>
      </w:r>
      <w:r>
        <w:rPr>
          <w:rFonts w:ascii="Arial"/>
          <w:sz w:val="14"/>
        </w:rPr>
        <w:tab/>
        <w:t>40</w:t>
      </w:r>
      <w:r>
        <w:rPr>
          <w:rFonts w:ascii="Arial"/>
          <w:sz w:val="14"/>
        </w:rPr>
        <w:tab/>
        <w:t>50</w:t>
      </w:r>
    </w:p>
    <w:p w:rsidR="00FD591A" w:rsidRDefault="00E33CD0">
      <w:pPr>
        <w:spacing w:before="5"/>
        <w:ind w:left="2107" w:right="1976"/>
        <w:jc w:val="center"/>
        <w:rPr>
          <w:rFonts w:ascii="Arial"/>
          <w:sz w:val="16"/>
        </w:rPr>
      </w:pPr>
      <w:r>
        <w:rPr>
          <w:rFonts w:ascii="Arial"/>
          <w:w w:val="105"/>
          <w:sz w:val="16"/>
        </w:rPr>
        <w:t>X (km)</w:t>
      </w:r>
    </w:p>
    <w:p w:rsidR="00FD591A" w:rsidRDefault="00FD591A">
      <w:pPr>
        <w:jc w:val="center"/>
        <w:rPr>
          <w:rFonts w:ascii="Arial"/>
          <w:sz w:val="16"/>
        </w:rPr>
        <w:sectPr w:rsidR="00FD591A">
          <w:type w:val="continuous"/>
          <w:pgSz w:w="12240" w:h="15840"/>
          <w:pgMar w:top="1500" w:right="1300" w:bottom="280" w:left="1720" w:header="720" w:footer="720" w:gutter="0"/>
          <w:cols w:num="3" w:space="720" w:equalWidth="0">
            <w:col w:w="1360" w:space="40"/>
            <w:col w:w="3161" w:space="40"/>
            <w:col w:w="4619"/>
          </w:cols>
        </w:sectPr>
      </w:pPr>
    </w:p>
    <w:p w:rsidR="00FD591A" w:rsidRDefault="00FD591A">
      <w:pPr>
        <w:pStyle w:val="BodyText"/>
        <w:rPr>
          <w:rFonts w:ascii="Arial"/>
          <w:sz w:val="20"/>
        </w:rPr>
      </w:pPr>
    </w:p>
    <w:p w:rsidR="00FD591A" w:rsidRDefault="00FD591A">
      <w:pPr>
        <w:pStyle w:val="BodyText"/>
        <w:spacing w:before="4"/>
        <w:rPr>
          <w:rFonts w:ascii="Arial"/>
          <w:sz w:val="18"/>
        </w:rPr>
      </w:pPr>
    </w:p>
    <w:p w:rsidR="00FD591A" w:rsidRDefault="00E33CD0">
      <w:pPr>
        <w:spacing w:line="256" w:lineRule="auto"/>
        <w:ind w:left="584" w:right="128"/>
        <w:rPr>
          <w:sz w:val="21"/>
        </w:rPr>
      </w:pPr>
      <w:r>
        <w:rPr>
          <w:b/>
          <w:sz w:val="21"/>
        </w:rPr>
        <w:t>Figure 1.2</w:t>
      </w:r>
      <w:r>
        <w:rPr>
          <w:sz w:val="21"/>
        </w:rPr>
        <w:t xml:space="preserve">: Map of completed aerial </w:t>
      </w:r>
      <w:proofErr w:type="gramStart"/>
      <w:r>
        <w:rPr>
          <w:sz w:val="21"/>
        </w:rPr>
        <w:t xml:space="preserve">survey  </w:t>
      </w:r>
      <w:proofErr w:type="spellStart"/>
      <w:r>
        <w:rPr>
          <w:sz w:val="21"/>
        </w:rPr>
        <w:t>tracklines</w:t>
      </w:r>
      <w:proofErr w:type="spellEnd"/>
      <w:proofErr w:type="gramEnd"/>
      <w:r>
        <w:rPr>
          <w:sz w:val="21"/>
        </w:rPr>
        <w:t xml:space="preserve">  (left  panel,  black  lines)  and  passive acoustic instrument deployments (right panel, black circles) in Monterey Bay, CA.</w:t>
      </w:r>
    </w:p>
    <w:p w:rsidR="00FD591A" w:rsidRDefault="00FD591A">
      <w:pPr>
        <w:spacing w:line="256" w:lineRule="auto"/>
        <w:rPr>
          <w:sz w:val="21"/>
        </w:rPr>
        <w:sectPr w:rsidR="00FD591A">
          <w:type w:val="continuous"/>
          <w:pgSz w:w="12240" w:h="15840"/>
          <w:pgMar w:top="1500" w:right="1300" w:bottom="280" w:left="1720" w:header="720" w:footer="720" w:gutter="0"/>
          <w:cols w:space="720"/>
        </w:sectPr>
      </w:pPr>
    </w:p>
    <w:p w:rsidR="00FD591A" w:rsidRDefault="00FD591A">
      <w:pPr>
        <w:pStyle w:val="BodyText"/>
        <w:rPr>
          <w:sz w:val="20"/>
        </w:rPr>
      </w:pPr>
    </w:p>
    <w:p w:rsidR="00FD591A" w:rsidRDefault="00E33CD0">
      <w:pPr>
        <w:spacing w:before="196" w:line="256" w:lineRule="auto"/>
        <w:ind w:left="583" w:right="128" w:hanging="8"/>
        <w:rPr>
          <w:sz w:val="21"/>
        </w:rPr>
      </w:pPr>
      <w:bookmarkStart w:id="50" w:name="_bookmark5"/>
      <w:bookmarkEnd w:id="50"/>
      <w:proofErr w:type="gramStart"/>
      <w:r>
        <w:rPr>
          <w:b/>
          <w:sz w:val="21"/>
        </w:rPr>
        <w:t>Table 1.2</w:t>
      </w:r>
      <w:r>
        <w:rPr>
          <w:sz w:val="21"/>
        </w:rPr>
        <w:t>: Aerial survey effort (km) and number of harbor porpoise sightings (groups) per year between 2000 and 2013.</w:t>
      </w:r>
      <w:proofErr w:type="gramEnd"/>
    </w:p>
    <w:p w:rsidR="00FD591A" w:rsidRDefault="00FD591A">
      <w:pPr>
        <w:pStyle w:val="BodyText"/>
        <w:rPr>
          <w:sz w:val="9"/>
        </w:rPr>
      </w:pPr>
    </w:p>
    <w:p w:rsidR="00FD591A" w:rsidRDefault="00FD591A">
      <w:pPr>
        <w:rPr>
          <w:sz w:val="9"/>
        </w:rPr>
        <w:sectPr w:rsidR="00FD591A">
          <w:pgSz w:w="12240" w:h="15840"/>
          <w:pgMar w:top="980" w:right="1300" w:bottom="280" w:left="1720" w:header="759" w:footer="0" w:gutter="0"/>
          <w:cols w:space="720"/>
        </w:sectPr>
      </w:pPr>
    </w:p>
    <w:p w:rsidR="00FD591A" w:rsidRDefault="00E33CD0">
      <w:pPr>
        <w:pStyle w:val="Heading1"/>
        <w:tabs>
          <w:tab w:val="left" w:pos="4031"/>
        </w:tabs>
        <w:spacing w:before="160" w:line="129" w:lineRule="auto"/>
        <w:ind w:left="3806" w:hanging="823"/>
      </w:pPr>
      <w:r>
        <w:rPr>
          <w:spacing w:val="-7"/>
          <w:position w:val="-13"/>
        </w:rPr>
        <w:lastRenderedPageBreak/>
        <w:t>Year</w:t>
      </w:r>
      <w:r>
        <w:rPr>
          <w:spacing w:val="-7"/>
          <w:position w:val="-13"/>
        </w:rPr>
        <w:tab/>
      </w:r>
      <w:r>
        <w:rPr>
          <w:spacing w:val="-7"/>
          <w:position w:val="-13"/>
        </w:rPr>
        <w:tab/>
      </w:r>
      <w:r>
        <w:t>Survey Effort</w:t>
      </w:r>
      <w:r>
        <w:rPr>
          <w:spacing w:val="-12"/>
        </w:rPr>
        <w:t xml:space="preserve"> </w:t>
      </w:r>
      <w:r>
        <w:t>(km)</w:t>
      </w:r>
    </w:p>
    <w:p w:rsidR="00FD591A" w:rsidRDefault="00E33CD0">
      <w:pPr>
        <w:spacing w:before="53" w:line="252" w:lineRule="auto"/>
        <w:ind w:left="410" w:right="1990" w:firstLine="30"/>
        <w:rPr>
          <w:b/>
          <w:sz w:val="24"/>
        </w:rPr>
      </w:pPr>
      <w:r>
        <w:br w:type="column"/>
      </w:r>
      <w:r>
        <w:rPr>
          <w:b/>
          <w:sz w:val="24"/>
        </w:rPr>
        <w:lastRenderedPageBreak/>
        <w:t xml:space="preserve">Porpoise </w:t>
      </w:r>
      <w:r>
        <w:rPr>
          <w:b/>
          <w:w w:val="95"/>
          <w:sz w:val="24"/>
        </w:rPr>
        <w:t>Sightings</w:t>
      </w:r>
    </w:p>
    <w:p w:rsidR="00FD591A" w:rsidRDefault="00FD591A">
      <w:pPr>
        <w:spacing w:line="252" w:lineRule="auto"/>
        <w:rPr>
          <w:sz w:val="24"/>
        </w:rPr>
        <w:sectPr w:rsidR="00FD591A">
          <w:type w:val="continuous"/>
          <w:pgSz w:w="12240" w:h="15840"/>
          <w:pgMar w:top="1500" w:right="1300" w:bottom="280" w:left="1720" w:header="720" w:footer="720" w:gutter="0"/>
          <w:cols w:num="2" w:space="720" w:equalWidth="0">
            <w:col w:w="4977" w:space="40"/>
            <w:col w:w="4203"/>
          </w:cols>
        </w:sectPr>
      </w:pPr>
    </w:p>
    <w:p w:rsidR="00FD591A" w:rsidRDefault="00FD591A">
      <w:pPr>
        <w:pStyle w:val="BodyText"/>
        <w:spacing w:before="1"/>
        <w:rPr>
          <w:b/>
          <w:sz w:val="4"/>
        </w:rPr>
      </w:pPr>
    </w:p>
    <w:tbl>
      <w:tblPr>
        <w:tblW w:w="0" w:type="auto"/>
        <w:tblInd w:w="286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tblPr>
      <w:tblGrid>
        <w:gridCol w:w="1101"/>
        <w:gridCol w:w="1574"/>
        <w:gridCol w:w="1116"/>
      </w:tblGrid>
      <w:tr w:rsidR="00FD591A">
        <w:trPr>
          <w:trHeight w:hRule="exact" w:val="287"/>
        </w:trPr>
        <w:tc>
          <w:tcPr>
            <w:tcW w:w="1101" w:type="dxa"/>
            <w:tcBorders>
              <w:left w:val="nil"/>
              <w:bottom w:val="nil"/>
              <w:right w:val="nil"/>
            </w:tcBorders>
          </w:tcPr>
          <w:p w:rsidR="00FD591A" w:rsidRDefault="00E33CD0">
            <w:pPr>
              <w:pStyle w:val="TableParagraph"/>
              <w:spacing w:line="254" w:lineRule="exact"/>
              <w:rPr>
                <w:sz w:val="24"/>
              </w:rPr>
            </w:pPr>
            <w:r>
              <w:rPr>
                <w:sz w:val="24"/>
              </w:rPr>
              <w:t>2000</w:t>
            </w:r>
          </w:p>
        </w:tc>
        <w:tc>
          <w:tcPr>
            <w:tcW w:w="1574" w:type="dxa"/>
            <w:tcBorders>
              <w:left w:val="nil"/>
              <w:bottom w:val="nil"/>
              <w:right w:val="nil"/>
            </w:tcBorders>
          </w:tcPr>
          <w:p w:rsidR="00FD591A" w:rsidRDefault="00E33CD0">
            <w:pPr>
              <w:pStyle w:val="TableParagraph"/>
              <w:spacing w:line="254" w:lineRule="exact"/>
              <w:ind w:left="0" w:right="516"/>
              <w:jc w:val="right"/>
              <w:rPr>
                <w:sz w:val="24"/>
              </w:rPr>
            </w:pPr>
            <w:r>
              <w:rPr>
                <w:w w:val="95"/>
                <w:sz w:val="24"/>
              </w:rPr>
              <w:t>342</w:t>
            </w:r>
          </w:p>
        </w:tc>
        <w:tc>
          <w:tcPr>
            <w:tcW w:w="1116" w:type="dxa"/>
            <w:tcBorders>
              <w:left w:val="nil"/>
              <w:bottom w:val="nil"/>
              <w:right w:val="nil"/>
            </w:tcBorders>
          </w:tcPr>
          <w:p w:rsidR="00FD591A" w:rsidRDefault="00E33CD0">
            <w:pPr>
              <w:pStyle w:val="TableParagraph"/>
              <w:spacing w:line="254" w:lineRule="exact"/>
              <w:ind w:left="0" w:right="117"/>
              <w:jc w:val="right"/>
              <w:rPr>
                <w:sz w:val="24"/>
              </w:rPr>
            </w:pPr>
            <w:r>
              <w:rPr>
                <w:w w:val="95"/>
                <w:sz w:val="24"/>
              </w:rPr>
              <w:t>11</w:t>
            </w:r>
          </w:p>
        </w:tc>
      </w:tr>
      <w:tr w:rsidR="00FD591A">
        <w:trPr>
          <w:trHeight w:hRule="exact" w:val="289"/>
        </w:trPr>
        <w:tc>
          <w:tcPr>
            <w:tcW w:w="1101" w:type="dxa"/>
            <w:tcBorders>
              <w:top w:val="nil"/>
              <w:left w:val="nil"/>
              <w:bottom w:val="nil"/>
              <w:right w:val="nil"/>
            </w:tcBorders>
          </w:tcPr>
          <w:p w:rsidR="00FD591A" w:rsidRDefault="00E33CD0">
            <w:pPr>
              <w:pStyle w:val="TableParagraph"/>
              <w:rPr>
                <w:sz w:val="24"/>
              </w:rPr>
            </w:pPr>
            <w:r>
              <w:rPr>
                <w:sz w:val="24"/>
              </w:rPr>
              <w:t>2001</w:t>
            </w:r>
          </w:p>
        </w:tc>
        <w:tc>
          <w:tcPr>
            <w:tcW w:w="1574" w:type="dxa"/>
            <w:tcBorders>
              <w:top w:val="nil"/>
              <w:left w:val="nil"/>
              <w:bottom w:val="nil"/>
              <w:right w:val="nil"/>
            </w:tcBorders>
          </w:tcPr>
          <w:p w:rsidR="00FD591A" w:rsidRDefault="00E33CD0">
            <w:pPr>
              <w:pStyle w:val="TableParagraph"/>
              <w:ind w:left="0" w:right="516"/>
              <w:jc w:val="right"/>
              <w:rPr>
                <w:sz w:val="24"/>
              </w:rPr>
            </w:pPr>
            <w:r>
              <w:rPr>
                <w:w w:val="95"/>
                <w:sz w:val="24"/>
              </w:rPr>
              <w:t>2972</w:t>
            </w:r>
          </w:p>
        </w:tc>
        <w:tc>
          <w:tcPr>
            <w:tcW w:w="1116" w:type="dxa"/>
            <w:tcBorders>
              <w:top w:val="nil"/>
              <w:left w:val="nil"/>
              <w:bottom w:val="nil"/>
              <w:right w:val="nil"/>
            </w:tcBorders>
          </w:tcPr>
          <w:p w:rsidR="00FD591A" w:rsidRDefault="00E33CD0">
            <w:pPr>
              <w:pStyle w:val="TableParagraph"/>
              <w:ind w:left="0" w:right="117"/>
              <w:jc w:val="right"/>
              <w:rPr>
                <w:sz w:val="24"/>
              </w:rPr>
            </w:pPr>
            <w:r>
              <w:rPr>
                <w:w w:val="95"/>
                <w:sz w:val="24"/>
              </w:rPr>
              <w:t>200</w:t>
            </w:r>
          </w:p>
        </w:tc>
      </w:tr>
      <w:tr w:rsidR="00FD591A">
        <w:trPr>
          <w:trHeight w:hRule="exact" w:val="289"/>
        </w:trPr>
        <w:tc>
          <w:tcPr>
            <w:tcW w:w="1101" w:type="dxa"/>
            <w:tcBorders>
              <w:top w:val="nil"/>
              <w:left w:val="nil"/>
              <w:bottom w:val="nil"/>
              <w:right w:val="nil"/>
            </w:tcBorders>
          </w:tcPr>
          <w:p w:rsidR="00FD591A" w:rsidRDefault="00E33CD0">
            <w:pPr>
              <w:pStyle w:val="TableParagraph"/>
              <w:rPr>
                <w:sz w:val="24"/>
              </w:rPr>
            </w:pPr>
            <w:r>
              <w:rPr>
                <w:sz w:val="24"/>
              </w:rPr>
              <w:t>2002</w:t>
            </w:r>
          </w:p>
        </w:tc>
        <w:tc>
          <w:tcPr>
            <w:tcW w:w="1574" w:type="dxa"/>
            <w:tcBorders>
              <w:top w:val="nil"/>
              <w:left w:val="nil"/>
              <w:bottom w:val="nil"/>
              <w:right w:val="nil"/>
            </w:tcBorders>
          </w:tcPr>
          <w:p w:rsidR="00FD591A" w:rsidRDefault="00E33CD0">
            <w:pPr>
              <w:pStyle w:val="TableParagraph"/>
              <w:ind w:left="0" w:right="516"/>
              <w:jc w:val="right"/>
              <w:rPr>
                <w:sz w:val="24"/>
              </w:rPr>
            </w:pPr>
            <w:r>
              <w:rPr>
                <w:w w:val="95"/>
                <w:sz w:val="24"/>
              </w:rPr>
              <w:t>4017</w:t>
            </w:r>
          </w:p>
        </w:tc>
        <w:tc>
          <w:tcPr>
            <w:tcW w:w="1116" w:type="dxa"/>
            <w:tcBorders>
              <w:top w:val="nil"/>
              <w:left w:val="nil"/>
              <w:bottom w:val="nil"/>
              <w:right w:val="nil"/>
            </w:tcBorders>
          </w:tcPr>
          <w:p w:rsidR="00FD591A" w:rsidRDefault="00E33CD0">
            <w:pPr>
              <w:pStyle w:val="TableParagraph"/>
              <w:ind w:left="0" w:right="117"/>
              <w:jc w:val="right"/>
              <w:rPr>
                <w:sz w:val="24"/>
              </w:rPr>
            </w:pPr>
            <w:r>
              <w:rPr>
                <w:w w:val="95"/>
                <w:sz w:val="24"/>
              </w:rPr>
              <w:t>252</w:t>
            </w:r>
          </w:p>
        </w:tc>
      </w:tr>
      <w:tr w:rsidR="00FD591A">
        <w:trPr>
          <w:trHeight w:hRule="exact" w:val="289"/>
        </w:trPr>
        <w:tc>
          <w:tcPr>
            <w:tcW w:w="1101" w:type="dxa"/>
            <w:tcBorders>
              <w:top w:val="nil"/>
              <w:left w:val="nil"/>
              <w:bottom w:val="nil"/>
              <w:right w:val="nil"/>
            </w:tcBorders>
          </w:tcPr>
          <w:p w:rsidR="00FD591A" w:rsidRDefault="00E33CD0">
            <w:pPr>
              <w:pStyle w:val="TableParagraph"/>
              <w:rPr>
                <w:sz w:val="24"/>
              </w:rPr>
            </w:pPr>
            <w:r>
              <w:rPr>
                <w:sz w:val="24"/>
              </w:rPr>
              <w:t>2003</w:t>
            </w:r>
          </w:p>
        </w:tc>
        <w:tc>
          <w:tcPr>
            <w:tcW w:w="1574" w:type="dxa"/>
            <w:tcBorders>
              <w:top w:val="nil"/>
              <w:left w:val="nil"/>
              <w:bottom w:val="nil"/>
              <w:right w:val="nil"/>
            </w:tcBorders>
          </w:tcPr>
          <w:p w:rsidR="00FD591A" w:rsidRDefault="00E33CD0">
            <w:pPr>
              <w:pStyle w:val="TableParagraph"/>
              <w:ind w:left="0" w:right="516"/>
              <w:jc w:val="right"/>
              <w:rPr>
                <w:sz w:val="24"/>
              </w:rPr>
            </w:pPr>
            <w:r>
              <w:rPr>
                <w:w w:val="95"/>
                <w:sz w:val="24"/>
              </w:rPr>
              <w:t>3837</w:t>
            </w:r>
          </w:p>
        </w:tc>
        <w:tc>
          <w:tcPr>
            <w:tcW w:w="1116" w:type="dxa"/>
            <w:tcBorders>
              <w:top w:val="nil"/>
              <w:left w:val="nil"/>
              <w:bottom w:val="nil"/>
              <w:right w:val="nil"/>
            </w:tcBorders>
          </w:tcPr>
          <w:p w:rsidR="00FD591A" w:rsidRDefault="00E33CD0">
            <w:pPr>
              <w:pStyle w:val="TableParagraph"/>
              <w:ind w:left="0" w:right="117"/>
              <w:jc w:val="right"/>
              <w:rPr>
                <w:sz w:val="24"/>
              </w:rPr>
            </w:pPr>
            <w:r>
              <w:rPr>
                <w:w w:val="95"/>
                <w:sz w:val="24"/>
              </w:rPr>
              <w:t>300</w:t>
            </w:r>
          </w:p>
        </w:tc>
      </w:tr>
      <w:tr w:rsidR="00FD591A">
        <w:trPr>
          <w:trHeight w:hRule="exact" w:val="289"/>
        </w:trPr>
        <w:tc>
          <w:tcPr>
            <w:tcW w:w="1101" w:type="dxa"/>
            <w:tcBorders>
              <w:top w:val="nil"/>
              <w:left w:val="nil"/>
              <w:bottom w:val="nil"/>
              <w:right w:val="nil"/>
            </w:tcBorders>
          </w:tcPr>
          <w:p w:rsidR="00FD591A" w:rsidRDefault="00E33CD0">
            <w:pPr>
              <w:pStyle w:val="TableParagraph"/>
              <w:rPr>
                <w:sz w:val="24"/>
              </w:rPr>
            </w:pPr>
            <w:r>
              <w:rPr>
                <w:sz w:val="24"/>
              </w:rPr>
              <w:t>2004</w:t>
            </w:r>
          </w:p>
        </w:tc>
        <w:tc>
          <w:tcPr>
            <w:tcW w:w="1574" w:type="dxa"/>
            <w:tcBorders>
              <w:top w:val="nil"/>
              <w:left w:val="nil"/>
              <w:bottom w:val="nil"/>
              <w:right w:val="nil"/>
            </w:tcBorders>
          </w:tcPr>
          <w:p w:rsidR="00FD591A" w:rsidRDefault="00E33CD0">
            <w:pPr>
              <w:pStyle w:val="TableParagraph"/>
              <w:ind w:left="0" w:right="516"/>
              <w:jc w:val="right"/>
              <w:rPr>
                <w:sz w:val="24"/>
              </w:rPr>
            </w:pPr>
            <w:r>
              <w:rPr>
                <w:w w:val="95"/>
                <w:sz w:val="24"/>
              </w:rPr>
              <w:t>6840</w:t>
            </w:r>
          </w:p>
        </w:tc>
        <w:tc>
          <w:tcPr>
            <w:tcW w:w="1116" w:type="dxa"/>
            <w:tcBorders>
              <w:top w:val="nil"/>
              <w:left w:val="nil"/>
              <w:bottom w:val="nil"/>
              <w:right w:val="nil"/>
            </w:tcBorders>
          </w:tcPr>
          <w:p w:rsidR="00FD591A" w:rsidRDefault="00E33CD0">
            <w:pPr>
              <w:pStyle w:val="TableParagraph"/>
              <w:ind w:left="0" w:right="117"/>
              <w:jc w:val="right"/>
              <w:rPr>
                <w:sz w:val="24"/>
              </w:rPr>
            </w:pPr>
            <w:r>
              <w:rPr>
                <w:w w:val="95"/>
                <w:sz w:val="24"/>
              </w:rPr>
              <w:t>528</w:t>
            </w:r>
          </w:p>
        </w:tc>
      </w:tr>
      <w:tr w:rsidR="00FD591A">
        <w:trPr>
          <w:trHeight w:hRule="exact" w:val="289"/>
        </w:trPr>
        <w:tc>
          <w:tcPr>
            <w:tcW w:w="1101" w:type="dxa"/>
            <w:tcBorders>
              <w:top w:val="nil"/>
              <w:left w:val="nil"/>
              <w:bottom w:val="nil"/>
              <w:right w:val="nil"/>
            </w:tcBorders>
          </w:tcPr>
          <w:p w:rsidR="00FD591A" w:rsidRDefault="00E33CD0">
            <w:pPr>
              <w:pStyle w:val="TableParagraph"/>
              <w:rPr>
                <w:sz w:val="24"/>
              </w:rPr>
            </w:pPr>
            <w:r>
              <w:rPr>
                <w:sz w:val="24"/>
              </w:rPr>
              <w:t>2005</w:t>
            </w:r>
          </w:p>
        </w:tc>
        <w:tc>
          <w:tcPr>
            <w:tcW w:w="1574" w:type="dxa"/>
            <w:tcBorders>
              <w:top w:val="nil"/>
              <w:left w:val="nil"/>
              <w:bottom w:val="nil"/>
              <w:right w:val="nil"/>
            </w:tcBorders>
          </w:tcPr>
          <w:p w:rsidR="00FD591A" w:rsidRDefault="00E33CD0">
            <w:pPr>
              <w:pStyle w:val="TableParagraph"/>
              <w:ind w:left="0" w:right="516"/>
              <w:jc w:val="right"/>
              <w:rPr>
                <w:sz w:val="24"/>
              </w:rPr>
            </w:pPr>
            <w:r>
              <w:rPr>
                <w:w w:val="95"/>
                <w:sz w:val="24"/>
              </w:rPr>
              <w:t>2124</w:t>
            </w:r>
          </w:p>
        </w:tc>
        <w:tc>
          <w:tcPr>
            <w:tcW w:w="1116" w:type="dxa"/>
            <w:tcBorders>
              <w:top w:val="nil"/>
              <w:left w:val="nil"/>
              <w:bottom w:val="nil"/>
              <w:right w:val="nil"/>
            </w:tcBorders>
          </w:tcPr>
          <w:p w:rsidR="00FD591A" w:rsidRDefault="00E33CD0">
            <w:pPr>
              <w:pStyle w:val="TableParagraph"/>
              <w:ind w:left="0" w:right="117"/>
              <w:jc w:val="right"/>
              <w:rPr>
                <w:sz w:val="24"/>
              </w:rPr>
            </w:pPr>
            <w:r>
              <w:rPr>
                <w:w w:val="95"/>
                <w:sz w:val="24"/>
              </w:rPr>
              <w:t>202</w:t>
            </w:r>
          </w:p>
        </w:tc>
      </w:tr>
      <w:tr w:rsidR="00FD591A">
        <w:trPr>
          <w:trHeight w:hRule="exact" w:val="289"/>
        </w:trPr>
        <w:tc>
          <w:tcPr>
            <w:tcW w:w="1101" w:type="dxa"/>
            <w:tcBorders>
              <w:top w:val="nil"/>
              <w:left w:val="nil"/>
              <w:bottom w:val="nil"/>
              <w:right w:val="nil"/>
            </w:tcBorders>
          </w:tcPr>
          <w:p w:rsidR="00FD591A" w:rsidRDefault="00E33CD0">
            <w:pPr>
              <w:pStyle w:val="TableParagraph"/>
              <w:rPr>
                <w:sz w:val="24"/>
              </w:rPr>
            </w:pPr>
            <w:r>
              <w:rPr>
                <w:sz w:val="24"/>
              </w:rPr>
              <w:t>2006</w:t>
            </w:r>
          </w:p>
        </w:tc>
        <w:tc>
          <w:tcPr>
            <w:tcW w:w="1574" w:type="dxa"/>
            <w:tcBorders>
              <w:top w:val="nil"/>
              <w:left w:val="nil"/>
              <w:bottom w:val="nil"/>
              <w:right w:val="nil"/>
            </w:tcBorders>
          </w:tcPr>
          <w:p w:rsidR="00FD591A" w:rsidRDefault="00E33CD0">
            <w:pPr>
              <w:pStyle w:val="TableParagraph"/>
              <w:ind w:left="0" w:right="516"/>
              <w:jc w:val="right"/>
              <w:rPr>
                <w:sz w:val="24"/>
              </w:rPr>
            </w:pPr>
            <w:r>
              <w:rPr>
                <w:w w:val="95"/>
                <w:sz w:val="24"/>
              </w:rPr>
              <w:t>1178</w:t>
            </w:r>
          </w:p>
        </w:tc>
        <w:tc>
          <w:tcPr>
            <w:tcW w:w="1116" w:type="dxa"/>
            <w:tcBorders>
              <w:top w:val="nil"/>
              <w:left w:val="nil"/>
              <w:bottom w:val="nil"/>
              <w:right w:val="nil"/>
            </w:tcBorders>
          </w:tcPr>
          <w:p w:rsidR="00FD591A" w:rsidRDefault="00E33CD0">
            <w:pPr>
              <w:pStyle w:val="TableParagraph"/>
              <w:ind w:left="0" w:right="117"/>
              <w:jc w:val="right"/>
              <w:rPr>
                <w:sz w:val="24"/>
              </w:rPr>
            </w:pPr>
            <w:r>
              <w:rPr>
                <w:w w:val="95"/>
                <w:sz w:val="24"/>
              </w:rPr>
              <w:t>76</w:t>
            </w:r>
          </w:p>
        </w:tc>
      </w:tr>
      <w:tr w:rsidR="00FD591A">
        <w:trPr>
          <w:trHeight w:hRule="exact" w:val="289"/>
        </w:trPr>
        <w:tc>
          <w:tcPr>
            <w:tcW w:w="1101" w:type="dxa"/>
            <w:tcBorders>
              <w:top w:val="nil"/>
              <w:left w:val="nil"/>
              <w:bottom w:val="nil"/>
              <w:right w:val="nil"/>
            </w:tcBorders>
          </w:tcPr>
          <w:p w:rsidR="00FD591A" w:rsidRDefault="00E33CD0">
            <w:pPr>
              <w:pStyle w:val="TableParagraph"/>
              <w:rPr>
                <w:sz w:val="24"/>
              </w:rPr>
            </w:pPr>
            <w:r>
              <w:rPr>
                <w:sz w:val="24"/>
              </w:rPr>
              <w:t>2007</w:t>
            </w:r>
          </w:p>
        </w:tc>
        <w:tc>
          <w:tcPr>
            <w:tcW w:w="1574" w:type="dxa"/>
            <w:tcBorders>
              <w:top w:val="nil"/>
              <w:left w:val="nil"/>
              <w:bottom w:val="nil"/>
              <w:right w:val="nil"/>
            </w:tcBorders>
          </w:tcPr>
          <w:p w:rsidR="00FD591A" w:rsidRDefault="00E33CD0">
            <w:pPr>
              <w:pStyle w:val="TableParagraph"/>
              <w:ind w:left="0" w:right="516"/>
              <w:jc w:val="right"/>
              <w:rPr>
                <w:sz w:val="24"/>
              </w:rPr>
            </w:pPr>
            <w:r>
              <w:rPr>
                <w:w w:val="95"/>
                <w:sz w:val="24"/>
              </w:rPr>
              <w:t>1271</w:t>
            </w:r>
          </w:p>
        </w:tc>
        <w:tc>
          <w:tcPr>
            <w:tcW w:w="1116" w:type="dxa"/>
            <w:tcBorders>
              <w:top w:val="nil"/>
              <w:left w:val="nil"/>
              <w:bottom w:val="nil"/>
              <w:right w:val="nil"/>
            </w:tcBorders>
          </w:tcPr>
          <w:p w:rsidR="00FD591A" w:rsidRDefault="00E33CD0">
            <w:pPr>
              <w:pStyle w:val="TableParagraph"/>
              <w:ind w:left="0" w:right="117"/>
              <w:jc w:val="right"/>
              <w:rPr>
                <w:sz w:val="24"/>
              </w:rPr>
            </w:pPr>
            <w:r>
              <w:rPr>
                <w:w w:val="95"/>
                <w:sz w:val="24"/>
              </w:rPr>
              <w:t>91</w:t>
            </w:r>
          </w:p>
        </w:tc>
      </w:tr>
      <w:tr w:rsidR="00FD591A">
        <w:trPr>
          <w:trHeight w:hRule="exact" w:val="289"/>
        </w:trPr>
        <w:tc>
          <w:tcPr>
            <w:tcW w:w="1101" w:type="dxa"/>
            <w:tcBorders>
              <w:top w:val="nil"/>
              <w:left w:val="nil"/>
              <w:bottom w:val="nil"/>
              <w:right w:val="nil"/>
            </w:tcBorders>
          </w:tcPr>
          <w:p w:rsidR="00FD591A" w:rsidRDefault="00E33CD0">
            <w:pPr>
              <w:pStyle w:val="TableParagraph"/>
              <w:rPr>
                <w:sz w:val="24"/>
              </w:rPr>
            </w:pPr>
            <w:r>
              <w:rPr>
                <w:sz w:val="24"/>
              </w:rPr>
              <w:t>2008</w:t>
            </w:r>
          </w:p>
        </w:tc>
        <w:tc>
          <w:tcPr>
            <w:tcW w:w="1574" w:type="dxa"/>
            <w:tcBorders>
              <w:top w:val="nil"/>
              <w:left w:val="nil"/>
              <w:bottom w:val="nil"/>
              <w:right w:val="nil"/>
            </w:tcBorders>
          </w:tcPr>
          <w:p w:rsidR="00FD591A" w:rsidRDefault="00E33CD0">
            <w:pPr>
              <w:pStyle w:val="TableParagraph"/>
              <w:ind w:left="0" w:right="516"/>
              <w:jc w:val="right"/>
              <w:rPr>
                <w:sz w:val="24"/>
              </w:rPr>
            </w:pPr>
            <w:r>
              <w:rPr>
                <w:w w:val="95"/>
                <w:sz w:val="24"/>
              </w:rPr>
              <w:t>137</w:t>
            </w:r>
          </w:p>
        </w:tc>
        <w:tc>
          <w:tcPr>
            <w:tcW w:w="1116" w:type="dxa"/>
            <w:tcBorders>
              <w:top w:val="nil"/>
              <w:left w:val="nil"/>
              <w:bottom w:val="nil"/>
              <w:right w:val="nil"/>
            </w:tcBorders>
          </w:tcPr>
          <w:p w:rsidR="00FD591A" w:rsidRDefault="00E33CD0">
            <w:pPr>
              <w:pStyle w:val="TableParagraph"/>
              <w:ind w:left="0" w:right="117"/>
              <w:jc w:val="right"/>
              <w:rPr>
                <w:sz w:val="24"/>
              </w:rPr>
            </w:pPr>
            <w:r>
              <w:rPr>
                <w:w w:val="99"/>
                <w:sz w:val="24"/>
              </w:rPr>
              <w:t>9</w:t>
            </w:r>
          </w:p>
        </w:tc>
      </w:tr>
      <w:tr w:rsidR="00FD591A">
        <w:trPr>
          <w:trHeight w:hRule="exact" w:val="289"/>
        </w:trPr>
        <w:tc>
          <w:tcPr>
            <w:tcW w:w="1101" w:type="dxa"/>
            <w:tcBorders>
              <w:top w:val="nil"/>
              <w:left w:val="nil"/>
              <w:bottom w:val="nil"/>
              <w:right w:val="nil"/>
            </w:tcBorders>
          </w:tcPr>
          <w:p w:rsidR="00FD591A" w:rsidRDefault="00E33CD0">
            <w:pPr>
              <w:pStyle w:val="TableParagraph"/>
              <w:rPr>
                <w:sz w:val="24"/>
              </w:rPr>
            </w:pPr>
            <w:r>
              <w:rPr>
                <w:sz w:val="24"/>
              </w:rPr>
              <w:t>2009</w:t>
            </w:r>
          </w:p>
        </w:tc>
        <w:tc>
          <w:tcPr>
            <w:tcW w:w="1574" w:type="dxa"/>
            <w:tcBorders>
              <w:top w:val="nil"/>
              <w:left w:val="nil"/>
              <w:bottom w:val="nil"/>
              <w:right w:val="nil"/>
            </w:tcBorders>
          </w:tcPr>
          <w:p w:rsidR="00FD591A" w:rsidRDefault="00E33CD0">
            <w:pPr>
              <w:pStyle w:val="TableParagraph"/>
              <w:ind w:left="0" w:right="516"/>
              <w:jc w:val="right"/>
              <w:rPr>
                <w:sz w:val="24"/>
              </w:rPr>
            </w:pPr>
            <w:r>
              <w:rPr>
                <w:w w:val="95"/>
                <w:sz w:val="24"/>
              </w:rPr>
              <w:t>1500</w:t>
            </w:r>
          </w:p>
        </w:tc>
        <w:tc>
          <w:tcPr>
            <w:tcW w:w="1116" w:type="dxa"/>
            <w:tcBorders>
              <w:top w:val="nil"/>
              <w:left w:val="nil"/>
              <w:bottom w:val="nil"/>
              <w:right w:val="nil"/>
            </w:tcBorders>
          </w:tcPr>
          <w:p w:rsidR="00FD591A" w:rsidRDefault="00E33CD0">
            <w:pPr>
              <w:pStyle w:val="TableParagraph"/>
              <w:ind w:left="0" w:right="117"/>
              <w:jc w:val="right"/>
              <w:rPr>
                <w:sz w:val="24"/>
              </w:rPr>
            </w:pPr>
            <w:r>
              <w:rPr>
                <w:w w:val="95"/>
                <w:sz w:val="24"/>
              </w:rPr>
              <w:t>176</w:t>
            </w:r>
          </w:p>
        </w:tc>
      </w:tr>
      <w:tr w:rsidR="00FD591A">
        <w:trPr>
          <w:trHeight w:hRule="exact" w:val="289"/>
        </w:trPr>
        <w:tc>
          <w:tcPr>
            <w:tcW w:w="1101" w:type="dxa"/>
            <w:tcBorders>
              <w:top w:val="nil"/>
              <w:left w:val="nil"/>
              <w:bottom w:val="nil"/>
              <w:right w:val="nil"/>
            </w:tcBorders>
          </w:tcPr>
          <w:p w:rsidR="00FD591A" w:rsidRDefault="00E33CD0">
            <w:pPr>
              <w:pStyle w:val="TableParagraph"/>
              <w:rPr>
                <w:sz w:val="24"/>
              </w:rPr>
            </w:pPr>
            <w:r>
              <w:rPr>
                <w:sz w:val="24"/>
              </w:rPr>
              <w:t>2010</w:t>
            </w:r>
          </w:p>
        </w:tc>
        <w:tc>
          <w:tcPr>
            <w:tcW w:w="1574" w:type="dxa"/>
            <w:tcBorders>
              <w:top w:val="nil"/>
              <w:left w:val="nil"/>
              <w:bottom w:val="nil"/>
              <w:right w:val="nil"/>
            </w:tcBorders>
          </w:tcPr>
          <w:p w:rsidR="00FD591A" w:rsidRDefault="00E33CD0">
            <w:pPr>
              <w:pStyle w:val="TableParagraph"/>
              <w:ind w:left="0" w:right="516"/>
              <w:jc w:val="right"/>
              <w:rPr>
                <w:sz w:val="24"/>
              </w:rPr>
            </w:pPr>
            <w:r>
              <w:rPr>
                <w:w w:val="95"/>
                <w:sz w:val="24"/>
              </w:rPr>
              <w:t>951</w:t>
            </w:r>
          </w:p>
        </w:tc>
        <w:tc>
          <w:tcPr>
            <w:tcW w:w="1116" w:type="dxa"/>
            <w:tcBorders>
              <w:top w:val="nil"/>
              <w:left w:val="nil"/>
              <w:bottom w:val="nil"/>
              <w:right w:val="nil"/>
            </w:tcBorders>
          </w:tcPr>
          <w:p w:rsidR="00FD591A" w:rsidRDefault="00E33CD0">
            <w:pPr>
              <w:pStyle w:val="TableParagraph"/>
              <w:ind w:left="0" w:right="117"/>
              <w:jc w:val="right"/>
              <w:rPr>
                <w:sz w:val="24"/>
              </w:rPr>
            </w:pPr>
            <w:r>
              <w:rPr>
                <w:w w:val="95"/>
                <w:sz w:val="24"/>
              </w:rPr>
              <w:t>161</w:t>
            </w:r>
          </w:p>
        </w:tc>
      </w:tr>
      <w:tr w:rsidR="00FD591A">
        <w:trPr>
          <w:trHeight w:hRule="exact" w:val="289"/>
        </w:trPr>
        <w:tc>
          <w:tcPr>
            <w:tcW w:w="1101" w:type="dxa"/>
            <w:tcBorders>
              <w:top w:val="nil"/>
              <w:left w:val="nil"/>
              <w:bottom w:val="nil"/>
              <w:right w:val="nil"/>
            </w:tcBorders>
          </w:tcPr>
          <w:p w:rsidR="00FD591A" w:rsidRDefault="00E33CD0">
            <w:pPr>
              <w:pStyle w:val="TableParagraph"/>
              <w:rPr>
                <w:sz w:val="24"/>
              </w:rPr>
            </w:pPr>
            <w:r>
              <w:rPr>
                <w:sz w:val="24"/>
              </w:rPr>
              <w:t>2011</w:t>
            </w:r>
          </w:p>
        </w:tc>
        <w:tc>
          <w:tcPr>
            <w:tcW w:w="1574" w:type="dxa"/>
            <w:tcBorders>
              <w:top w:val="nil"/>
              <w:left w:val="nil"/>
              <w:bottom w:val="nil"/>
              <w:right w:val="nil"/>
            </w:tcBorders>
          </w:tcPr>
          <w:p w:rsidR="00FD591A" w:rsidRDefault="00E33CD0">
            <w:pPr>
              <w:pStyle w:val="TableParagraph"/>
              <w:ind w:left="0" w:right="516"/>
              <w:jc w:val="right"/>
              <w:rPr>
                <w:sz w:val="24"/>
              </w:rPr>
            </w:pPr>
            <w:r>
              <w:rPr>
                <w:w w:val="95"/>
                <w:sz w:val="24"/>
              </w:rPr>
              <w:t>2566</w:t>
            </w:r>
          </w:p>
        </w:tc>
        <w:tc>
          <w:tcPr>
            <w:tcW w:w="1116" w:type="dxa"/>
            <w:tcBorders>
              <w:top w:val="nil"/>
              <w:left w:val="nil"/>
              <w:bottom w:val="nil"/>
              <w:right w:val="nil"/>
            </w:tcBorders>
          </w:tcPr>
          <w:p w:rsidR="00FD591A" w:rsidRDefault="00E33CD0">
            <w:pPr>
              <w:pStyle w:val="TableParagraph"/>
              <w:ind w:left="0" w:right="117"/>
              <w:jc w:val="right"/>
              <w:rPr>
                <w:sz w:val="24"/>
              </w:rPr>
            </w:pPr>
            <w:r>
              <w:rPr>
                <w:w w:val="95"/>
                <w:sz w:val="24"/>
              </w:rPr>
              <w:t>202</w:t>
            </w:r>
          </w:p>
        </w:tc>
      </w:tr>
      <w:tr w:rsidR="00FD591A">
        <w:trPr>
          <w:trHeight w:hRule="exact" w:val="289"/>
        </w:trPr>
        <w:tc>
          <w:tcPr>
            <w:tcW w:w="1101" w:type="dxa"/>
            <w:tcBorders>
              <w:top w:val="nil"/>
              <w:left w:val="nil"/>
              <w:bottom w:val="nil"/>
              <w:right w:val="nil"/>
            </w:tcBorders>
          </w:tcPr>
          <w:p w:rsidR="00FD591A" w:rsidRDefault="00E33CD0">
            <w:pPr>
              <w:pStyle w:val="TableParagraph"/>
              <w:rPr>
                <w:sz w:val="24"/>
              </w:rPr>
            </w:pPr>
            <w:r>
              <w:rPr>
                <w:sz w:val="24"/>
              </w:rPr>
              <w:t>2012</w:t>
            </w:r>
          </w:p>
        </w:tc>
        <w:tc>
          <w:tcPr>
            <w:tcW w:w="1574" w:type="dxa"/>
            <w:tcBorders>
              <w:top w:val="nil"/>
              <w:left w:val="nil"/>
              <w:bottom w:val="nil"/>
              <w:right w:val="nil"/>
            </w:tcBorders>
          </w:tcPr>
          <w:p w:rsidR="00FD591A" w:rsidRDefault="00E33CD0">
            <w:pPr>
              <w:pStyle w:val="TableParagraph"/>
              <w:ind w:left="0" w:right="516"/>
              <w:jc w:val="right"/>
              <w:rPr>
                <w:sz w:val="24"/>
              </w:rPr>
            </w:pPr>
            <w:r>
              <w:rPr>
                <w:w w:val="95"/>
                <w:sz w:val="24"/>
              </w:rPr>
              <w:t>1014</w:t>
            </w:r>
          </w:p>
        </w:tc>
        <w:tc>
          <w:tcPr>
            <w:tcW w:w="1116" w:type="dxa"/>
            <w:tcBorders>
              <w:top w:val="nil"/>
              <w:left w:val="nil"/>
              <w:bottom w:val="nil"/>
              <w:right w:val="nil"/>
            </w:tcBorders>
          </w:tcPr>
          <w:p w:rsidR="00FD591A" w:rsidRDefault="00E33CD0">
            <w:pPr>
              <w:pStyle w:val="TableParagraph"/>
              <w:ind w:left="0" w:right="117"/>
              <w:jc w:val="right"/>
              <w:rPr>
                <w:sz w:val="24"/>
              </w:rPr>
            </w:pPr>
            <w:r>
              <w:rPr>
                <w:w w:val="95"/>
                <w:sz w:val="24"/>
              </w:rPr>
              <w:t>94</w:t>
            </w:r>
          </w:p>
        </w:tc>
      </w:tr>
      <w:tr w:rsidR="00FD591A">
        <w:trPr>
          <w:trHeight w:hRule="exact" w:val="299"/>
        </w:trPr>
        <w:tc>
          <w:tcPr>
            <w:tcW w:w="1101" w:type="dxa"/>
            <w:tcBorders>
              <w:top w:val="nil"/>
              <w:left w:val="nil"/>
              <w:right w:val="nil"/>
            </w:tcBorders>
          </w:tcPr>
          <w:p w:rsidR="00FD591A" w:rsidRDefault="00E33CD0">
            <w:pPr>
              <w:pStyle w:val="TableParagraph"/>
              <w:rPr>
                <w:sz w:val="24"/>
              </w:rPr>
            </w:pPr>
            <w:r>
              <w:rPr>
                <w:sz w:val="24"/>
              </w:rPr>
              <w:t>2013</w:t>
            </w:r>
          </w:p>
        </w:tc>
        <w:tc>
          <w:tcPr>
            <w:tcW w:w="1574" w:type="dxa"/>
            <w:tcBorders>
              <w:top w:val="nil"/>
              <w:left w:val="nil"/>
              <w:right w:val="nil"/>
            </w:tcBorders>
          </w:tcPr>
          <w:p w:rsidR="00FD591A" w:rsidRDefault="00E33CD0">
            <w:pPr>
              <w:pStyle w:val="TableParagraph"/>
              <w:ind w:left="0" w:right="516"/>
              <w:jc w:val="right"/>
              <w:rPr>
                <w:sz w:val="24"/>
              </w:rPr>
            </w:pPr>
            <w:r>
              <w:rPr>
                <w:w w:val="95"/>
                <w:sz w:val="24"/>
              </w:rPr>
              <w:t>2973</w:t>
            </w:r>
          </w:p>
        </w:tc>
        <w:tc>
          <w:tcPr>
            <w:tcW w:w="1116" w:type="dxa"/>
            <w:tcBorders>
              <w:top w:val="nil"/>
              <w:left w:val="nil"/>
              <w:right w:val="nil"/>
            </w:tcBorders>
          </w:tcPr>
          <w:p w:rsidR="00FD591A" w:rsidRDefault="00E33CD0">
            <w:pPr>
              <w:pStyle w:val="TableParagraph"/>
              <w:ind w:left="0" w:right="117"/>
              <w:jc w:val="right"/>
              <w:rPr>
                <w:sz w:val="24"/>
              </w:rPr>
            </w:pPr>
            <w:r>
              <w:rPr>
                <w:w w:val="95"/>
                <w:sz w:val="24"/>
              </w:rPr>
              <w:t>383</w:t>
            </w:r>
          </w:p>
        </w:tc>
      </w:tr>
      <w:tr w:rsidR="00FD591A">
        <w:trPr>
          <w:trHeight w:hRule="exact" w:val="297"/>
        </w:trPr>
        <w:tc>
          <w:tcPr>
            <w:tcW w:w="1101" w:type="dxa"/>
            <w:tcBorders>
              <w:left w:val="nil"/>
              <w:right w:val="nil"/>
            </w:tcBorders>
          </w:tcPr>
          <w:p w:rsidR="00FD591A" w:rsidRDefault="00E33CD0">
            <w:pPr>
              <w:pStyle w:val="TableParagraph"/>
              <w:spacing w:line="254" w:lineRule="exact"/>
              <w:rPr>
                <w:b/>
                <w:sz w:val="24"/>
              </w:rPr>
            </w:pPr>
            <w:r>
              <w:rPr>
                <w:b/>
                <w:sz w:val="24"/>
              </w:rPr>
              <w:t>Total</w:t>
            </w:r>
          </w:p>
        </w:tc>
        <w:tc>
          <w:tcPr>
            <w:tcW w:w="1574" w:type="dxa"/>
            <w:tcBorders>
              <w:left w:val="nil"/>
              <w:right w:val="nil"/>
            </w:tcBorders>
          </w:tcPr>
          <w:p w:rsidR="00FD591A" w:rsidRDefault="00E33CD0">
            <w:pPr>
              <w:pStyle w:val="TableParagraph"/>
              <w:spacing w:line="254" w:lineRule="exact"/>
              <w:ind w:left="0" w:right="516"/>
              <w:jc w:val="right"/>
              <w:rPr>
                <w:sz w:val="24"/>
              </w:rPr>
            </w:pPr>
            <w:r>
              <w:rPr>
                <w:w w:val="95"/>
                <w:sz w:val="24"/>
              </w:rPr>
              <w:t>31722</w:t>
            </w:r>
          </w:p>
        </w:tc>
        <w:tc>
          <w:tcPr>
            <w:tcW w:w="1116" w:type="dxa"/>
            <w:tcBorders>
              <w:left w:val="nil"/>
              <w:right w:val="nil"/>
            </w:tcBorders>
          </w:tcPr>
          <w:p w:rsidR="00FD591A" w:rsidRDefault="00E33CD0">
            <w:pPr>
              <w:pStyle w:val="TableParagraph"/>
              <w:spacing w:line="254" w:lineRule="exact"/>
              <w:ind w:left="0" w:right="117"/>
              <w:jc w:val="right"/>
              <w:rPr>
                <w:sz w:val="24"/>
              </w:rPr>
            </w:pPr>
            <w:r>
              <w:rPr>
                <w:w w:val="95"/>
                <w:sz w:val="24"/>
              </w:rPr>
              <w:t>2715</w:t>
            </w:r>
          </w:p>
        </w:tc>
      </w:tr>
    </w:tbl>
    <w:p w:rsidR="00FD591A" w:rsidRDefault="00FD591A">
      <w:pPr>
        <w:pStyle w:val="BodyText"/>
        <w:rPr>
          <w:b/>
          <w:sz w:val="20"/>
        </w:rPr>
      </w:pPr>
    </w:p>
    <w:p w:rsidR="00FD591A" w:rsidRDefault="00E33CD0">
      <w:pPr>
        <w:pStyle w:val="BodyText"/>
        <w:spacing w:before="21" w:line="478" w:lineRule="exact"/>
        <w:ind w:left="440" w:right="98"/>
      </w:pPr>
      <w:proofErr w:type="gramStart"/>
      <w:r>
        <w:t>in</w:t>
      </w:r>
      <w:proofErr w:type="gramEnd"/>
      <w:r>
        <w:t xml:space="preserve"> shallow (0-40 m) water depths than in deep (40-150 m) depths </w:t>
      </w:r>
      <w:hyperlink w:anchor="_bookmark7" w:history="1">
        <w:r>
          <w:t>(Fig.1.4,</w:t>
        </w:r>
      </w:hyperlink>
      <w:r>
        <w:t xml:space="preserve"> lower panel). Less</w:t>
      </w:r>
      <w:r>
        <w:rPr>
          <w:spacing w:val="-15"/>
        </w:rPr>
        <w:t xml:space="preserve"> </w:t>
      </w:r>
      <w:r>
        <w:t>than</w:t>
      </w:r>
      <w:r>
        <w:rPr>
          <w:spacing w:val="-15"/>
        </w:rPr>
        <w:t xml:space="preserve"> </w:t>
      </w:r>
      <w:r>
        <w:t>2%</w:t>
      </w:r>
      <w:r>
        <w:rPr>
          <w:spacing w:val="-15"/>
        </w:rPr>
        <w:t xml:space="preserve"> </w:t>
      </w:r>
      <w:r>
        <w:t>of</w:t>
      </w:r>
      <w:r>
        <w:rPr>
          <w:spacing w:val="-15"/>
        </w:rPr>
        <w:t xml:space="preserve"> </w:t>
      </w:r>
      <w:r>
        <w:t>sightings</w:t>
      </w:r>
      <w:ins w:id="51" w:author="Jay" w:date="2017-07-10T09:56:00Z">
        <w:r w:rsidR="00944921">
          <w:t xml:space="preserve"> and </w:t>
        </w:r>
        <w:proofErr w:type="spellStart"/>
        <w:r w:rsidR="00944921">
          <w:t>x.x</w:t>
        </w:r>
        <w:proofErr w:type="spellEnd"/>
        <w:r w:rsidR="00944921">
          <w:t>% of effort</w:t>
        </w:r>
      </w:ins>
      <w:r>
        <w:rPr>
          <w:spacing w:val="-15"/>
        </w:rPr>
        <w:t xml:space="preserve"> </w:t>
      </w:r>
      <w:r>
        <w:t>occurred</w:t>
      </w:r>
      <w:r>
        <w:rPr>
          <w:spacing w:val="-15"/>
        </w:rPr>
        <w:t xml:space="preserve"> </w:t>
      </w:r>
      <w:r>
        <w:t>in</w:t>
      </w:r>
      <w:r>
        <w:rPr>
          <w:spacing w:val="-15"/>
        </w:rPr>
        <w:t xml:space="preserve"> </w:t>
      </w:r>
      <w:r>
        <w:t>water</w:t>
      </w:r>
      <w:r>
        <w:rPr>
          <w:spacing w:val="-15"/>
        </w:rPr>
        <w:t xml:space="preserve"> </w:t>
      </w:r>
      <w:r>
        <w:t>150-1000</w:t>
      </w:r>
      <w:r>
        <w:rPr>
          <w:spacing w:val="-15"/>
        </w:rPr>
        <w:t xml:space="preserve"> </w:t>
      </w:r>
      <w:r>
        <w:t>m</w:t>
      </w:r>
      <w:r>
        <w:rPr>
          <w:spacing w:val="-15"/>
        </w:rPr>
        <w:t xml:space="preserve"> </w:t>
      </w:r>
      <w:r>
        <w:t>deep.</w:t>
      </w:r>
      <w:r>
        <w:rPr>
          <w:spacing w:val="-3"/>
        </w:rPr>
        <w:t xml:space="preserve"> </w:t>
      </w:r>
      <w:r>
        <w:t>The</w:t>
      </w:r>
      <w:r>
        <w:rPr>
          <w:spacing w:val="-15"/>
        </w:rPr>
        <w:t xml:space="preserve"> </w:t>
      </w:r>
      <w:r>
        <w:t>quantity</w:t>
      </w:r>
      <w:r>
        <w:rPr>
          <w:spacing w:val="-15"/>
        </w:rPr>
        <w:t xml:space="preserve"> </w:t>
      </w:r>
      <w:r>
        <w:t>of</w:t>
      </w:r>
      <w:r>
        <w:rPr>
          <w:spacing w:val="-15"/>
        </w:rPr>
        <w:t xml:space="preserve"> </w:t>
      </w:r>
      <w:r>
        <w:t>aerial</w:t>
      </w:r>
      <w:r>
        <w:rPr>
          <w:spacing w:val="-15"/>
        </w:rPr>
        <w:t xml:space="preserve"> </w:t>
      </w:r>
      <w:r>
        <w:t>survey effort varied among years (Table</w:t>
      </w:r>
      <w:hyperlink w:anchor="_bookmark5" w:history="1">
        <w:r>
          <w:t>1.2)</w:t>
        </w:r>
      </w:hyperlink>
      <w:r>
        <w:t xml:space="preserve"> and months (Fig.1.3</w:t>
      </w:r>
      <w:hyperlink w:anchor="_bookmark6" w:history="1">
        <w:r>
          <w:t>),</w:t>
        </w:r>
      </w:hyperlink>
      <w:r>
        <w:t xml:space="preserve"> with most effort occurring    in August, September, and October. Most aerial survey effort occurred within Monterey Bay itself (Fig.1.2</w:t>
      </w:r>
      <w:hyperlink w:anchor="_bookmark4" w:history="1">
        <w:r>
          <w:t>,</w:t>
        </w:r>
      </w:hyperlink>
      <w:r>
        <w:t xml:space="preserve"> left panel). </w:t>
      </w:r>
      <w:commentRangeStart w:id="52"/>
      <w:r>
        <w:t xml:space="preserve">Calculated harbor porpoise densities at the midpoint of each aerial survey </w:t>
      </w:r>
      <w:proofErr w:type="spellStart"/>
      <w:r>
        <w:t>subsegment</w:t>
      </w:r>
      <w:proofErr w:type="spellEnd"/>
      <w:r>
        <w:t xml:space="preserve"> ranged from 0 to 78.5 harbor porpoise per </w:t>
      </w:r>
      <w:r>
        <w:rPr>
          <w:spacing w:val="2"/>
        </w:rPr>
        <w:t>km</w:t>
      </w:r>
      <w:r>
        <w:rPr>
          <w:spacing w:val="2"/>
          <w:position w:val="9"/>
          <w:sz w:val="18"/>
        </w:rPr>
        <w:t>2</w:t>
      </w:r>
      <w:r>
        <w:rPr>
          <w:spacing w:val="2"/>
        </w:rPr>
        <w:t xml:space="preserve">. </w:t>
      </w:r>
      <w:commentRangeEnd w:id="52"/>
      <w:r w:rsidR="00944921">
        <w:rPr>
          <w:rStyle w:val="CommentReference"/>
        </w:rPr>
        <w:commentReference w:id="52"/>
      </w:r>
      <w:r>
        <w:t>The GAM explained</w:t>
      </w:r>
      <w:r>
        <w:rPr>
          <w:spacing w:val="-24"/>
        </w:rPr>
        <w:t xml:space="preserve"> </w:t>
      </w:r>
      <w:r>
        <w:t>24.7%</w:t>
      </w:r>
      <w:r>
        <w:rPr>
          <w:spacing w:val="-24"/>
        </w:rPr>
        <w:t xml:space="preserve"> </w:t>
      </w:r>
      <w:r>
        <w:t>of</w:t>
      </w:r>
      <w:r>
        <w:rPr>
          <w:spacing w:val="-24"/>
        </w:rPr>
        <w:t xml:space="preserve"> </w:t>
      </w:r>
      <w:r>
        <w:t>deviance</w:t>
      </w:r>
      <w:r>
        <w:rPr>
          <w:spacing w:val="-24"/>
        </w:rPr>
        <w:t xml:space="preserve"> </w:t>
      </w:r>
      <w:r>
        <w:t>in</w:t>
      </w:r>
      <w:r>
        <w:rPr>
          <w:spacing w:val="-24"/>
        </w:rPr>
        <w:t xml:space="preserve"> </w:t>
      </w:r>
      <w:r>
        <w:t>the</w:t>
      </w:r>
      <w:r>
        <w:rPr>
          <w:spacing w:val="-24"/>
        </w:rPr>
        <w:t xml:space="preserve"> </w:t>
      </w:r>
      <w:r>
        <w:t>aerial</w:t>
      </w:r>
      <w:r>
        <w:rPr>
          <w:spacing w:val="-24"/>
        </w:rPr>
        <w:t xml:space="preserve"> </w:t>
      </w:r>
      <w:r>
        <w:t>survey</w:t>
      </w:r>
      <w:r>
        <w:rPr>
          <w:spacing w:val="-24"/>
        </w:rPr>
        <w:t xml:space="preserve"> </w:t>
      </w:r>
      <w:r>
        <w:t>data,</w:t>
      </w:r>
      <w:r>
        <w:rPr>
          <w:spacing w:val="-24"/>
        </w:rPr>
        <w:t xml:space="preserve"> </w:t>
      </w:r>
      <w:r>
        <w:t>which</w:t>
      </w:r>
      <w:r>
        <w:rPr>
          <w:spacing w:val="-24"/>
        </w:rPr>
        <w:t xml:space="preserve"> </w:t>
      </w:r>
      <w:r>
        <w:t>is</w:t>
      </w:r>
      <w:r>
        <w:rPr>
          <w:spacing w:val="-24"/>
        </w:rPr>
        <w:t xml:space="preserve"> </w:t>
      </w:r>
      <w:r>
        <w:t>comparable</w:t>
      </w:r>
      <w:r>
        <w:rPr>
          <w:spacing w:val="-24"/>
        </w:rPr>
        <w:t xml:space="preserve"> </w:t>
      </w:r>
      <w:r>
        <w:t>to</w:t>
      </w:r>
      <w:r>
        <w:rPr>
          <w:spacing w:val="-24"/>
        </w:rPr>
        <w:t xml:space="preserve"> </w:t>
      </w:r>
      <w:r>
        <w:t>other</w:t>
      </w:r>
      <w:r>
        <w:rPr>
          <w:spacing w:val="-24"/>
        </w:rPr>
        <w:t xml:space="preserve"> </w:t>
      </w:r>
      <w:r>
        <w:t>cetacean- habitat models (</w:t>
      </w:r>
      <w:proofErr w:type="spellStart"/>
      <w:r>
        <w:t>e.g.</w:t>
      </w:r>
      <w:proofErr w:type="gramStart"/>
      <w:r>
        <w:t>,</w:t>
      </w:r>
      <w:proofErr w:type="gramEnd"/>
      <w:r w:rsidR="00FD591A">
        <w:fldChar w:fldCharType="begin"/>
      </w:r>
      <w:r w:rsidR="00FD591A">
        <w:instrText>HYPERLINK \l "_bookmark25"</w:instrText>
      </w:r>
      <w:r w:rsidR="00FD591A">
        <w:fldChar w:fldCharType="separate"/>
      </w:r>
      <w:r>
        <w:t>Gilles</w:t>
      </w:r>
      <w:proofErr w:type="spellEnd"/>
      <w:r>
        <w:t xml:space="preserve"> et al.,</w:t>
      </w:r>
      <w:r w:rsidR="00FD591A">
        <w:fldChar w:fldCharType="end"/>
      </w:r>
      <w:hyperlink w:anchor="_bookmark25" w:history="1">
        <w:r>
          <w:t>2016).</w:t>
        </w:r>
      </w:hyperlink>
      <w:r>
        <w:t xml:space="preserve">  The </w:t>
      </w:r>
      <w:proofErr w:type="spellStart"/>
      <w:ins w:id="53" w:author="Jay" w:date="2017-07-10T09:59:00Z">
        <w:r w:rsidR="00944921">
          <w:t>bivariate</w:t>
        </w:r>
        <w:proofErr w:type="spellEnd"/>
        <w:r w:rsidR="00944921">
          <w:t xml:space="preserve"> </w:t>
        </w:r>
      </w:ins>
      <w:r>
        <w:t xml:space="preserve">smooth term on X and Y </w:t>
      </w:r>
      <w:ins w:id="54" w:author="Jay" w:date="2017-07-10T09:59:00Z">
        <w:r w:rsidR="00944921">
          <w:t xml:space="preserve">distances </w:t>
        </w:r>
      </w:ins>
      <w:r>
        <w:t xml:space="preserve">from the </w:t>
      </w:r>
      <w:proofErr w:type="spellStart"/>
      <w:proofErr w:type="gramStart"/>
      <w:r>
        <w:t>centroid</w:t>
      </w:r>
      <w:proofErr w:type="spellEnd"/>
      <w:r>
        <w:t xml:space="preserve">  of</w:t>
      </w:r>
      <w:proofErr w:type="gramEnd"/>
      <w:r>
        <w:t xml:space="preserve"> the study region was significant (p </w:t>
      </w:r>
      <w:r>
        <w:rPr>
          <w:rFonts w:ascii="Verdana"/>
          <w:i/>
        </w:rPr>
        <w:t xml:space="preserve">&lt; </w:t>
      </w:r>
      <w:r>
        <w:t xml:space="preserve">0.001). </w:t>
      </w:r>
      <w:commentRangeStart w:id="55"/>
      <w:r>
        <w:t xml:space="preserve">The GAM predicted highest densities of harbor porpoise in the northern part of Monterey Bay with moderate densities predicted in </w:t>
      </w:r>
      <w:proofErr w:type="spellStart"/>
      <w:r>
        <w:t>nearshore</w:t>
      </w:r>
      <w:proofErr w:type="spellEnd"/>
      <w:r>
        <w:t xml:space="preserve"> southern Monterey Bay</w:t>
      </w:r>
      <w:r>
        <w:rPr>
          <w:spacing w:val="-15"/>
        </w:rPr>
        <w:t xml:space="preserve"> </w:t>
      </w:r>
      <w:r>
        <w:t>(Fig.</w:t>
      </w:r>
      <w:hyperlink w:anchor="_bookmark8" w:history="1">
        <w:r>
          <w:t>1.5</w:t>
        </w:r>
      </w:hyperlink>
      <w:r>
        <w:t>).</w:t>
      </w:r>
      <w:commentRangeEnd w:id="55"/>
      <w:r w:rsidR="00944921">
        <w:rPr>
          <w:rStyle w:val="CommentReference"/>
        </w:rPr>
        <w:commentReference w:id="55"/>
      </w:r>
    </w:p>
    <w:p w:rsidR="00FD591A" w:rsidRDefault="00FD591A">
      <w:pPr>
        <w:spacing w:line="478" w:lineRule="exact"/>
        <w:sectPr w:rsidR="00FD591A">
          <w:type w:val="continuous"/>
          <w:pgSz w:w="12240" w:h="15840"/>
          <w:pgMar w:top="1500" w:right="1300" w:bottom="280" w:left="1720" w:header="720" w:footer="720" w:gutter="0"/>
          <w:cols w:space="720"/>
        </w:sectPr>
      </w:pPr>
    </w:p>
    <w:p w:rsidR="00FD591A" w:rsidRDefault="00FD591A">
      <w:pPr>
        <w:pStyle w:val="BodyText"/>
        <w:rPr>
          <w:sz w:val="20"/>
        </w:rPr>
      </w:pPr>
    </w:p>
    <w:p w:rsidR="00FD591A" w:rsidRDefault="00FD591A">
      <w:pPr>
        <w:pStyle w:val="BodyText"/>
        <w:rPr>
          <w:sz w:val="20"/>
        </w:rPr>
      </w:pPr>
    </w:p>
    <w:p w:rsidR="00FD591A" w:rsidRDefault="00FD591A">
      <w:pPr>
        <w:pStyle w:val="BodyText"/>
        <w:spacing w:before="3"/>
        <w:rPr>
          <w:sz w:val="19"/>
        </w:rPr>
      </w:pPr>
    </w:p>
    <w:tbl>
      <w:tblPr>
        <w:tblW w:w="0" w:type="auto"/>
        <w:tblInd w:w="2973" w:type="dxa"/>
        <w:tblBorders>
          <w:top w:val="nil"/>
          <w:left w:val="nil"/>
          <w:bottom w:val="nil"/>
          <w:right w:val="nil"/>
          <w:insideH w:val="nil"/>
          <w:insideV w:val="nil"/>
        </w:tblBorders>
        <w:tblLayout w:type="fixed"/>
        <w:tblCellMar>
          <w:left w:w="0" w:type="dxa"/>
          <w:right w:w="0" w:type="dxa"/>
        </w:tblCellMar>
        <w:tblLook w:val="01E0"/>
      </w:tblPr>
      <w:tblGrid>
        <w:gridCol w:w="341"/>
        <w:gridCol w:w="1017"/>
        <w:gridCol w:w="2230"/>
        <w:gridCol w:w="126"/>
      </w:tblGrid>
      <w:tr w:rsidR="00FD591A">
        <w:trPr>
          <w:trHeight w:hRule="exact" w:val="213"/>
        </w:trPr>
        <w:tc>
          <w:tcPr>
            <w:tcW w:w="341" w:type="dxa"/>
            <w:tcBorders>
              <w:right w:val="single" w:sz="5" w:space="0" w:color="7F7F7F"/>
            </w:tcBorders>
          </w:tcPr>
          <w:p w:rsidR="00FD591A" w:rsidRDefault="00E33CD0">
            <w:pPr>
              <w:pStyle w:val="TableParagraph"/>
              <w:spacing w:before="61" w:line="240" w:lineRule="auto"/>
              <w:ind w:left="35"/>
              <w:rPr>
                <w:rFonts w:ascii="Arial"/>
                <w:sz w:val="11"/>
              </w:rPr>
            </w:pPr>
            <w:bookmarkStart w:id="56" w:name="_bookmark6"/>
            <w:bookmarkEnd w:id="56"/>
            <w:r>
              <w:rPr>
                <w:rFonts w:ascii="Arial"/>
                <w:sz w:val="11"/>
              </w:rPr>
              <w:t>2000</w:t>
            </w:r>
          </w:p>
        </w:tc>
        <w:tc>
          <w:tcPr>
            <w:tcW w:w="1017" w:type="dxa"/>
            <w:tcBorders>
              <w:top w:val="single" w:sz="5" w:space="0" w:color="7F7F7F"/>
              <w:left w:val="single" w:sz="5" w:space="0" w:color="7F7F7F"/>
              <w:right w:val="single" w:sz="2" w:space="0" w:color="E5E5E5"/>
            </w:tcBorders>
          </w:tcPr>
          <w:p w:rsidR="00FD591A" w:rsidRDefault="00FD591A"/>
        </w:tc>
        <w:tc>
          <w:tcPr>
            <w:tcW w:w="2230" w:type="dxa"/>
            <w:tcBorders>
              <w:top w:val="single" w:sz="5" w:space="0" w:color="7F7F7F"/>
              <w:left w:val="single" w:sz="2" w:space="0" w:color="E5E5E5"/>
              <w:right w:val="single" w:sz="5" w:space="0" w:color="7F7F7F"/>
            </w:tcBorders>
          </w:tcPr>
          <w:p w:rsidR="00FD591A" w:rsidRDefault="00E33CD0">
            <w:pPr>
              <w:pStyle w:val="TableParagraph"/>
              <w:spacing w:before="63" w:line="240" w:lineRule="auto"/>
              <w:ind w:left="521"/>
              <w:jc w:val="center"/>
              <w:rPr>
                <w:rFonts w:ascii="MS PMincho" w:hAnsi="MS PMincho"/>
                <w:sz w:val="7"/>
              </w:rPr>
            </w:pPr>
            <w:r>
              <w:rPr>
                <w:rFonts w:ascii="MS PMincho" w:hAnsi="MS PMincho"/>
                <w:color w:val="EE6A50"/>
                <w:w w:val="108"/>
                <w:sz w:val="7"/>
              </w:rPr>
              <w:t>●</w:t>
            </w:r>
          </w:p>
        </w:tc>
        <w:tc>
          <w:tcPr>
            <w:tcW w:w="126" w:type="dxa"/>
            <w:tcBorders>
              <w:top w:val="single" w:sz="5" w:space="0" w:color="7F7F7F"/>
              <w:left w:val="single" w:sz="5" w:space="0" w:color="7F7F7F"/>
            </w:tcBorders>
          </w:tcPr>
          <w:p w:rsidR="00FD591A" w:rsidRDefault="00FD591A"/>
        </w:tc>
      </w:tr>
      <w:tr w:rsidR="00FD591A">
        <w:trPr>
          <w:trHeight w:hRule="exact" w:val="166"/>
        </w:trPr>
        <w:tc>
          <w:tcPr>
            <w:tcW w:w="341" w:type="dxa"/>
            <w:tcBorders>
              <w:right w:val="single" w:sz="5" w:space="0" w:color="7F7F7F"/>
            </w:tcBorders>
          </w:tcPr>
          <w:p w:rsidR="00FD591A" w:rsidRDefault="00E33CD0">
            <w:pPr>
              <w:pStyle w:val="TableParagraph"/>
              <w:spacing w:before="14" w:line="240" w:lineRule="auto"/>
              <w:ind w:left="35"/>
              <w:rPr>
                <w:rFonts w:ascii="Arial"/>
                <w:sz w:val="11"/>
              </w:rPr>
            </w:pPr>
            <w:r>
              <w:rPr>
                <w:rFonts w:ascii="Arial"/>
                <w:sz w:val="11"/>
              </w:rPr>
              <w:t>2001</w:t>
            </w:r>
          </w:p>
        </w:tc>
        <w:tc>
          <w:tcPr>
            <w:tcW w:w="1017" w:type="dxa"/>
            <w:tcBorders>
              <w:left w:val="single" w:sz="5" w:space="0" w:color="7F7F7F"/>
              <w:right w:val="single" w:sz="2" w:space="0" w:color="E5E5E5"/>
            </w:tcBorders>
          </w:tcPr>
          <w:p w:rsidR="00FD591A" w:rsidRDefault="00FD591A"/>
        </w:tc>
        <w:tc>
          <w:tcPr>
            <w:tcW w:w="2230" w:type="dxa"/>
            <w:tcBorders>
              <w:left w:val="single" w:sz="2" w:space="0" w:color="E5E5E5"/>
              <w:right w:val="single" w:sz="5" w:space="0" w:color="7F7F7F"/>
            </w:tcBorders>
          </w:tcPr>
          <w:p w:rsidR="00FD591A" w:rsidRDefault="00E33CD0">
            <w:pPr>
              <w:pStyle w:val="TableParagraph"/>
              <w:tabs>
                <w:tab w:val="left" w:pos="1332"/>
                <w:tab w:val="left" w:pos="1611"/>
                <w:tab w:val="left" w:pos="1890"/>
              </w:tabs>
              <w:spacing w:before="22" w:line="240" w:lineRule="auto"/>
              <w:ind w:left="1054"/>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rsidR="00FD591A" w:rsidRDefault="00FD591A"/>
        </w:tc>
      </w:tr>
      <w:tr w:rsidR="00FD591A">
        <w:trPr>
          <w:trHeight w:hRule="exact" w:val="166"/>
        </w:trPr>
        <w:tc>
          <w:tcPr>
            <w:tcW w:w="341" w:type="dxa"/>
            <w:tcBorders>
              <w:right w:val="single" w:sz="5" w:space="0" w:color="7F7F7F"/>
            </w:tcBorders>
          </w:tcPr>
          <w:p w:rsidR="00FD591A" w:rsidRDefault="00E33CD0">
            <w:pPr>
              <w:pStyle w:val="TableParagraph"/>
              <w:spacing w:before="14" w:line="240" w:lineRule="auto"/>
              <w:ind w:left="35"/>
              <w:rPr>
                <w:rFonts w:ascii="Arial"/>
                <w:sz w:val="11"/>
              </w:rPr>
            </w:pPr>
            <w:r>
              <w:rPr>
                <w:rFonts w:ascii="Arial"/>
                <w:sz w:val="11"/>
              </w:rPr>
              <w:t>2002</w:t>
            </w:r>
          </w:p>
        </w:tc>
        <w:tc>
          <w:tcPr>
            <w:tcW w:w="1017" w:type="dxa"/>
            <w:tcBorders>
              <w:left w:val="single" w:sz="5" w:space="0" w:color="7F7F7F"/>
              <w:right w:val="single" w:sz="2" w:space="0" w:color="E5E5E5"/>
            </w:tcBorders>
          </w:tcPr>
          <w:p w:rsidR="00FD591A" w:rsidRDefault="00E33CD0">
            <w:pPr>
              <w:pStyle w:val="TableParagraph"/>
              <w:spacing w:before="22" w:line="240" w:lineRule="auto"/>
              <w:ind w:left="117"/>
              <w:rPr>
                <w:rFonts w:ascii="MS PMincho" w:hAnsi="MS PMincho"/>
                <w:sz w:val="7"/>
              </w:rPr>
            </w:pPr>
            <w:r>
              <w:rPr>
                <w:rFonts w:ascii="MS PMincho" w:hAnsi="MS PMincho"/>
                <w:color w:val="EE6A50"/>
                <w:w w:val="108"/>
                <w:sz w:val="7"/>
              </w:rPr>
              <w:t>●</w:t>
            </w:r>
          </w:p>
        </w:tc>
        <w:tc>
          <w:tcPr>
            <w:tcW w:w="2230" w:type="dxa"/>
            <w:tcBorders>
              <w:left w:val="single" w:sz="2" w:space="0" w:color="E5E5E5"/>
              <w:right w:val="single" w:sz="5" w:space="0" w:color="7F7F7F"/>
            </w:tcBorders>
          </w:tcPr>
          <w:p w:rsidR="00FD591A" w:rsidRDefault="00E33CD0">
            <w:pPr>
              <w:pStyle w:val="TableParagraph"/>
              <w:tabs>
                <w:tab w:val="left" w:pos="1332"/>
                <w:tab w:val="left" w:pos="1611"/>
              </w:tabs>
              <w:spacing w:before="22" w:line="240" w:lineRule="auto"/>
              <w:ind w:left="1054"/>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rsidR="00FD591A" w:rsidRDefault="00FD591A"/>
        </w:tc>
      </w:tr>
      <w:tr w:rsidR="00FD591A">
        <w:trPr>
          <w:trHeight w:hRule="exact" w:val="166"/>
        </w:trPr>
        <w:tc>
          <w:tcPr>
            <w:tcW w:w="341" w:type="dxa"/>
            <w:tcBorders>
              <w:right w:val="single" w:sz="5" w:space="0" w:color="7F7F7F"/>
            </w:tcBorders>
          </w:tcPr>
          <w:p w:rsidR="00FD591A" w:rsidRDefault="00E33CD0">
            <w:pPr>
              <w:pStyle w:val="TableParagraph"/>
              <w:spacing w:before="14" w:line="240" w:lineRule="auto"/>
              <w:ind w:left="35"/>
              <w:rPr>
                <w:rFonts w:ascii="Arial"/>
                <w:sz w:val="11"/>
              </w:rPr>
            </w:pPr>
            <w:r>
              <w:rPr>
                <w:rFonts w:ascii="Arial"/>
                <w:sz w:val="11"/>
              </w:rPr>
              <w:t>2003</w:t>
            </w:r>
          </w:p>
        </w:tc>
        <w:tc>
          <w:tcPr>
            <w:tcW w:w="1017" w:type="dxa"/>
            <w:tcBorders>
              <w:left w:val="single" w:sz="5" w:space="0" w:color="7F7F7F"/>
              <w:right w:val="single" w:sz="2" w:space="0" w:color="E5E5E5"/>
            </w:tcBorders>
          </w:tcPr>
          <w:p w:rsidR="00FD591A" w:rsidRDefault="00FD591A"/>
        </w:tc>
        <w:tc>
          <w:tcPr>
            <w:tcW w:w="2230" w:type="dxa"/>
            <w:tcBorders>
              <w:left w:val="single" w:sz="2" w:space="0" w:color="E5E5E5"/>
              <w:right w:val="single" w:sz="5" w:space="0" w:color="7F7F7F"/>
            </w:tcBorders>
          </w:tcPr>
          <w:p w:rsidR="00FD591A" w:rsidRDefault="00E33CD0">
            <w:pPr>
              <w:pStyle w:val="TableParagraph"/>
              <w:tabs>
                <w:tab w:val="left" w:pos="1054"/>
                <w:tab w:val="left" w:pos="1332"/>
                <w:tab w:val="left" w:pos="1611"/>
              </w:tabs>
              <w:spacing w:before="22" w:line="240" w:lineRule="auto"/>
              <w:ind w:left="496"/>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rsidR="00FD591A" w:rsidRDefault="00FD591A"/>
        </w:tc>
      </w:tr>
      <w:tr w:rsidR="00FD591A">
        <w:trPr>
          <w:trHeight w:hRule="exact" w:val="166"/>
        </w:trPr>
        <w:tc>
          <w:tcPr>
            <w:tcW w:w="341" w:type="dxa"/>
            <w:tcBorders>
              <w:right w:val="single" w:sz="5" w:space="0" w:color="7F7F7F"/>
            </w:tcBorders>
          </w:tcPr>
          <w:p w:rsidR="00FD591A" w:rsidRDefault="00E33CD0">
            <w:pPr>
              <w:pStyle w:val="TableParagraph"/>
              <w:spacing w:before="14" w:line="240" w:lineRule="auto"/>
              <w:ind w:left="35"/>
              <w:rPr>
                <w:rFonts w:ascii="Arial"/>
                <w:sz w:val="11"/>
              </w:rPr>
            </w:pPr>
            <w:r>
              <w:rPr>
                <w:rFonts w:ascii="Arial"/>
                <w:sz w:val="11"/>
              </w:rPr>
              <w:t>2004</w:t>
            </w:r>
          </w:p>
        </w:tc>
        <w:tc>
          <w:tcPr>
            <w:tcW w:w="1017" w:type="dxa"/>
            <w:tcBorders>
              <w:left w:val="single" w:sz="5" w:space="0" w:color="7F7F7F"/>
              <w:right w:val="single" w:sz="2" w:space="0" w:color="E5E5E5"/>
            </w:tcBorders>
          </w:tcPr>
          <w:p w:rsidR="00FD591A" w:rsidRDefault="00FD591A"/>
        </w:tc>
        <w:tc>
          <w:tcPr>
            <w:tcW w:w="2230" w:type="dxa"/>
            <w:tcBorders>
              <w:left w:val="single" w:sz="2" w:space="0" w:color="E5E5E5"/>
              <w:right w:val="single" w:sz="5" w:space="0" w:color="7F7F7F"/>
            </w:tcBorders>
          </w:tcPr>
          <w:p w:rsidR="00FD591A" w:rsidRDefault="00E33CD0">
            <w:pPr>
              <w:pStyle w:val="TableParagraph"/>
              <w:tabs>
                <w:tab w:val="left" w:pos="557"/>
                <w:tab w:val="left" w:pos="836"/>
                <w:tab w:val="left" w:pos="1114"/>
                <w:tab w:val="left" w:pos="1393"/>
                <w:tab w:val="left" w:pos="1950"/>
              </w:tabs>
              <w:spacing w:before="22" w:line="240" w:lineRule="auto"/>
              <w:ind w:left="0" w:right="-25"/>
              <w:jc w:val="right"/>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spacing w:val="-1"/>
                <w:w w:val="110"/>
                <w:sz w:val="7"/>
              </w:rPr>
              <w:t>●</w:t>
            </w:r>
          </w:p>
        </w:tc>
        <w:tc>
          <w:tcPr>
            <w:tcW w:w="126" w:type="dxa"/>
            <w:tcBorders>
              <w:left w:val="single" w:sz="5" w:space="0" w:color="7F7F7F"/>
            </w:tcBorders>
          </w:tcPr>
          <w:p w:rsidR="00FD591A" w:rsidRDefault="00FD591A"/>
        </w:tc>
      </w:tr>
      <w:tr w:rsidR="00FD591A">
        <w:trPr>
          <w:trHeight w:hRule="exact" w:val="166"/>
        </w:trPr>
        <w:tc>
          <w:tcPr>
            <w:tcW w:w="341" w:type="dxa"/>
            <w:tcBorders>
              <w:right w:val="single" w:sz="5" w:space="0" w:color="7F7F7F"/>
            </w:tcBorders>
          </w:tcPr>
          <w:p w:rsidR="00FD591A" w:rsidRDefault="00E33CD0">
            <w:pPr>
              <w:pStyle w:val="TableParagraph"/>
              <w:spacing w:before="14" w:line="240" w:lineRule="auto"/>
              <w:ind w:left="35"/>
              <w:rPr>
                <w:rFonts w:ascii="Arial"/>
                <w:sz w:val="11"/>
              </w:rPr>
            </w:pPr>
            <w:r>
              <w:rPr>
                <w:rFonts w:ascii="Arial"/>
                <w:sz w:val="11"/>
              </w:rPr>
              <w:t>2005</w:t>
            </w:r>
          </w:p>
        </w:tc>
        <w:tc>
          <w:tcPr>
            <w:tcW w:w="1017" w:type="dxa"/>
            <w:tcBorders>
              <w:left w:val="single" w:sz="5" w:space="0" w:color="7F7F7F"/>
              <w:right w:val="single" w:sz="2" w:space="0" w:color="E5E5E5"/>
            </w:tcBorders>
          </w:tcPr>
          <w:p w:rsidR="00FD591A" w:rsidRDefault="00FD591A"/>
        </w:tc>
        <w:tc>
          <w:tcPr>
            <w:tcW w:w="2230" w:type="dxa"/>
            <w:tcBorders>
              <w:left w:val="single" w:sz="2" w:space="0" w:color="E5E5E5"/>
              <w:right w:val="single" w:sz="5" w:space="0" w:color="7F7F7F"/>
            </w:tcBorders>
          </w:tcPr>
          <w:p w:rsidR="00FD591A" w:rsidRDefault="00E33CD0">
            <w:pPr>
              <w:pStyle w:val="TableParagraph"/>
              <w:tabs>
                <w:tab w:val="left" w:pos="521"/>
              </w:tabs>
              <w:spacing w:before="22" w:line="240" w:lineRule="auto"/>
              <w:ind w:left="242"/>
              <w:jc w:val="center"/>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rsidR="00FD591A" w:rsidRDefault="00FD591A"/>
        </w:tc>
      </w:tr>
      <w:tr w:rsidR="00FD591A">
        <w:trPr>
          <w:trHeight w:hRule="exact" w:val="166"/>
        </w:trPr>
        <w:tc>
          <w:tcPr>
            <w:tcW w:w="341" w:type="dxa"/>
            <w:tcBorders>
              <w:right w:val="single" w:sz="5" w:space="0" w:color="7F7F7F"/>
            </w:tcBorders>
          </w:tcPr>
          <w:p w:rsidR="00FD591A" w:rsidRDefault="00E33CD0">
            <w:pPr>
              <w:pStyle w:val="TableParagraph"/>
              <w:spacing w:before="14" w:line="240" w:lineRule="auto"/>
              <w:ind w:left="35"/>
              <w:rPr>
                <w:rFonts w:ascii="Arial"/>
                <w:sz w:val="11"/>
              </w:rPr>
            </w:pPr>
            <w:r>
              <w:rPr>
                <w:rFonts w:ascii="Arial"/>
                <w:sz w:val="11"/>
              </w:rPr>
              <w:t>2006</w:t>
            </w:r>
          </w:p>
        </w:tc>
        <w:tc>
          <w:tcPr>
            <w:tcW w:w="1017" w:type="dxa"/>
            <w:tcBorders>
              <w:left w:val="single" w:sz="5" w:space="0" w:color="7F7F7F"/>
              <w:right w:val="single" w:sz="2" w:space="0" w:color="E5E5E5"/>
            </w:tcBorders>
          </w:tcPr>
          <w:p w:rsidR="00FD591A" w:rsidRDefault="00FD591A"/>
        </w:tc>
        <w:tc>
          <w:tcPr>
            <w:tcW w:w="2230" w:type="dxa"/>
            <w:tcBorders>
              <w:left w:val="single" w:sz="2" w:space="0" w:color="E5E5E5"/>
              <w:right w:val="single" w:sz="5" w:space="0" w:color="7F7F7F"/>
            </w:tcBorders>
          </w:tcPr>
          <w:p w:rsidR="00FD591A" w:rsidRDefault="00E33CD0">
            <w:pPr>
              <w:pStyle w:val="TableParagraph"/>
              <w:spacing w:before="22" w:line="240" w:lineRule="auto"/>
              <w:ind w:left="521"/>
              <w:jc w:val="center"/>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rsidR="00FD591A" w:rsidRDefault="00FD591A"/>
        </w:tc>
      </w:tr>
      <w:tr w:rsidR="00FD591A">
        <w:trPr>
          <w:trHeight w:hRule="exact" w:val="166"/>
        </w:trPr>
        <w:tc>
          <w:tcPr>
            <w:tcW w:w="341" w:type="dxa"/>
            <w:tcBorders>
              <w:right w:val="single" w:sz="5" w:space="0" w:color="7F7F7F"/>
            </w:tcBorders>
          </w:tcPr>
          <w:p w:rsidR="00FD591A" w:rsidRDefault="00E33CD0">
            <w:pPr>
              <w:pStyle w:val="TableParagraph"/>
              <w:spacing w:before="14" w:line="240" w:lineRule="auto"/>
              <w:ind w:left="35"/>
              <w:rPr>
                <w:rFonts w:ascii="Arial"/>
                <w:sz w:val="11"/>
              </w:rPr>
            </w:pPr>
            <w:r>
              <w:rPr>
                <w:rFonts w:ascii="Arial"/>
                <w:sz w:val="11"/>
              </w:rPr>
              <w:t>2007</w:t>
            </w:r>
          </w:p>
        </w:tc>
        <w:tc>
          <w:tcPr>
            <w:tcW w:w="1017" w:type="dxa"/>
            <w:tcBorders>
              <w:left w:val="single" w:sz="5" w:space="0" w:color="7F7F7F"/>
              <w:right w:val="single" w:sz="2" w:space="0" w:color="E5E5E5"/>
            </w:tcBorders>
          </w:tcPr>
          <w:p w:rsidR="00FD591A" w:rsidRDefault="00FD591A"/>
        </w:tc>
        <w:tc>
          <w:tcPr>
            <w:tcW w:w="2230" w:type="dxa"/>
            <w:tcBorders>
              <w:left w:val="single" w:sz="2" w:space="0" w:color="E5E5E5"/>
              <w:right w:val="single" w:sz="5" w:space="0" w:color="7F7F7F"/>
            </w:tcBorders>
          </w:tcPr>
          <w:p w:rsidR="00FD591A" w:rsidRDefault="00E33CD0">
            <w:pPr>
              <w:pStyle w:val="TableParagraph"/>
              <w:tabs>
                <w:tab w:val="left" w:pos="521"/>
              </w:tabs>
              <w:spacing w:before="22" w:line="240" w:lineRule="auto"/>
              <w:ind w:left="242"/>
              <w:jc w:val="center"/>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rsidR="00FD591A" w:rsidRDefault="00FD591A"/>
        </w:tc>
      </w:tr>
      <w:tr w:rsidR="00FD591A">
        <w:trPr>
          <w:trHeight w:hRule="exact" w:val="166"/>
        </w:trPr>
        <w:tc>
          <w:tcPr>
            <w:tcW w:w="341" w:type="dxa"/>
            <w:tcBorders>
              <w:right w:val="single" w:sz="5" w:space="0" w:color="7F7F7F"/>
            </w:tcBorders>
          </w:tcPr>
          <w:p w:rsidR="00FD591A" w:rsidRDefault="00E33CD0">
            <w:pPr>
              <w:pStyle w:val="TableParagraph"/>
              <w:spacing w:before="14" w:line="240" w:lineRule="auto"/>
              <w:ind w:left="35"/>
              <w:rPr>
                <w:rFonts w:ascii="Arial"/>
                <w:sz w:val="11"/>
              </w:rPr>
            </w:pPr>
            <w:r>
              <w:rPr>
                <w:rFonts w:ascii="Arial"/>
                <w:sz w:val="11"/>
              </w:rPr>
              <w:t>2008</w:t>
            </w:r>
          </w:p>
        </w:tc>
        <w:tc>
          <w:tcPr>
            <w:tcW w:w="1017" w:type="dxa"/>
            <w:tcBorders>
              <w:left w:val="single" w:sz="5" w:space="0" w:color="7F7F7F"/>
              <w:right w:val="single" w:sz="2" w:space="0" w:color="E5E5E5"/>
            </w:tcBorders>
          </w:tcPr>
          <w:p w:rsidR="00FD591A" w:rsidRDefault="00FD591A"/>
        </w:tc>
        <w:tc>
          <w:tcPr>
            <w:tcW w:w="2230" w:type="dxa"/>
            <w:tcBorders>
              <w:left w:val="single" w:sz="2" w:space="0" w:color="E5E5E5"/>
              <w:right w:val="single" w:sz="5" w:space="0" w:color="7F7F7F"/>
            </w:tcBorders>
          </w:tcPr>
          <w:p w:rsidR="00FD591A" w:rsidRDefault="00E33CD0">
            <w:pPr>
              <w:pStyle w:val="TableParagraph"/>
              <w:spacing w:before="22" w:line="240" w:lineRule="auto"/>
              <w:ind w:left="0" w:right="252"/>
              <w:jc w:val="right"/>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rsidR="00FD591A" w:rsidRDefault="00FD591A"/>
        </w:tc>
      </w:tr>
      <w:tr w:rsidR="00FD591A">
        <w:trPr>
          <w:trHeight w:hRule="exact" w:val="166"/>
        </w:trPr>
        <w:tc>
          <w:tcPr>
            <w:tcW w:w="341" w:type="dxa"/>
            <w:tcBorders>
              <w:right w:val="single" w:sz="5" w:space="0" w:color="7F7F7F"/>
            </w:tcBorders>
          </w:tcPr>
          <w:p w:rsidR="00FD591A" w:rsidRDefault="00E33CD0">
            <w:pPr>
              <w:pStyle w:val="TableParagraph"/>
              <w:spacing w:before="14" w:line="240" w:lineRule="auto"/>
              <w:ind w:left="35"/>
              <w:rPr>
                <w:rFonts w:ascii="Arial"/>
                <w:sz w:val="11"/>
              </w:rPr>
            </w:pPr>
            <w:r>
              <w:rPr>
                <w:rFonts w:ascii="Arial"/>
                <w:sz w:val="11"/>
              </w:rPr>
              <w:t>2009</w:t>
            </w:r>
          </w:p>
        </w:tc>
        <w:tc>
          <w:tcPr>
            <w:tcW w:w="1017" w:type="dxa"/>
            <w:tcBorders>
              <w:left w:val="single" w:sz="5" w:space="0" w:color="7F7F7F"/>
              <w:right w:val="single" w:sz="2" w:space="0" w:color="E5E5E5"/>
            </w:tcBorders>
          </w:tcPr>
          <w:p w:rsidR="00FD591A" w:rsidRDefault="00FD591A"/>
        </w:tc>
        <w:tc>
          <w:tcPr>
            <w:tcW w:w="2230" w:type="dxa"/>
            <w:tcBorders>
              <w:left w:val="single" w:sz="2" w:space="0" w:color="E5E5E5"/>
              <w:right w:val="single" w:sz="5" w:space="0" w:color="7F7F7F"/>
            </w:tcBorders>
          </w:tcPr>
          <w:p w:rsidR="00FD591A" w:rsidRDefault="00E33CD0">
            <w:pPr>
              <w:pStyle w:val="TableParagraph"/>
              <w:spacing w:before="22" w:line="240" w:lineRule="auto"/>
              <w:ind w:left="521"/>
              <w:jc w:val="center"/>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rsidR="00FD591A" w:rsidRDefault="00FD591A"/>
        </w:tc>
      </w:tr>
      <w:tr w:rsidR="00FD591A">
        <w:trPr>
          <w:trHeight w:hRule="exact" w:val="166"/>
        </w:trPr>
        <w:tc>
          <w:tcPr>
            <w:tcW w:w="341" w:type="dxa"/>
            <w:tcBorders>
              <w:right w:val="single" w:sz="5" w:space="0" w:color="7F7F7F"/>
            </w:tcBorders>
          </w:tcPr>
          <w:p w:rsidR="00FD591A" w:rsidRDefault="00E33CD0">
            <w:pPr>
              <w:pStyle w:val="TableParagraph"/>
              <w:spacing w:before="14" w:line="240" w:lineRule="auto"/>
              <w:ind w:left="35"/>
              <w:rPr>
                <w:rFonts w:ascii="Arial"/>
                <w:sz w:val="11"/>
              </w:rPr>
            </w:pPr>
            <w:r>
              <w:rPr>
                <w:rFonts w:ascii="Arial"/>
                <w:sz w:val="11"/>
              </w:rPr>
              <w:t>2010</w:t>
            </w:r>
          </w:p>
        </w:tc>
        <w:tc>
          <w:tcPr>
            <w:tcW w:w="1017" w:type="dxa"/>
            <w:tcBorders>
              <w:left w:val="single" w:sz="5" w:space="0" w:color="7F7F7F"/>
              <w:right w:val="single" w:sz="2" w:space="0" w:color="E5E5E5"/>
            </w:tcBorders>
          </w:tcPr>
          <w:p w:rsidR="00FD591A" w:rsidRDefault="00FD591A"/>
        </w:tc>
        <w:tc>
          <w:tcPr>
            <w:tcW w:w="2230" w:type="dxa"/>
            <w:tcBorders>
              <w:left w:val="single" w:sz="2" w:space="0" w:color="E5E5E5"/>
              <w:right w:val="single" w:sz="5" w:space="0" w:color="7F7F7F"/>
            </w:tcBorders>
          </w:tcPr>
          <w:p w:rsidR="00FD591A" w:rsidRDefault="00E33CD0">
            <w:pPr>
              <w:pStyle w:val="TableParagraph"/>
              <w:spacing w:before="22" w:line="240" w:lineRule="auto"/>
              <w:ind w:left="0" w:right="531"/>
              <w:jc w:val="right"/>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rsidR="00FD591A" w:rsidRDefault="00FD591A"/>
        </w:tc>
      </w:tr>
      <w:tr w:rsidR="00FD591A">
        <w:trPr>
          <w:trHeight w:hRule="exact" w:val="160"/>
        </w:trPr>
        <w:tc>
          <w:tcPr>
            <w:tcW w:w="341" w:type="dxa"/>
            <w:tcBorders>
              <w:right w:val="single" w:sz="5" w:space="0" w:color="7F7F7F"/>
            </w:tcBorders>
          </w:tcPr>
          <w:p w:rsidR="00FD591A" w:rsidRDefault="00E33CD0">
            <w:pPr>
              <w:pStyle w:val="TableParagraph"/>
              <w:spacing w:before="14" w:line="240" w:lineRule="auto"/>
              <w:ind w:left="35"/>
              <w:rPr>
                <w:rFonts w:ascii="Arial"/>
                <w:sz w:val="11"/>
              </w:rPr>
            </w:pPr>
            <w:r>
              <w:rPr>
                <w:rFonts w:ascii="Arial"/>
                <w:sz w:val="11"/>
              </w:rPr>
              <w:t>2011</w:t>
            </w:r>
          </w:p>
        </w:tc>
        <w:tc>
          <w:tcPr>
            <w:tcW w:w="1017" w:type="dxa"/>
            <w:tcBorders>
              <w:left w:val="single" w:sz="5" w:space="0" w:color="7F7F7F"/>
              <w:right w:val="single" w:sz="2" w:space="0" w:color="E5E5E5"/>
            </w:tcBorders>
          </w:tcPr>
          <w:p w:rsidR="00FD591A" w:rsidRDefault="00FD591A"/>
        </w:tc>
        <w:tc>
          <w:tcPr>
            <w:tcW w:w="2230" w:type="dxa"/>
            <w:tcBorders>
              <w:left w:val="single" w:sz="2" w:space="0" w:color="E5E5E5"/>
              <w:right w:val="single" w:sz="5" w:space="0" w:color="7F7F7F"/>
            </w:tcBorders>
          </w:tcPr>
          <w:p w:rsidR="00FD591A" w:rsidRDefault="00E33CD0">
            <w:pPr>
              <w:pStyle w:val="TableParagraph"/>
              <w:tabs>
                <w:tab w:val="left" w:pos="557"/>
              </w:tabs>
              <w:spacing w:before="22" w:line="240" w:lineRule="auto"/>
              <w:ind w:left="0" w:right="-25"/>
              <w:jc w:val="right"/>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spacing w:val="-1"/>
                <w:w w:val="110"/>
                <w:sz w:val="7"/>
              </w:rPr>
              <w:t>●</w:t>
            </w:r>
          </w:p>
        </w:tc>
        <w:tc>
          <w:tcPr>
            <w:tcW w:w="126" w:type="dxa"/>
            <w:tcBorders>
              <w:left w:val="single" w:sz="5" w:space="0" w:color="7F7F7F"/>
            </w:tcBorders>
          </w:tcPr>
          <w:p w:rsidR="00FD591A" w:rsidRDefault="00FD591A"/>
        </w:tc>
      </w:tr>
      <w:tr w:rsidR="00FD591A">
        <w:trPr>
          <w:trHeight w:hRule="exact" w:val="177"/>
        </w:trPr>
        <w:tc>
          <w:tcPr>
            <w:tcW w:w="341" w:type="dxa"/>
            <w:tcBorders>
              <w:right w:val="single" w:sz="5" w:space="0" w:color="7F7F7F"/>
            </w:tcBorders>
          </w:tcPr>
          <w:p w:rsidR="00FD591A" w:rsidRDefault="00E33CD0">
            <w:pPr>
              <w:pStyle w:val="TableParagraph"/>
              <w:spacing w:before="21" w:line="240" w:lineRule="auto"/>
              <w:ind w:left="35"/>
              <w:rPr>
                <w:rFonts w:ascii="Arial"/>
                <w:sz w:val="11"/>
              </w:rPr>
            </w:pPr>
            <w:r>
              <w:rPr>
                <w:rFonts w:ascii="Arial"/>
                <w:sz w:val="11"/>
              </w:rPr>
              <w:t>2012</w:t>
            </w:r>
          </w:p>
        </w:tc>
        <w:tc>
          <w:tcPr>
            <w:tcW w:w="1017" w:type="dxa"/>
            <w:tcBorders>
              <w:left w:val="single" w:sz="5" w:space="0" w:color="7F7F7F"/>
              <w:right w:val="single" w:sz="2" w:space="0" w:color="E5E5E5"/>
            </w:tcBorders>
          </w:tcPr>
          <w:p w:rsidR="00FD591A" w:rsidRDefault="00E33CD0">
            <w:pPr>
              <w:pStyle w:val="TableParagraph"/>
              <w:spacing w:before="6" w:line="240" w:lineRule="auto"/>
              <w:ind w:left="135"/>
              <w:rPr>
                <w:rFonts w:ascii="Arial"/>
                <w:sz w:val="13"/>
              </w:rPr>
            </w:pPr>
            <w:r>
              <w:rPr>
                <w:rFonts w:ascii="Arial"/>
                <w:sz w:val="13"/>
              </w:rPr>
              <w:t>Survey Type</w:t>
            </w:r>
          </w:p>
        </w:tc>
        <w:tc>
          <w:tcPr>
            <w:tcW w:w="2230" w:type="dxa"/>
            <w:tcBorders>
              <w:left w:val="single" w:sz="2" w:space="0" w:color="E5E5E5"/>
              <w:right w:val="single" w:sz="5" w:space="0" w:color="7F7F7F"/>
            </w:tcBorders>
          </w:tcPr>
          <w:p w:rsidR="00FD591A" w:rsidRDefault="00E33CD0">
            <w:pPr>
              <w:pStyle w:val="TableParagraph"/>
              <w:spacing w:before="29" w:line="240" w:lineRule="auto"/>
              <w:ind w:left="521"/>
              <w:jc w:val="center"/>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rsidR="00FD591A" w:rsidRDefault="00FD591A"/>
        </w:tc>
      </w:tr>
      <w:tr w:rsidR="00FD591A">
        <w:trPr>
          <w:trHeight w:hRule="exact" w:val="156"/>
        </w:trPr>
        <w:tc>
          <w:tcPr>
            <w:tcW w:w="341" w:type="dxa"/>
            <w:tcBorders>
              <w:right w:val="single" w:sz="5" w:space="0" w:color="7F7F7F"/>
            </w:tcBorders>
          </w:tcPr>
          <w:p w:rsidR="00FD591A" w:rsidRDefault="00E33CD0">
            <w:pPr>
              <w:pStyle w:val="TableParagraph"/>
              <w:spacing w:before="10" w:line="240" w:lineRule="auto"/>
              <w:ind w:left="35"/>
              <w:rPr>
                <w:rFonts w:ascii="Arial"/>
                <w:sz w:val="11"/>
              </w:rPr>
            </w:pPr>
            <w:r>
              <w:rPr>
                <w:rFonts w:ascii="Arial"/>
                <w:sz w:val="11"/>
              </w:rPr>
              <w:t>2013</w:t>
            </w:r>
          </w:p>
        </w:tc>
        <w:tc>
          <w:tcPr>
            <w:tcW w:w="1017" w:type="dxa"/>
            <w:tcBorders>
              <w:left w:val="single" w:sz="5" w:space="0" w:color="7F7F7F"/>
              <w:right w:val="single" w:sz="2" w:space="0" w:color="E5E5E5"/>
            </w:tcBorders>
          </w:tcPr>
          <w:p w:rsidR="00FD591A" w:rsidRDefault="00E33CD0">
            <w:pPr>
              <w:pStyle w:val="TableParagraph"/>
              <w:numPr>
                <w:ilvl w:val="0"/>
                <w:numId w:val="1"/>
              </w:numPr>
              <w:tabs>
                <w:tab w:val="left" w:pos="352"/>
              </w:tabs>
              <w:spacing w:before="31" w:line="240" w:lineRule="auto"/>
              <w:rPr>
                <w:rFonts w:ascii="Arial"/>
                <w:sz w:val="11"/>
              </w:rPr>
            </w:pPr>
            <w:r>
              <w:rPr>
                <w:rFonts w:ascii="Arial"/>
                <w:sz w:val="11"/>
              </w:rPr>
              <w:t>Aerial</w:t>
            </w:r>
          </w:p>
        </w:tc>
        <w:tc>
          <w:tcPr>
            <w:tcW w:w="2230" w:type="dxa"/>
            <w:tcBorders>
              <w:left w:val="single" w:sz="2" w:space="0" w:color="E5E5E5"/>
              <w:right w:val="single" w:sz="5" w:space="0" w:color="7F7F7F"/>
            </w:tcBorders>
          </w:tcPr>
          <w:p w:rsidR="00FD591A" w:rsidRDefault="00E33CD0">
            <w:pPr>
              <w:pStyle w:val="TableParagraph"/>
              <w:tabs>
                <w:tab w:val="left" w:pos="1611"/>
              </w:tabs>
              <w:spacing w:before="18" w:line="240" w:lineRule="auto"/>
              <w:ind w:left="1333"/>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rsidR="00FD591A" w:rsidRDefault="00FD591A"/>
        </w:tc>
      </w:tr>
      <w:tr w:rsidR="00FD591A">
        <w:trPr>
          <w:trHeight w:hRule="exact" w:val="375"/>
        </w:trPr>
        <w:tc>
          <w:tcPr>
            <w:tcW w:w="341" w:type="dxa"/>
            <w:tcBorders>
              <w:right w:val="single" w:sz="5" w:space="0" w:color="7F7F7F"/>
            </w:tcBorders>
          </w:tcPr>
          <w:p w:rsidR="00FD591A" w:rsidRDefault="00E33CD0">
            <w:pPr>
              <w:pStyle w:val="TableParagraph"/>
              <w:spacing w:before="20" w:line="240" w:lineRule="auto"/>
              <w:ind w:left="35"/>
              <w:rPr>
                <w:rFonts w:ascii="Arial"/>
                <w:sz w:val="11"/>
              </w:rPr>
            </w:pPr>
            <w:r>
              <w:rPr>
                <w:rFonts w:ascii="Arial"/>
                <w:sz w:val="11"/>
              </w:rPr>
              <w:t>2014</w:t>
            </w:r>
          </w:p>
          <w:p w:rsidR="00FD591A" w:rsidRDefault="00E33CD0">
            <w:pPr>
              <w:pStyle w:val="TableParagraph"/>
              <w:spacing w:before="39" w:line="240" w:lineRule="auto"/>
              <w:ind w:left="35"/>
              <w:rPr>
                <w:rFonts w:ascii="Arial"/>
                <w:sz w:val="11"/>
              </w:rPr>
            </w:pPr>
            <w:r>
              <w:rPr>
                <w:rFonts w:ascii="Arial"/>
                <w:sz w:val="11"/>
              </w:rPr>
              <w:t>2015</w:t>
            </w:r>
          </w:p>
        </w:tc>
        <w:tc>
          <w:tcPr>
            <w:tcW w:w="1017" w:type="dxa"/>
            <w:tcBorders>
              <w:left w:val="single" w:sz="5" w:space="0" w:color="7F7F7F"/>
              <w:bottom w:val="single" w:sz="5" w:space="0" w:color="7F7F7F"/>
              <w:right w:val="single" w:sz="2" w:space="0" w:color="E5E5E5"/>
            </w:tcBorders>
          </w:tcPr>
          <w:p w:rsidR="00FD591A" w:rsidRDefault="00E33CD0">
            <w:pPr>
              <w:pStyle w:val="TableParagraph"/>
              <w:spacing w:before="67" w:line="240" w:lineRule="auto"/>
              <w:ind w:left="351"/>
              <w:rPr>
                <w:rFonts w:ascii="Arial"/>
                <w:sz w:val="11"/>
              </w:rPr>
            </w:pPr>
            <w:r>
              <w:rPr>
                <w:rFonts w:ascii="Arial"/>
                <w:sz w:val="11"/>
              </w:rPr>
              <w:t>Acoustic</w:t>
            </w:r>
          </w:p>
        </w:tc>
        <w:tc>
          <w:tcPr>
            <w:tcW w:w="2230" w:type="dxa"/>
            <w:tcBorders>
              <w:left w:val="single" w:sz="2" w:space="0" w:color="E5E5E5"/>
              <w:bottom w:val="single" w:sz="5" w:space="0" w:color="7F7F7F"/>
              <w:right w:val="single" w:sz="5" w:space="0" w:color="7F7F7F"/>
            </w:tcBorders>
          </w:tcPr>
          <w:p w:rsidR="00FD591A" w:rsidRDefault="00FD591A"/>
        </w:tc>
        <w:tc>
          <w:tcPr>
            <w:tcW w:w="126" w:type="dxa"/>
            <w:tcBorders>
              <w:left w:val="single" w:sz="5" w:space="0" w:color="7F7F7F"/>
              <w:bottom w:val="single" w:sz="5" w:space="0" w:color="7F7F7F"/>
            </w:tcBorders>
          </w:tcPr>
          <w:p w:rsidR="00FD591A" w:rsidRDefault="00FD591A"/>
        </w:tc>
      </w:tr>
    </w:tbl>
    <w:p w:rsidR="00FD591A" w:rsidRDefault="00FD591A">
      <w:pPr>
        <w:tabs>
          <w:tab w:val="left" w:pos="1165"/>
          <w:tab w:val="left" w:pos="1444"/>
          <w:tab w:val="left" w:pos="1723"/>
          <w:tab w:val="left" w:pos="2001"/>
          <w:tab w:val="left" w:pos="2280"/>
          <w:tab w:val="left" w:pos="2559"/>
          <w:tab w:val="left" w:pos="2837"/>
          <w:tab w:val="left" w:pos="3116"/>
        </w:tabs>
        <w:spacing w:before="24"/>
        <w:ind w:left="887"/>
        <w:jc w:val="center"/>
        <w:rPr>
          <w:rFonts w:ascii="Arial"/>
          <w:sz w:val="11"/>
        </w:rPr>
      </w:pPr>
      <w:r w:rsidRPr="00FD591A">
        <w:pict>
          <v:group id="_x0000_s2212" style="position:absolute;left:0;text-align:left;margin-left:249.75pt;margin-top:-137.8pt;width:170.7pt;height:139.2pt;z-index:-61456;mso-position-horizontal-relative:page;mso-position-vertical-relative:text" coordorigin="4995,-2756" coordsize="3414,2784">
            <v:shape id="_x0000_s2223" style="position:absolute;left:988;top:5767;width:6093;height:4954" coordorigin="988,5767" coordsize="6093,4954" o:spt="100" adj="0,,0" path="m5034,-136r3372,m5215,-113r,101m5494,-113r,101m5773,-113r,101m5951,-303r2455,m5951,-469r2455,m5951,-635r2455,m5034,-801r3372,m5034,-967r3372,m5034,-1134r3372,m5034,-1300r3372,m5034,-1466r3372,m5034,-1632r3372,m5034,-1798r3372,m5034,-1964r3372,m5034,-2131r3372,m5034,-2297r3372,m5034,-2463r3372,m5034,-2629r3372,m5215,-2754r,2021m5494,-2754r,2021m5773,-2754r,2021m6330,-12r,-2742m6609,-12r,-2742m6887,-12r,-2742m7166,-12r,-2742m7445,-12r,-2742m7724,-12r,-2742m8002,-12r,-2742m8281,-12r,-2742e" filled="f" strokecolor="#e5e5e5" strokeweight=".08397mm">
              <v:stroke joinstyle="round"/>
              <v:formulas/>
              <v:path arrowok="t" o:connecttype="segments"/>
            </v:shape>
            <v:shape id="_x0000_s2222" style="position:absolute;left:7436;top:-512;width:632;height:397" coordorigin="7436,-512" coordsize="632,397" o:spt="100" adj="0,,0" path="m7510,-115r-37,-64l7436,-115r74,m7510,-281r-37,-64l7436,-281r74,m7510,-447r-37,-65l7436,-447r74,m7789,-115r-38,-64l7714,-115r75,m7789,-281r-38,-64l7714,-281r75,m7789,-447r-38,-65l7714,-447r75,m8067,-115r-37,-64l7993,-115r74,m8067,-281r-37,-64l7993,-281r74,m8067,-447r-37,-65l7993,-447r74,e" fillcolor="#00688b" stroked="f">
              <v:stroke joinstyle="round"/>
              <v:formulas/>
              <v:path arrowok="t" o:connecttype="segments"/>
            </v:shape>
            <v:line id="_x0000_s2221" style="position:absolute" from="5001,-136" to="5034,-136" strokeweight=".20892mm"/>
            <v:line id="_x0000_s2220" style="position:absolute" from="5034,-303" to="5129,-303" strokecolor="#e5e5e5" strokeweight=".08397mm"/>
            <v:line id="_x0000_s2219" style="position:absolute" from="5001,-303" to="5034,-303" strokeweight=".20892mm"/>
            <v:line id="_x0000_s2218" style="position:absolute" from="5034,-469" to="5129,-469" strokecolor="#e5e5e5" strokeweight=".08397mm"/>
            <v:line id="_x0000_s2217" style="position:absolute" from="5001,-469" to="5034,-469" strokeweight=".20892mm"/>
            <v:line id="_x0000_s2216" style="position:absolute" from="5034,-635" to="5129,-635" strokecolor="#e5e5e5" strokeweight=".08397mm"/>
            <v:shape id="_x0000_s2215" style="position:absolute;left:928;top:5992;width:5926;height:4789" coordorigin="928,5992" coordsize="5926,4789" o:spt="100" adj="0,,0" path="m5001,-635r33,m5001,-801r33,m5001,-967r33,m5001,-1134r33,m5001,-1300r33,m5001,-1466r33,m5001,-1632r33,m5001,-1798r33,m5001,-1964r33,m5001,-2131r33,m5001,-2297r33,m5001,-2463r33,m5001,-2629r33,m5215,21r,-33m5494,21r,-33m5773,21r,-33m6330,21r,-33m6609,21r,-33m6887,21r,-33m7166,21r,-33m7445,21r,-33m7724,21r,-33m8002,21r,-33m8281,21r,-33e" filled="f" strokeweight=".20892mm">
              <v:stroke joinstyle="round"/>
              <v:formulas/>
              <v:path arrowok="t" o:connecttype="segments"/>
            </v:shape>
            <v:rect id="_x0000_s2214" style="position:absolute;left:5129;top:-733;width:822;height:620" stroked="f"/>
            <v:shape id="_x0000_s2213" style="position:absolute;left:5235;top:-299;width:75;height:65" coordorigin="5235,-299" coordsize="75,65" path="m5272,-299r-37,65l5309,-234r-37,-65xe" fillcolor="#00688b" stroked="f">
              <v:path arrowok="t"/>
            </v:shape>
            <w10:wrap anchorx="page"/>
          </v:group>
        </w:pict>
      </w:r>
      <w:r w:rsidR="00E33CD0">
        <w:rPr>
          <w:rFonts w:ascii="Arial"/>
          <w:sz w:val="11"/>
        </w:rPr>
        <w:t>1</w:t>
      </w:r>
      <w:r w:rsidR="00E33CD0">
        <w:rPr>
          <w:rFonts w:ascii="Arial"/>
          <w:sz w:val="11"/>
        </w:rPr>
        <w:tab/>
        <w:t>2</w:t>
      </w:r>
      <w:r w:rsidR="00E33CD0">
        <w:rPr>
          <w:rFonts w:ascii="Arial"/>
          <w:sz w:val="11"/>
        </w:rPr>
        <w:tab/>
        <w:t>3</w:t>
      </w:r>
      <w:r w:rsidR="00E33CD0">
        <w:rPr>
          <w:rFonts w:ascii="Arial"/>
          <w:sz w:val="11"/>
        </w:rPr>
        <w:tab/>
        <w:t>4</w:t>
      </w:r>
      <w:r w:rsidR="00E33CD0">
        <w:rPr>
          <w:rFonts w:ascii="Arial"/>
          <w:sz w:val="11"/>
        </w:rPr>
        <w:tab/>
        <w:t>5</w:t>
      </w:r>
      <w:r w:rsidR="00E33CD0">
        <w:rPr>
          <w:rFonts w:ascii="Arial"/>
          <w:sz w:val="11"/>
        </w:rPr>
        <w:tab/>
        <w:t>6</w:t>
      </w:r>
      <w:r w:rsidR="00E33CD0">
        <w:rPr>
          <w:rFonts w:ascii="Arial"/>
          <w:sz w:val="11"/>
        </w:rPr>
        <w:tab/>
        <w:t>7</w:t>
      </w:r>
      <w:r w:rsidR="00E33CD0">
        <w:rPr>
          <w:rFonts w:ascii="Arial"/>
          <w:sz w:val="11"/>
        </w:rPr>
        <w:tab/>
        <w:t>8</w:t>
      </w:r>
      <w:r w:rsidR="00E33CD0">
        <w:rPr>
          <w:rFonts w:ascii="Arial"/>
          <w:sz w:val="11"/>
        </w:rPr>
        <w:tab/>
        <w:t xml:space="preserve">9      10     11    </w:t>
      </w:r>
      <w:r w:rsidR="00E33CD0">
        <w:rPr>
          <w:rFonts w:ascii="Arial"/>
          <w:spacing w:val="9"/>
          <w:sz w:val="11"/>
        </w:rPr>
        <w:t xml:space="preserve"> </w:t>
      </w:r>
      <w:r w:rsidR="00E33CD0">
        <w:rPr>
          <w:rFonts w:ascii="Arial"/>
          <w:sz w:val="11"/>
        </w:rPr>
        <w:t>12</w:t>
      </w:r>
    </w:p>
    <w:p w:rsidR="00FD591A" w:rsidRDefault="00E33CD0">
      <w:pPr>
        <w:spacing w:before="3"/>
        <w:ind w:left="800"/>
        <w:jc w:val="center"/>
        <w:rPr>
          <w:rFonts w:ascii="Arial"/>
          <w:sz w:val="13"/>
        </w:rPr>
      </w:pPr>
      <w:r>
        <w:rPr>
          <w:rFonts w:ascii="Arial"/>
          <w:sz w:val="13"/>
        </w:rPr>
        <w:t>Month</w:t>
      </w:r>
    </w:p>
    <w:p w:rsidR="00FD591A" w:rsidRDefault="00FD591A">
      <w:pPr>
        <w:pStyle w:val="BodyText"/>
        <w:rPr>
          <w:rFonts w:ascii="Arial"/>
          <w:sz w:val="20"/>
        </w:rPr>
      </w:pPr>
    </w:p>
    <w:p w:rsidR="00FD591A" w:rsidRDefault="00FD591A">
      <w:pPr>
        <w:pStyle w:val="BodyText"/>
        <w:spacing w:before="8"/>
        <w:rPr>
          <w:rFonts w:ascii="Arial"/>
          <w:sz w:val="18"/>
        </w:rPr>
      </w:pPr>
    </w:p>
    <w:p w:rsidR="00FD591A" w:rsidRDefault="00E33CD0">
      <w:pPr>
        <w:spacing w:before="62" w:line="256" w:lineRule="auto"/>
        <w:ind w:left="584" w:right="261"/>
        <w:jc w:val="both"/>
        <w:rPr>
          <w:sz w:val="21"/>
        </w:rPr>
      </w:pPr>
      <w:r>
        <w:rPr>
          <w:b/>
          <w:sz w:val="21"/>
        </w:rPr>
        <w:t>Figure 1.3</w:t>
      </w:r>
      <w:r>
        <w:rPr>
          <w:sz w:val="21"/>
        </w:rPr>
        <w:t xml:space="preserve">: Visual representation of aerial survey and passive acoustic data collection in the Monterey Bay region in </w:t>
      </w:r>
      <w:proofErr w:type="gramStart"/>
      <w:r>
        <w:rPr>
          <w:sz w:val="21"/>
        </w:rPr>
        <w:t>different  months</w:t>
      </w:r>
      <w:proofErr w:type="gramEnd"/>
      <w:r>
        <w:rPr>
          <w:sz w:val="21"/>
        </w:rPr>
        <w:t xml:space="preserve">  (</w:t>
      </w:r>
      <w:r>
        <w:rPr>
          <w:i/>
          <w:sz w:val="21"/>
        </w:rPr>
        <w:t>x</w:t>
      </w:r>
      <w:r>
        <w:rPr>
          <w:sz w:val="21"/>
        </w:rPr>
        <w:t>-axis)  between  2000  and  2015  (</w:t>
      </w:r>
      <w:r>
        <w:rPr>
          <w:i/>
          <w:sz w:val="21"/>
        </w:rPr>
        <w:t>y</w:t>
      </w:r>
      <w:r>
        <w:rPr>
          <w:sz w:val="21"/>
        </w:rPr>
        <w:t>-axis).  Circles indicate month/year combinations during which aerial surveys were conducted, while triangles indicated month/year combinations during which passive acoustic data were collected.</w:t>
      </w: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rPr>
          <w:sz w:val="16"/>
        </w:rPr>
      </w:pPr>
      <w:r w:rsidRPr="00FD591A">
        <w:pict>
          <v:group id="_x0000_s2142" style="position:absolute;margin-left:259.95pt;margin-top:11.2pt;width:143.05pt;height:63.35pt;z-index:2536;mso-wrap-distance-left:0;mso-wrap-distance-right:0;mso-position-horizontal-relative:page" coordorigin="5199,224" coordsize="2861,1267">
            <v:shape id="_x0000_s2211" style="position:absolute;left:7434;top:1164;width:75;height:75" coordorigin="7434,1164" coordsize="75,75" path="m7471,1164r-15,3l7445,1175r-8,12l7434,1201r3,15l7445,1228r11,8l7471,1239r14,-3l7497,1228r8,-12l7508,1201r-3,-14l7497,1175r-12,-8l7471,1164xe" fillcolor="black" stroked="f">
              <v:path arrowok="t"/>
            </v:shape>
            <v:shape id="_x0000_s2210" style="position:absolute;left:7434;top:1164;width:75;height:75" coordorigin="7434,1164" coordsize="75,75" path="m7434,1201r3,-14l7445,1175r11,-8l7471,1164r14,3l7497,1175r8,12l7508,1201r-3,15l7497,1228r-12,8l7471,1239r-15,-3l7445,1228r-8,-12l7434,1201e" filled="f" strokeweight=".18306mm">
              <v:path arrowok="t"/>
            </v:shape>
            <v:shape id="_x0000_s2209" style="position:absolute;left:7434;top:1194;width:75;height:75" coordorigin="7434,1194" coordsize="75,75" path="m7471,1194r-15,3l7445,1205r-8,12l7434,1231r3,15l7445,1258r11,8l7471,1269r14,-3l7497,1258r8,-12l7508,1231r-3,-14l7497,1205r-12,-8l7471,1194xe" fillcolor="black" stroked="f">
              <v:path arrowok="t"/>
            </v:shape>
            <v:shape id="_x0000_s2208" style="position:absolute;left:7434;top:1194;width:75;height:75" coordorigin="7434,1194" coordsize="75,75" path="m7434,1231r3,-14l7445,1205r11,-8l7471,1194r14,3l7497,1205r8,12l7508,1231r-3,15l7497,1258r-12,8l7471,1269r-15,-3l7445,1258r-8,-12l7434,1231e" filled="f" strokeweight=".18306mm">
              <v:path arrowok="t"/>
            </v:shape>
            <v:shape id="_x0000_s2207" type="#_x0000_t75" style="position:absolute;left:7558;top:1179;width:111;height:134">
              <v:imagedata r:id="rId11" o:title=""/>
            </v:shape>
            <v:shape id="_x0000_s2206" style="position:absolute;left:7434;top:932;width:75;height:75" coordorigin="7434,932" coordsize="75,75" path="m7471,932r-15,3l7445,943r-8,12l7434,969r3,15l7445,996r11,8l7471,1007r14,-3l7497,996r8,-12l7508,969r-3,-14l7497,943r-12,-8l7471,932xe" fillcolor="black" stroked="f">
              <v:path arrowok="t"/>
            </v:shape>
            <v:shape id="_x0000_s2205" style="position:absolute;left:7434;top:932;width:75;height:75" coordorigin="7434,932" coordsize="75,75" path="m7434,969r3,-14l7445,943r11,-8l7471,932r14,3l7497,943r8,12l7508,969r-3,15l7497,996r-12,8l7471,1007r-15,-3l7445,996r-8,-12l7434,969e" filled="f" strokeweight=".18306mm">
              <v:path arrowok="t"/>
            </v:shape>
            <v:shape id="_x0000_s2204" style="position:absolute;left:7563;top:887;width:75;height:75" coordorigin="7563,887" coordsize="75,75" path="m7600,887r-14,3l7574,898r-8,12l7563,924r3,15l7574,951r12,8l7600,962r15,-3l7627,951r8,-12l7638,924r-3,-14l7627,898r-12,-8l7600,887xe" fillcolor="black" stroked="f">
              <v:path arrowok="t"/>
            </v:shape>
            <v:shape id="_x0000_s2203" style="position:absolute;left:7563;top:887;width:75;height:75" coordorigin="7563,887" coordsize="75,75" path="m7563,924r3,-14l7574,898r12,-8l7600,887r15,3l7627,898r8,12l7638,924r-3,15l7627,951r-12,8l7600,962r-14,-3l7574,951r-8,-12l7563,924e" filled="f" strokeweight=".18306mm">
              <v:path arrowok="t"/>
            </v:shape>
            <v:shape id="_x0000_s2202" style="position:absolute;left:7563;top:1059;width:75;height:75" coordorigin="7563,1059" coordsize="75,75" path="m7600,1059r-14,3l7574,1070r-8,12l7563,1097r3,14l7574,1123r12,8l7600,1134r15,-3l7627,1123r8,-12l7638,1097r-3,-15l7627,1070r-12,-8l7600,1059xe" fillcolor="black" stroked="f">
              <v:path arrowok="t"/>
            </v:shape>
            <v:shape id="_x0000_s2201" style="position:absolute;left:7563;top:1059;width:75;height:75" coordorigin="7563,1059" coordsize="75,75" path="m7563,1097r3,-15l7574,1070r12,-8l7600,1059r15,3l7627,1070r8,12l7638,1097r-3,14l7627,1123r-12,8l7600,1134r-14,-3l7574,1123r-8,-12l7563,1097e" filled="f" strokeweight=".18306mm">
              <v:path arrowok="t"/>
            </v:shape>
            <v:shape id="_x0000_s2200" style="position:absolute;left:7372;top:798;width:75;height:75" coordorigin="7372,798" coordsize="75,75" path="m7409,798r-15,3l7383,809r-9,12l7372,836r2,14l7383,862r11,8l7409,873r14,-3l7435,862r8,-12l7446,836r-3,-15l7435,809r-12,-8l7409,798xe" fillcolor="black" stroked="f">
              <v:path arrowok="t"/>
            </v:shape>
            <v:shape id="_x0000_s2199" style="position:absolute;left:7372;top:798;width:75;height:75" coordorigin="7372,798" coordsize="75,75" path="m7372,836r2,-15l7383,809r11,-8l7409,798r14,3l7435,809r8,12l7446,836r-3,14l7435,862r-12,8l7409,873r-15,-3l7383,862r-9,-12l7372,836e" filled="f" strokeweight=".18306mm">
              <v:path arrowok="t"/>
            </v:shape>
            <v:shape id="_x0000_s2198" style="position:absolute;left:7408;top:639;width:75;height:75" coordorigin="7408,639" coordsize="75,75" path="m7445,639r-14,3l7419,650r-8,12l7408,676r3,15l7419,702r12,8l7445,713r15,-3l7471,702r9,-11l7482,676r-2,-14l7471,650r-11,-8l7445,639xe" fillcolor="black" stroked="f">
              <v:path arrowok="t"/>
            </v:shape>
            <v:shape id="_x0000_s2197" style="position:absolute;left:7408;top:639;width:75;height:75" coordorigin="7408,639" coordsize="75,75" path="m7408,676r3,-14l7419,650r12,-8l7445,639r15,3l7471,650r9,12l7482,676r-2,15l7471,702r-11,8l7445,713r-14,-3l7419,702r-8,-11l7408,676e" filled="f" strokeweight=".18306mm">
              <v:path arrowok="t"/>
            </v:shape>
            <v:shape id="_x0000_s2196" style="position:absolute;left:7372;top:636;width:75;height:75" coordorigin="7372,636" coordsize="75,75" path="m7409,636r-15,3l7383,647r-9,12l7372,674r2,14l7383,700r11,8l7409,711r14,-3l7435,700r8,-12l7446,674r-3,-15l7435,647r-12,-8l7409,636xe" fillcolor="black" stroked="f">
              <v:path arrowok="t"/>
            </v:shape>
            <v:shape id="_x0000_s2195" style="position:absolute;left:7372;top:636;width:75;height:75" coordorigin="7372,636" coordsize="75,75" path="m7372,674r2,-15l7383,647r11,-8l7409,636r14,3l7435,647r8,12l7446,674r-3,14l7435,700r-12,8l7409,711r-15,-3l7383,700r-9,-12l7372,674e" filled="f" strokeweight=".18306mm">
              <v:path arrowok="t"/>
            </v:shape>
            <v:shape id="_x0000_s2194" style="position:absolute;left:7501;top:724;width:75;height:75" coordorigin="7501,724" coordsize="75,75" path="m7538,724r-14,2l7512,734r-8,12l7501,761r3,14l7512,787r12,8l7538,798r15,-3l7565,787r8,-12l7576,761r-3,-15l7565,734r-12,-8l7538,724xe" fillcolor="black" stroked="f">
              <v:path arrowok="t"/>
            </v:shape>
            <v:shape id="_x0000_s2193" style="position:absolute;left:7501;top:724;width:75;height:75" coordorigin="7501,724" coordsize="75,75" path="m7501,761r3,-15l7512,734r12,-8l7538,724r15,2l7565,734r8,12l7576,761r-3,14l7565,787r-12,8l7538,798r-14,-3l7512,787r-8,-12l7501,761e" filled="f" strokeweight=".18306mm">
              <v:path arrowok="t"/>
            </v:shape>
            <v:shape id="_x0000_s2192" style="position:absolute;left:7501;top:788;width:75;height:75" coordorigin="7501,788" coordsize="75,75" path="m7538,788r-14,3l7512,799r-8,12l7501,826r3,14l7512,852r12,8l7538,863r15,-3l7565,852r8,-12l7576,826r-3,-15l7565,799r-12,-8l7538,788xe" fillcolor="black" stroked="f">
              <v:path arrowok="t"/>
            </v:shape>
            <v:shape id="_x0000_s2191" style="position:absolute;left:7501;top:788;width:75;height:75" coordorigin="7501,788" coordsize="75,75" path="m7501,826r3,-15l7512,799r12,-8l7538,788r15,3l7565,799r8,12l7576,826r-3,14l7565,852r-12,8l7538,863r-14,-3l7512,852r-8,-12l7501,826e" filled="f" strokeweight=".18306mm">
              <v:path arrowok="t"/>
            </v:shape>
            <v:shape id="_x0000_s2190" style="position:absolute;left:7501;top:848;width:75;height:75" coordorigin="7501,848" coordsize="75,75" path="m7538,848r-14,3l7512,859r-8,12l7501,886r3,14l7512,912r12,8l7538,923r15,-3l7565,912r8,-12l7576,886r-3,-15l7565,859r-12,-8l7538,848xe" fillcolor="black" stroked="f">
              <v:path arrowok="t"/>
            </v:shape>
            <v:shape id="_x0000_s2189" style="position:absolute;left:7501;top:848;width:75;height:75" coordorigin="7501,848" coordsize="75,75" path="m7501,886r3,-15l7512,859r12,-8l7538,848r15,3l7565,859r8,12l7576,886r-3,14l7565,912r-12,8l7538,923r-14,-3l7512,912r-8,-12l7501,886e" filled="f" strokeweight=".18306mm">
              <v:path arrowok="t"/>
            </v:shape>
            <v:shape id="_x0000_s2188" style="position:absolute;left:7423;top:1119;width:75;height:75" coordorigin="7423,1119" coordsize="75,75" path="m7461,1119r-15,3l7434,1130r-8,12l7423,1156r3,15l7434,1183r12,8l7461,1194r14,-3l7487,1183r8,-12l7498,1156r-3,-14l7487,1130r-12,-8l7461,1119xe" fillcolor="black" stroked="f">
              <v:path arrowok="t"/>
            </v:shape>
            <v:shape id="_x0000_s2187" style="position:absolute;left:7423;top:1119;width:75;height:75" coordorigin="7423,1119" coordsize="75,75" path="m7423,1156r3,-14l7434,1130r12,-8l7461,1119r14,3l7487,1130r8,12l7498,1156r-3,15l7487,1183r-12,8l7461,1194r-15,-3l7434,1183r-8,-12l7423,1156e" filled="f" strokeweight=".18306mm">
              <v:path arrowok="t"/>
            </v:shape>
            <v:shape id="_x0000_s2186" style="position:absolute;left:7423;top:721;width:75;height:75" coordorigin="7423,721" coordsize="75,75" path="m7461,721r-15,3l7434,732r-8,12l7423,758r3,15l7434,784r12,9l7461,795r14,-2l7487,784r8,-11l7498,758r-3,-14l7487,732r-12,-8l7461,721xe" fillcolor="black" stroked="f">
              <v:path arrowok="t"/>
            </v:shape>
            <v:shape id="_x0000_s2185" style="position:absolute;left:7423;top:721;width:75;height:75" coordorigin="7423,721" coordsize="75,75" path="m7423,758r3,-14l7434,732r12,-8l7461,721r14,3l7487,732r8,12l7498,758r-3,15l7487,784r-12,9l7461,795r-15,-2l7434,784r-8,-11l7423,758e" filled="f" strokeweight=".18306mm">
              <v:path arrowok="t"/>
            </v:shape>
            <v:shape id="_x0000_s2184" style="position:absolute;left:7423;top:984;width:75;height:75" coordorigin="7423,984" coordsize="75,75" path="m7461,984r-15,3l7434,995r-8,12l7423,1021r3,15l7434,1048r12,8l7461,1059r14,-3l7487,1048r8,-12l7498,1021r-3,-14l7487,995r-12,-8l7461,984xe" fillcolor="black" stroked="f">
              <v:path arrowok="t"/>
            </v:shape>
            <v:shape id="_x0000_s2183" style="position:absolute;left:7423;top:984;width:75;height:75" coordorigin="7423,984" coordsize="75,75" path="m7423,1021r3,-14l7434,995r12,-8l7461,984r14,3l7487,995r8,12l7498,1021r-3,15l7487,1048r-12,8l7461,1059r-15,-3l7434,1048r-8,-12l7423,1021e" filled="f" strokeweight=".18306mm">
              <v:path arrowok="t"/>
            </v:shape>
            <v:shape id="_x0000_s2182" style="position:absolute;left:6637;top:1305;width:75;height:75" coordorigin="6637,1305" coordsize="75,75" path="m6674,1305r-14,3l6648,1316r-8,12l6637,1342r3,15l6648,1369r12,8l6674,1380r15,-3l6701,1369r8,-12l6712,1342r-3,-14l6701,1316r-12,-8l6674,1305xe" fillcolor="black" stroked="f">
              <v:path arrowok="t"/>
            </v:shape>
            <v:shape id="_x0000_s2181" style="position:absolute;left:6637;top:1305;width:75;height:75" coordorigin="6637,1305" coordsize="75,75" path="m6637,1342r3,-14l6648,1316r12,-8l6674,1305r15,3l6701,1316r8,12l6712,1342r-3,15l6701,1369r-12,8l6674,1380r-14,-3l6648,1369r-8,-12l6637,1342e" filled="f" strokeweight=".18306mm">
              <v:path arrowok="t"/>
            </v:shape>
            <v:shape id="_x0000_s2180" style="position:absolute;left:6637;top:1227;width:75;height:75" coordorigin="6637,1227" coordsize="75,75" path="m6674,1227r-14,3l6648,1238r-8,12l6637,1265r3,14l6648,1291r12,8l6674,1302r15,-3l6701,1291r8,-12l6712,1265r-3,-15l6701,1238r-12,-8l6674,1227xe" fillcolor="black" stroked="f">
              <v:path arrowok="t"/>
            </v:shape>
            <v:shape id="_x0000_s2179" style="position:absolute;left:6637;top:1227;width:75;height:75" coordorigin="6637,1227" coordsize="75,75" path="m6637,1265r3,-15l6648,1238r12,-8l6674,1227r15,3l6701,1238r8,12l6712,1265r-3,14l6701,1291r-12,8l6674,1302r-14,-3l6648,1291r-8,-12l6637,1265e" filled="f" strokeweight=".18306mm">
              <v:path arrowok="t"/>
            </v:shape>
            <v:shape id="_x0000_s2178" style="position:absolute;left:6637;top:1155;width:75;height:75" coordorigin="6637,1155" coordsize="75,75" path="m6674,1155r-14,3l6648,1166r-8,12l6637,1193r3,14l6648,1219r12,8l6674,1230r15,-3l6701,1219r8,-12l6712,1193r-3,-15l6701,1166r-12,-8l6674,1155xe" fillcolor="black" stroked="f">
              <v:path arrowok="t"/>
            </v:shape>
            <v:shape id="_x0000_s2177" style="position:absolute;left:6637;top:1155;width:75;height:75" coordorigin="6637,1155" coordsize="75,75" path="m6637,1193r3,-15l6648,1166r12,-8l6674,1155r15,3l6701,1166r8,12l6712,1193r-3,14l6701,1219r-12,8l6674,1230r-14,-3l6648,1219r-8,-12l6637,1193e" filled="f" strokeweight=".18306mm">
              <v:path arrowok="t"/>
            </v:shape>
            <v:shape id="_x0000_s2176" style="position:absolute;left:6761;top:1242;width:75;height:75" coordorigin="6761,1242" coordsize="75,75" path="m6798,1242r-14,3l6772,1253r-8,11l6761,1279r3,14l6772,1305r12,8l6798,1316r15,-3l6825,1305r8,-12l6836,1279r-3,-15l6825,1253r-12,-8l6798,1242xe" fillcolor="black" stroked="f">
              <v:path arrowok="t"/>
            </v:shape>
            <v:shape id="_x0000_s2175" style="position:absolute;left:6761;top:1242;width:75;height:75" coordorigin="6761,1242" coordsize="75,75" path="m6761,1279r3,-15l6772,1253r12,-8l6798,1242r15,3l6825,1253r8,11l6836,1279r-3,14l6825,1305r-12,8l6798,1316r-14,-3l6772,1305r-8,-12l6761,1279e" filled="f" strokeweight=".18306mm">
              <v:path arrowok="t"/>
            </v:shape>
            <v:shape id="_x0000_s2174" style="position:absolute;left:6761;top:1297;width:75;height:75" coordorigin="6761,1297" coordsize="75,75" path="m6798,1297r-14,3l6772,1308r-8,12l6761,1335r3,14l6772,1361r12,8l6798,1372r15,-3l6825,1361r8,-12l6836,1335r-3,-15l6825,1308r-12,-8l6798,1297xe" fillcolor="black" stroked="f">
              <v:path arrowok="t"/>
            </v:shape>
            <v:shape id="_x0000_s2173" style="position:absolute;left:6761;top:1297;width:75;height:75" coordorigin="6761,1297" coordsize="75,75" path="m6761,1335r3,-15l6772,1308r12,-8l6798,1297r15,3l6825,1308r8,12l6836,1335r-3,14l6825,1361r-12,8l6798,1372r-14,-3l6772,1361r-8,-12l6761,1335e" filled="f" strokeweight=".18306mm">
              <v:path arrowok="t"/>
            </v:shape>
            <v:shape id="_x0000_s2172" style="position:absolute;left:6761;top:1207;width:75;height:75" coordorigin="6761,1207" coordsize="75,75" path="m6798,1207r-14,3l6772,1218r-8,12l6761,1244r3,15l6772,1271r12,8l6798,1282r15,-3l6825,1271r8,-12l6836,1244r-3,-14l6825,1218r-12,-8l6798,1207xe" fillcolor="black" stroked="f">
              <v:path arrowok="t"/>
            </v:shape>
            <v:shape id="_x0000_s2171" style="position:absolute;left:6761;top:1207;width:75;height:75" coordorigin="6761,1207" coordsize="75,75" path="m6761,1244r3,-14l6772,1218r12,-8l6798,1207r15,3l6825,1218r8,12l6836,1244r-3,15l6825,1271r-12,8l6798,1282r-14,-3l6772,1271r-8,-12l6761,1244e" filled="f" strokeweight=".18306mm">
              <v:path arrowok="t"/>
            </v:shape>
            <v:shape id="_x0000_s2170" style="position:absolute;left:6880;top:1266;width:75;height:75" coordorigin="6880,1266" coordsize="75,75" path="m6917,1266r-14,3l6891,1277r-8,12l6880,1304r3,14l6891,1330r12,8l6917,1341r15,-3l6944,1330r8,-12l6955,1304r-3,-15l6944,1277r-12,-8l6917,1266xe" fillcolor="black" stroked="f">
              <v:path arrowok="t"/>
            </v:shape>
            <v:shape id="_x0000_s2169" style="position:absolute;left:6880;top:1266;width:75;height:75" coordorigin="6880,1266" coordsize="75,75" path="m6880,1304r3,-15l6891,1277r12,-8l6917,1266r15,3l6944,1277r8,12l6955,1304r-3,14l6944,1330r-12,8l6917,1341r-14,-3l6891,1330r-8,-12l6880,1304e" filled="f" strokeweight=".18306mm">
              <v:path arrowok="t"/>
            </v:shape>
            <v:shape id="_x0000_s2168" style="position:absolute;left:6880;top:1229;width:75;height:75" coordorigin="6880,1229" coordsize="75,75" path="m6917,1229r-14,3l6891,1240r-8,12l6880,1267r3,14l6891,1293r12,8l6917,1304r15,-3l6944,1293r8,-12l6955,1267r-3,-15l6944,1240r-12,-8l6917,1229xe" fillcolor="black" stroked="f">
              <v:path arrowok="t"/>
            </v:shape>
            <v:shape id="_x0000_s2167" style="position:absolute;left:6880;top:1229;width:75;height:75" coordorigin="6880,1229" coordsize="75,75" path="m6880,1267r3,-15l6891,1240r12,-8l6917,1229r15,3l6944,1240r8,12l6955,1267r-3,14l6944,1293r-12,8l6917,1304r-14,-3l6891,1293r-8,-12l6880,1267e" filled="f" strokeweight=".18306mm">
              <v:path arrowok="t"/>
            </v:shape>
            <v:shape id="_x0000_s2166" style="position:absolute;left:6880;top:1236;width:75;height:75" coordorigin="6880,1236" coordsize="75,75" path="m6917,1236r-14,3l6891,1247r-8,11l6880,1273r3,15l6891,1299r12,8l6917,1310r15,-3l6944,1299r8,-11l6955,1273r-3,-15l6944,1247r-12,-8l6917,1236xe" fillcolor="black" stroked="f">
              <v:path arrowok="t"/>
            </v:shape>
            <v:shape id="_x0000_s2165" style="position:absolute;left:6880;top:1236;width:75;height:75" coordorigin="6880,1236" coordsize="75,75" path="m6880,1273r3,-15l6891,1247r12,-8l6917,1236r15,3l6944,1247r8,11l6955,1273r-3,15l6944,1299r-12,8l6917,1310r-14,-3l6891,1299r-8,-11l6880,1273e" filled="f" strokeweight=".18306mm">
              <v:path arrowok="t"/>
            </v:shape>
            <v:shape id="_x0000_s2164" style="position:absolute;left:7113;top:1142;width:75;height:75" coordorigin="7113,1142" coordsize="75,75" path="m7150,1142r-14,2l7124,1152r-8,12l7113,1179r3,14l7124,1205r12,8l7150,1216r15,-3l7177,1205r8,-12l7187,1179r-2,-15l7177,1152r-12,-8l7150,1142xe" fillcolor="black" stroked="f">
              <v:path arrowok="t"/>
            </v:shape>
            <v:shape id="_x0000_s2163" style="position:absolute;left:7113;top:1142;width:75;height:75" coordorigin="7113,1142" coordsize="75,75" path="m7113,1179r3,-15l7124,1152r12,-8l7150,1142r15,2l7177,1152r8,12l7187,1179r-2,14l7177,1205r-12,8l7150,1216r-14,-3l7124,1205r-8,-12l7113,1179e" filled="f" strokeweight=".18306mm">
              <v:path arrowok="t"/>
            </v:shape>
            <v:shape id="_x0000_s2162" style="position:absolute;left:7113;top:1245;width:75;height:75" coordorigin="7113,1245" coordsize="75,75" path="m7150,1245r-14,3l7124,1256r-8,12l7113,1283r3,14l7124,1309r12,8l7150,1320r15,-3l7177,1309r8,-12l7187,1283r-2,-15l7177,1256r-12,-8l7150,1245xe" fillcolor="black" stroked="f">
              <v:path arrowok="t"/>
            </v:shape>
            <v:shape id="_x0000_s2161" style="position:absolute;left:7113;top:1245;width:75;height:75" coordorigin="7113,1245" coordsize="75,75" path="m7113,1283r3,-15l7124,1256r12,-8l7150,1245r15,3l7177,1256r8,12l7187,1283r-2,14l7177,1309r-12,8l7150,1320r-14,-3l7124,1309r-8,-12l7113,1283e" filled="f" strokeweight=".18306mm">
              <v:path arrowok="t"/>
            </v:shape>
            <v:shape id="_x0000_s2160" style="position:absolute;left:7113;top:1165;width:75;height:75" coordorigin="7113,1165" coordsize="75,75" path="m7150,1165r-14,3l7124,1176r-8,12l7113,1202r3,15l7124,1229r12,8l7150,1240r15,-3l7177,1229r8,-12l7187,1202r-2,-14l7177,1176r-12,-8l7150,1165xe" fillcolor="black" stroked="f">
              <v:path arrowok="t"/>
            </v:shape>
            <v:shape id="_x0000_s2159" style="position:absolute;left:7113;top:1165;width:75;height:75" coordorigin="7113,1165" coordsize="75,75" path="m7113,1202r3,-14l7124,1176r12,-8l7150,1165r15,3l7177,1176r8,12l7187,1202r-2,15l7177,1229r-12,8l7150,1240r-14,-3l7124,1229r-8,-12l7113,1202e" filled="f" strokeweight=".18306mm">
              <v:path arrowok="t"/>
            </v:shape>
            <v:line id="_x0000_s2158" style="position:absolute" from="5406,1385" to="7952,1385" strokeweight=".18306mm"/>
            <v:line id="_x0000_s2157" style="position:absolute" from="5406,1385" to="5406,1485" strokeweight=".18306mm"/>
            <v:line id="_x0000_s2156" style="position:absolute" from="6255,1385" to="6255,1485" strokeweight=".18306mm"/>
            <v:line id="_x0000_s2155" style="position:absolute" from="7104,1385" to="7104,1485" strokeweight=".18306mm"/>
            <v:line id="_x0000_s2154" style="position:absolute" from="7952,1385" to="7952,1485" strokeweight=".18306mm"/>
            <v:shape id="_x0000_s2153" style="position:absolute;left:7408;top:235;width:75;height:75" coordorigin="7408,235" coordsize="75,75" path="m7445,235r-14,3l7419,246r-8,12l7408,272r3,15l7419,298r12,8l7445,309r15,-3l7471,298r9,-11l7482,272r-2,-14l7471,246r-11,-8l7445,235xe" fillcolor="black" stroked="f">
              <v:path arrowok="t"/>
            </v:shape>
            <v:shape id="_x0000_s2152" style="position:absolute;left:7408;top:235;width:75;height:75" coordorigin="7408,235" coordsize="75,75" path="m7408,272r3,-14l7419,246r12,-8l7445,235r15,3l7471,246r9,12l7482,272r-2,15l7471,298r-11,8l7445,309r-14,-3l7419,298r-8,-11l7408,272e" filled="f" strokeweight=".18306mm">
              <v:path arrowok="t"/>
            </v:shape>
            <v:line id="_x0000_s2151" style="position:absolute" from="5304,1367" to="5304,265" strokeweight=".18306mm"/>
            <v:line id="_x0000_s2150" style="position:absolute" from="5304,1367" to="5205,1367" strokeweight=".18306mm"/>
            <v:line id="_x0000_s2149" style="position:absolute" from="5304,1183" to="5205,1183" strokeweight=".18306mm"/>
            <v:line id="_x0000_s2148" style="position:absolute" from="5304,1000" to="5205,1000" strokeweight=".18306mm"/>
            <v:line id="_x0000_s2147" style="position:absolute" from="5304,816" to="5205,816" strokeweight=".18306mm"/>
            <v:line id="_x0000_s2146" style="position:absolute" from="5304,632" to="5205,632" strokeweight=".18306mm"/>
            <v:line id="_x0000_s2145" style="position:absolute" from="5304,448" to="5205,448" strokeweight=".18306mm"/>
            <v:line id="_x0000_s2144" style="position:absolute" from="5304,265" to="5205,265" strokeweight=".18306mm"/>
            <v:rect id="_x0000_s2143" style="position:absolute;left:5304;top:229;width:2750;height:1156" filled="f" strokeweight=".18306mm"/>
            <w10:wrap type="topAndBottom" anchorx="page"/>
          </v:group>
        </w:pict>
      </w:r>
    </w:p>
    <w:p w:rsidR="00FD591A" w:rsidRDefault="00E33CD0">
      <w:pPr>
        <w:tabs>
          <w:tab w:val="left" w:pos="1379"/>
          <w:tab w:val="left" w:pos="2289"/>
          <w:tab w:val="left" w:pos="3264"/>
        </w:tabs>
        <w:spacing w:before="18"/>
        <w:ind w:left="530"/>
        <w:jc w:val="center"/>
        <w:rPr>
          <w:rFonts w:ascii="Arial" w:hAnsi="Arial"/>
        </w:rPr>
      </w:pPr>
      <w:bookmarkStart w:id="57" w:name="_bookmark7"/>
      <w:bookmarkEnd w:id="57"/>
      <w:r>
        <w:rPr>
          <w:rFonts w:ascii="Arial" w:hAnsi="Arial"/>
        </w:rPr>
        <w:t>−150</w:t>
      </w:r>
      <w:r>
        <w:rPr>
          <w:rFonts w:ascii="Arial" w:hAnsi="Arial"/>
        </w:rPr>
        <w:tab/>
        <w:t>−100</w:t>
      </w:r>
      <w:r>
        <w:rPr>
          <w:rFonts w:ascii="Arial" w:hAnsi="Arial"/>
        </w:rPr>
        <w:tab/>
        <w:t>−50</w:t>
      </w:r>
      <w:r>
        <w:rPr>
          <w:rFonts w:ascii="Arial" w:hAnsi="Arial"/>
        </w:rPr>
        <w:tab/>
        <w:t>0</w:t>
      </w:r>
    </w:p>
    <w:p w:rsidR="00FD591A" w:rsidRDefault="00FD591A">
      <w:pPr>
        <w:spacing w:before="145"/>
        <w:ind w:left="718"/>
        <w:jc w:val="center"/>
        <w:rPr>
          <w:rFonts w:ascii="Arial"/>
        </w:rPr>
      </w:pPr>
      <w:r w:rsidRPr="00FD591A">
        <w:pict>
          <v:shape id="_x0000_s2141" type="#_x0000_t202" style="position:absolute;left:0;text-align:left;margin-left:223.35pt;margin-top:-74.45pt;width:33pt;height:50.55pt;z-index:2632;mso-position-horizontal-relative:page" filled="f" stroked="f">
            <v:textbox style="layout-flow:vertical;mso-layout-flow-alt:bottom-to-top" inset="0,0,0,0">
              <w:txbxContent>
                <w:p w:rsidR="00E33CD0" w:rsidRDefault="00E33CD0">
                  <w:pPr>
                    <w:spacing w:line="246" w:lineRule="exact"/>
                    <w:ind w:left="20"/>
                    <w:rPr>
                      <w:rFonts w:ascii="Arial"/>
                    </w:rPr>
                  </w:pPr>
                  <w:r>
                    <w:rPr>
                      <w:rFonts w:ascii="Arial"/>
                      <w:spacing w:val="-27"/>
                    </w:rPr>
                    <w:t>T</w:t>
                  </w:r>
                  <w:r>
                    <w:rPr>
                      <w:rFonts w:ascii="Arial"/>
                    </w:rPr>
                    <w:t>otal PPS</w:t>
                  </w:r>
                </w:p>
                <w:p w:rsidR="00E33CD0" w:rsidRDefault="00E33CD0">
                  <w:pPr>
                    <w:spacing w:before="145"/>
                    <w:ind w:left="372" w:right="-348"/>
                    <w:rPr>
                      <w:rFonts w:ascii="Arial"/>
                    </w:rPr>
                  </w:pPr>
                  <w:r>
                    <w:rPr>
                      <w:rFonts w:ascii="Arial"/>
                    </w:rPr>
                    <w:t>80000</w:t>
                  </w:r>
                </w:p>
              </w:txbxContent>
            </v:textbox>
            <w10:wrap anchorx="page"/>
          </v:shape>
        </w:pict>
      </w:r>
      <w:r w:rsidRPr="00FD591A">
        <w:pict>
          <v:shape id="_x0000_s2140" type="#_x0000_t202" style="position:absolute;left:0;text-align:left;margin-left:243.3pt;margin-top:-25.25pt;width:13.1pt;height:8.2pt;z-index:2704;mso-position-horizontal-relative:page" filled="f" stroked="f">
            <v:textbox style="layout-flow:vertical;mso-layout-flow-alt:bottom-to-top" inset="0,0,0,0">
              <w:txbxContent>
                <w:p w:rsidR="00E33CD0" w:rsidRDefault="00E33CD0">
                  <w:pPr>
                    <w:spacing w:line="246" w:lineRule="exact"/>
                    <w:ind w:left="20"/>
                    <w:rPr>
                      <w:rFonts w:ascii="Arial"/>
                    </w:rPr>
                  </w:pPr>
                  <w:r>
                    <w:rPr>
                      <w:rFonts w:ascii="Arial"/>
                    </w:rPr>
                    <w:t>0</w:t>
                  </w:r>
                </w:p>
              </w:txbxContent>
            </v:textbox>
            <w10:wrap anchorx="page"/>
          </v:shape>
        </w:pict>
      </w:r>
      <w:r w:rsidR="00E33CD0">
        <w:rPr>
          <w:rFonts w:ascii="Arial"/>
        </w:rPr>
        <w:t>Water Depth (m)</w:t>
      </w: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spacing w:before="10"/>
        <w:rPr>
          <w:rFonts w:ascii="Arial"/>
          <w:sz w:val="16"/>
        </w:rPr>
      </w:pPr>
    </w:p>
    <w:p w:rsidR="00FD591A" w:rsidRDefault="00FD591A">
      <w:pPr>
        <w:tabs>
          <w:tab w:val="left" w:pos="1379"/>
          <w:tab w:val="left" w:pos="2289"/>
          <w:tab w:val="left" w:pos="3264"/>
        </w:tabs>
        <w:spacing w:before="73"/>
        <w:ind w:left="530"/>
        <w:jc w:val="center"/>
        <w:rPr>
          <w:rFonts w:ascii="Arial" w:hAnsi="Arial"/>
        </w:rPr>
      </w:pPr>
      <w:r w:rsidRPr="00FD591A">
        <w:pict>
          <v:group id="_x0000_s2106" style="position:absolute;left:0;text-align:left;margin-left:259.95pt;margin-top:-59.9pt;width:139.55pt;height:61.2pt;z-index:2584;mso-position-horizontal-relative:page" coordorigin="5199,-1198" coordsize="2791,1224">
            <v:shape id="_x0000_s2139" style="position:absolute;left:1037;top:874;width:3972;height:1712" coordorigin="1037,874" coordsize="3972,1712" o:spt="100" adj="0,,0" path="m5406,-79r2546,m5406,-79r,99m6255,-79r,99m7104,-79r,99m7952,-79r,99m5304,-122r,-1042m5304,-122r-99,m5304,-382r-99,m5304,-643r-99,m5304,-903r-99,m5304,-1164r-99,e" filled="f" strokeweight=".18306mm">
              <v:stroke joinstyle="round"/>
              <v:formulas/>
              <v:path arrowok="t" o:connecttype="segments"/>
            </v:shape>
            <v:line id="_x0000_s2138" style="position:absolute" from="5304,-125" to="5406,-125" strokecolor="#bebebe" strokeweight=".1147mm"/>
            <v:line id="_x0000_s2137" style="position:absolute" from="5299,-125" to="5411,-125" strokeweight=".29778mm"/>
            <v:line id="_x0000_s2136" style="position:absolute" from="5406,-123" to="5576,-123" strokecolor="#bebebe" strokeweight=".04636mm"/>
            <v:line id="_x0000_s2135" style="position:absolute" from="5401,-123" to="5581,-123" strokeweight=".22942mm"/>
            <v:line id="_x0000_s2134" style="position:absolute" from="5576,-124" to="5746,-124" strokecolor="#bebebe" strokeweight=".06833mm"/>
            <v:line id="_x0000_s2133" style="position:absolute" from="5571,-124" to="5751,-124" strokeweight=".25139mm"/>
            <v:line id="_x0000_s2132" style="position:absolute" from="5746,-127" to="5915,-127" strokecolor="#bebebe" strokeweight=".18306mm"/>
            <v:line id="_x0000_s2131" style="position:absolute" from="5740,-127" to="5921,-127" strokeweight=".36611mm"/>
            <v:line id="_x0000_s2130" style="position:absolute" from="5915,-126" to="6085,-126" strokecolor="#bebebe" strokeweight=".1367mm"/>
            <v:line id="_x0000_s2129" style="position:absolute" from="5910,-126" to="6090,-126" strokeweight=".31972mm"/>
            <v:line id="_x0000_s2128" style="position:absolute" from="6085,-138" to="6255,-138" strokecolor="#bebebe" strokeweight=".57356mm"/>
            <v:rect id="_x0000_s2127" style="position:absolute;left:6085;top:-155;width:170;height:33" filled="f" strokeweight=".18306mm"/>
            <v:line id="_x0000_s2126" style="position:absolute" from="6255,-151" to="6425,-151" strokecolor="#bebebe" strokeweight="1.0104mm"/>
            <v:rect id="_x0000_s2125" style="position:absolute;left:6255;top:-179;width:170;height:57" filled="f" strokeweight=".18306mm"/>
            <v:rect id="_x0000_s2124" style="position:absolute;left:6425;top:-259;width:170;height:137" fillcolor="#bebebe" stroked="f"/>
            <v:rect id="_x0000_s2123" style="position:absolute;left:6425;top:-259;width:170;height:137" filled="f" strokeweight=".18306mm"/>
            <v:rect id="_x0000_s2122" style="position:absolute;left:6594;top:-290;width:170;height:168" fillcolor="#bebebe" stroked="f"/>
            <v:rect id="_x0000_s2121" style="position:absolute;left:6594;top:-290;width:170;height:168" filled="f" strokeweight=".18306mm"/>
            <v:rect id="_x0000_s2120" style="position:absolute;left:6764;top:-280;width:170;height:157" fillcolor="#bebebe" stroked="f"/>
            <v:rect id="_x0000_s2119" style="position:absolute;left:6764;top:-280;width:170;height:157" filled="f" strokeweight=".18306mm"/>
            <v:rect id="_x0000_s2118" style="position:absolute;left:6934;top:-304;width:170;height:182" fillcolor="#bebebe" stroked="f"/>
            <v:rect id="_x0000_s2117" style="position:absolute;left:6934;top:-304;width:170;height:182" filled="f" strokeweight=".18306mm"/>
            <v:rect id="_x0000_s2116" style="position:absolute;left:7104;top:-342;width:170;height:220" fillcolor="#bebebe" stroked="f"/>
            <v:rect id="_x0000_s2115" style="position:absolute;left:7104;top:-342;width:170;height:220" filled="f" strokeweight=".18306mm"/>
            <v:rect id="_x0000_s2114" style="position:absolute;left:7273;top:-644;width:170;height:522" fillcolor="#bebebe" stroked="f"/>
            <v:rect id="_x0000_s2113" style="position:absolute;left:7273;top:-644;width:170;height:522" filled="f" strokeweight=".18306mm"/>
            <v:rect id="_x0000_s2112" style="position:absolute;left:7443;top:-1192;width:170;height:1070" fillcolor="#bebebe" stroked="f"/>
            <v:rect id="_x0000_s2111" style="position:absolute;left:7443;top:-1192;width:170;height:1070" filled="f" strokeweight=".18306mm"/>
            <v:rect id="_x0000_s2110" style="position:absolute;left:7613;top:-942;width:170;height:820" fillcolor="#bebebe" stroked="f"/>
            <v:rect id="_x0000_s2109" style="position:absolute;left:7613;top:-942;width:170;height:820" filled="f" strokeweight=".18306mm"/>
            <v:line id="_x0000_s2108" style="position:absolute" from="7782,-159" to="7952,-159" strokecolor="#bebebe" strokeweight="1.3082mm"/>
            <v:rect id="_x0000_s2107" style="position:absolute;left:7782;top:-196;width:170;height:74" filled="f" strokeweight=".18306mm"/>
            <w10:wrap anchorx="page"/>
          </v:group>
        </w:pict>
      </w:r>
      <w:r w:rsidRPr="00FD591A">
        <w:pict>
          <v:shape id="_x0000_s2105" type="#_x0000_t202" style="position:absolute;left:0;text-align:left;margin-left:223.35pt;margin-top:-66.55pt;width:13.1pt;height:67.4pt;z-index:2608;mso-position-horizontal-relative:page" filled="f" stroked="f">
            <v:textbox style="layout-flow:vertical;mso-layout-flow-alt:bottom-to-top" inset="0,0,0,0">
              <w:txbxContent>
                <w:p w:rsidR="00E33CD0" w:rsidRDefault="00E33CD0">
                  <w:pPr>
                    <w:spacing w:line="246" w:lineRule="exact"/>
                    <w:ind w:left="20" w:right="-689"/>
                    <w:rPr>
                      <w:rFonts w:ascii="Arial"/>
                    </w:rPr>
                  </w:pPr>
                  <w:r>
                    <w:rPr>
                      <w:rFonts w:ascii="Arial"/>
                    </w:rPr>
                    <w:t>N</w:t>
                  </w:r>
                  <w:r>
                    <w:rPr>
                      <w:rFonts w:ascii="Arial"/>
                      <w:spacing w:val="-9"/>
                    </w:rPr>
                    <w:t>o</w:t>
                  </w:r>
                  <w:r>
                    <w:rPr>
                      <w:rFonts w:ascii="Arial"/>
                    </w:rPr>
                    <w:t>. Sightings</w:t>
                  </w:r>
                </w:p>
              </w:txbxContent>
            </v:textbox>
            <w10:wrap anchorx="page"/>
          </v:shape>
        </w:pict>
      </w:r>
      <w:r w:rsidRPr="00FD591A">
        <w:pict>
          <v:shape id="_x0000_s2104" type="#_x0000_t202" style="position:absolute;left:0;text-align:left;margin-left:243.3pt;margin-top:-10.2pt;width:13.1pt;height:8.2pt;z-index:2656;mso-position-horizontal-relative:page" filled="f" stroked="f">
            <v:textbox style="layout-flow:vertical;mso-layout-flow-alt:bottom-to-top" inset="0,0,0,0">
              <w:txbxContent>
                <w:p w:rsidR="00E33CD0" w:rsidRDefault="00E33CD0">
                  <w:pPr>
                    <w:spacing w:line="246" w:lineRule="exact"/>
                    <w:ind w:left="20"/>
                    <w:rPr>
                      <w:rFonts w:ascii="Arial"/>
                    </w:rPr>
                  </w:pPr>
                  <w:r>
                    <w:rPr>
                      <w:rFonts w:ascii="Arial"/>
                    </w:rPr>
                    <w:t>0</w:t>
                  </w:r>
                </w:p>
              </w:txbxContent>
            </v:textbox>
            <w10:wrap anchorx="page"/>
          </v:shape>
        </w:pict>
      </w:r>
      <w:r w:rsidRPr="00FD591A">
        <w:pict>
          <v:shape id="_x0000_s2103" type="#_x0000_t202" style="position:absolute;left:0;text-align:left;margin-left:243.3pt;margin-top:-42.4pt;width:13.1pt;height:20.5pt;z-index:2680;mso-position-horizontal-relative:page" filled="f" stroked="f">
            <v:textbox style="layout-flow:vertical;mso-layout-flow-alt:bottom-to-top" inset="0,0,0,0">
              <w:txbxContent>
                <w:p w:rsidR="00E33CD0" w:rsidRDefault="00E33CD0">
                  <w:pPr>
                    <w:spacing w:line="246" w:lineRule="exact"/>
                    <w:ind w:left="20" w:right="-148"/>
                    <w:rPr>
                      <w:rFonts w:ascii="Arial"/>
                    </w:rPr>
                  </w:pPr>
                  <w:r>
                    <w:rPr>
                      <w:rFonts w:ascii="Arial"/>
                    </w:rPr>
                    <w:t>400</w:t>
                  </w:r>
                </w:p>
              </w:txbxContent>
            </v:textbox>
            <w10:wrap anchorx="page"/>
          </v:shape>
        </w:pict>
      </w:r>
      <w:r w:rsidR="00E33CD0">
        <w:rPr>
          <w:rFonts w:ascii="Arial" w:hAnsi="Arial"/>
        </w:rPr>
        <w:t>−150</w:t>
      </w:r>
      <w:r w:rsidR="00E33CD0">
        <w:rPr>
          <w:rFonts w:ascii="Arial" w:hAnsi="Arial"/>
        </w:rPr>
        <w:tab/>
        <w:t>−100</w:t>
      </w:r>
      <w:r w:rsidR="00E33CD0">
        <w:rPr>
          <w:rFonts w:ascii="Arial" w:hAnsi="Arial"/>
        </w:rPr>
        <w:tab/>
        <w:t>−50</w:t>
      </w:r>
      <w:r w:rsidR="00E33CD0">
        <w:rPr>
          <w:rFonts w:ascii="Arial" w:hAnsi="Arial"/>
        </w:rPr>
        <w:tab/>
        <w:t>0</w:t>
      </w:r>
    </w:p>
    <w:p w:rsidR="00FD591A" w:rsidRDefault="00E33CD0">
      <w:pPr>
        <w:spacing w:before="145"/>
        <w:ind w:left="718"/>
        <w:jc w:val="center"/>
        <w:rPr>
          <w:rFonts w:ascii="Arial"/>
        </w:rPr>
      </w:pPr>
      <w:r>
        <w:rPr>
          <w:rFonts w:ascii="Arial"/>
        </w:rPr>
        <w:t>Water Depth (m)</w:t>
      </w:r>
    </w:p>
    <w:p w:rsidR="00FD591A" w:rsidRDefault="00FD591A">
      <w:pPr>
        <w:pStyle w:val="BodyText"/>
        <w:rPr>
          <w:rFonts w:ascii="Arial"/>
          <w:sz w:val="20"/>
        </w:rPr>
      </w:pPr>
    </w:p>
    <w:p w:rsidR="00FD591A" w:rsidRDefault="00FD591A">
      <w:pPr>
        <w:pStyle w:val="BodyText"/>
        <w:rPr>
          <w:rFonts w:ascii="Arial"/>
          <w:sz w:val="20"/>
        </w:rPr>
      </w:pPr>
    </w:p>
    <w:p w:rsidR="00FD591A" w:rsidRDefault="00E33CD0">
      <w:pPr>
        <w:spacing w:before="195" w:line="256" w:lineRule="auto"/>
        <w:ind w:left="576" w:right="312" w:firstLine="7"/>
        <w:rPr>
          <w:sz w:val="21"/>
        </w:rPr>
      </w:pPr>
      <w:r>
        <w:rPr>
          <w:b/>
          <w:sz w:val="21"/>
        </w:rPr>
        <w:t>Figure 1.4</w:t>
      </w:r>
      <w:r>
        <w:rPr>
          <w:sz w:val="21"/>
        </w:rPr>
        <w:t xml:space="preserve">: </w:t>
      </w:r>
      <w:r>
        <w:rPr>
          <w:spacing w:val="-4"/>
          <w:sz w:val="21"/>
        </w:rPr>
        <w:t xml:space="preserve">Water </w:t>
      </w:r>
      <w:r>
        <w:rPr>
          <w:sz w:val="21"/>
        </w:rPr>
        <w:t xml:space="preserve">depth (0-150 m, </w:t>
      </w:r>
      <w:r>
        <w:rPr>
          <w:i/>
          <w:sz w:val="21"/>
        </w:rPr>
        <w:t>x</w:t>
      </w:r>
      <w:r>
        <w:rPr>
          <w:sz w:val="21"/>
        </w:rPr>
        <w:t>-axis) in Monterey Bay vs. total PPS observed by C-PODs (top panel) and number of visual harbor porpoise sightings (bottom</w:t>
      </w:r>
      <w:r>
        <w:rPr>
          <w:spacing w:val="-28"/>
          <w:sz w:val="21"/>
        </w:rPr>
        <w:t xml:space="preserve"> </w:t>
      </w:r>
      <w:r>
        <w:rPr>
          <w:sz w:val="21"/>
        </w:rPr>
        <w:t>panel).</w:t>
      </w:r>
    </w:p>
    <w:p w:rsidR="00FD591A" w:rsidRDefault="00FD591A">
      <w:pPr>
        <w:spacing w:line="256" w:lineRule="auto"/>
        <w:rPr>
          <w:sz w:val="21"/>
        </w:rPr>
        <w:sectPr w:rsidR="00FD591A">
          <w:pgSz w:w="12240" w:h="15840"/>
          <w:pgMar w:top="980" w:right="1320" w:bottom="280" w:left="1720" w:header="759" w:footer="0" w:gutter="0"/>
          <w:cols w:space="720"/>
        </w:sectPr>
      </w:pPr>
    </w:p>
    <w:p w:rsidR="00FD591A" w:rsidRDefault="00FD591A">
      <w:pPr>
        <w:pStyle w:val="BodyText"/>
        <w:rPr>
          <w:sz w:val="20"/>
        </w:rPr>
      </w:pPr>
    </w:p>
    <w:p w:rsidR="00FD591A" w:rsidRDefault="00FD591A">
      <w:pPr>
        <w:pStyle w:val="BodyText"/>
        <w:spacing w:before="5"/>
        <w:rPr>
          <w:sz w:val="18"/>
        </w:rPr>
      </w:pPr>
    </w:p>
    <w:p w:rsidR="00FD591A" w:rsidRDefault="00E33CD0">
      <w:pPr>
        <w:pStyle w:val="BodyText"/>
        <w:ind w:left="2767"/>
        <w:rPr>
          <w:sz w:val="20"/>
        </w:rPr>
      </w:pPr>
      <w:r>
        <w:rPr>
          <w:noProof/>
          <w:sz w:val="20"/>
        </w:rPr>
        <w:drawing>
          <wp:inline distT="0" distB="0" distL="0" distR="0">
            <wp:extent cx="2514600" cy="2514600"/>
            <wp:effectExtent l="0" t="0" r="0" b="0"/>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2" cstate="print"/>
                    <a:stretch>
                      <a:fillRect/>
                    </a:stretch>
                  </pic:blipFill>
                  <pic:spPr>
                    <a:xfrm>
                      <a:off x="0" y="0"/>
                      <a:ext cx="2514600" cy="2514600"/>
                    </a:xfrm>
                    <a:prstGeom prst="rect">
                      <a:avLst/>
                    </a:prstGeom>
                  </pic:spPr>
                </pic:pic>
              </a:graphicData>
            </a:graphic>
          </wp:inline>
        </w:drawing>
      </w:r>
    </w:p>
    <w:p w:rsidR="00FD591A" w:rsidRDefault="00FD591A">
      <w:pPr>
        <w:pStyle w:val="BodyText"/>
        <w:rPr>
          <w:sz w:val="20"/>
        </w:rPr>
      </w:pPr>
    </w:p>
    <w:p w:rsidR="00FD591A" w:rsidRDefault="00E33CD0">
      <w:pPr>
        <w:spacing w:before="119" w:line="249" w:lineRule="auto"/>
        <w:ind w:left="584" w:right="285"/>
        <w:jc w:val="both"/>
        <w:rPr>
          <w:sz w:val="21"/>
        </w:rPr>
      </w:pPr>
      <w:bookmarkStart w:id="58" w:name="_bookmark8"/>
      <w:bookmarkEnd w:id="58"/>
      <w:r>
        <w:rPr>
          <w:b/>
          <w:sz w:val="21"/>
        </w:rPr>
        <w:t>Figure 1.5</w:t>
      </w:r>
      <w:r>
        <w:rPr>
          <w:sz w:val="21"/>
        </w:rPr>
        <w:t>: Harbor porpoise density (km</w:t>
      </w:r>
      <w:r>
        <w:rPr>
          <w:rFonts w:ascii="Meiryo" w:hAnsi="Meiryo"/>
          <w:i/>
          <w:position w:val="8"/>
          <w:sz w:val="16"/>
        </w:rPr>
        <w:t>−</w:t>
      </w:r>
      <w:r>
        <w:rPr>
          <w:sz w:val="21"/>
        </w:rPr>
        <w:t xml:space="preserve">2) in water 0-1000 m deep estimated using a two- dimensional </w:t>
      </w:r>
      <w:proofErr w:type="spellStart"/>
      <w:r>
        <w:rPr>
          <w:sz w:val="21"/>
        </w:rPr>
        <w:t>spline</w:t>
      </w:r>
      <w:proofErr w:type="spellEnd"/>
      <w:r>
        <w:rPr>
          <w:sz w:val="21"/>
        </w:rPr>
        <w:t xml:space="preserve"> on harbor porpoise density calculated using aerial survey observations. Note that densities are not corrected for</w:t>
      </w:r>
      <w:r>
        <w:rPr>
          <w:spacing w:val="-15"/>
          <w:sz w:val="21"/>
        </w:rPr>
        <w:t xml:space="preserve"> </w:t>
      </w:r>
      <w:proofErr w:type="gramStart"/>
      <w:r>
        <w:rPr>
          <w:i/>
          <w:sz w:val="21"/>
        </w:rPr>
        <w:t>g</w:t>
      </w:r>
      <w:r>
        <w:rPr>
          <w:rFonts w:ascii="Tahoma" w:hAnsi="Tahoma"/>
          <w:sz w:val="21"/>
        </w:rPr>
        <w:t>(</w:t>
      </w:r>
      <w:proofErr w:type="gramEnd"/>
      <w:r>
        <w:rPr>
          <w:sz w:val="21"/>
        </w:rPr>
        <w:t>0</w:t>
      </w:r>
      <w:r>
        <w:rPr>
          <w:rFonts w:ascii="Tahoma" w:hAnsi="Tahoma"/>
          <w:sz w:val="21"/>
        </w:rPr>
        <w:t>)</w:t>
      </w:r>
      <w:r>
        <w:rPr>
          <w:sz w:val="21"/>
        </w:rPr>
        <w:t>.</w:t>
      </w:r>
    </w:p>
    <w:p w:rsidR="00FD591A" w:rsidRDefault="00FD591A">
      <w:pPr>
        <w:pStyle w:val="BodyText"/>
        <w:rPr>
          <w:sz w:val="22"/>
        </w:rPr>
      </w:pPr>
    </w:p>
    <w:p w:rsidR="00FD591A" w:rsidRDefault="00E33CD0">
      <w:pPr>
        <w:pStyle w:val="Heading1"/>
        <w:numPr>
          <w:ilvl w:val="2"/>
          <w:numId w:val="2"/>
        </w:numPr>
        <w:tabs>
          <w:tab w:val="left" w:pos="1156"/>
          <w:tab w:val="left" w:pos="1157"/>
        </w:tabs>
        <w:spacing w:before="183"/>
        <w:ind w:left="1156" w:hanging="716"/>
      </w:pPr>
      <w:bookmarkStart w:id="59" w:name="Passive_acoustic_data_collected"/>
      <w:bookmarkEnd w:id="59"/>
      <w:r>
        <w:t>Passive acoustic data</w:t>
      </w:r>
      <w:r>
        <w:rPr>
          <w:spacing w:val="-26"/>
        </w:rPr>
        <w:t xml:space="preserve"> </w:t>
      </w:r>
      <w:r>
        <w:t>collected</w:t>
      </w:r>
    </w:p>
    <w:p w:rsidR="00FD591A" w:rsidRDefault="00FD591A">
      <w:pPr>
        <w:pStyle w:val="BodyText"/>
        <w:spacing w:before="7"/>
        <w:rPr>
          <w:b/>
          <w:sz w:val="31"/>
        </w:rPr>
      </w:pPr>
    </w:p>
    <w:p w:rsidR="00FD591A" w:rsidRDefault="00E33CD0">
      <w:pPr>
        <w:pStyle w:val="BodyText"/>
        <w:spacing w:line="415" w:lineRule="auto"/>
        <w:ind w:left="422" w:right="108" w:firstLine="737"/>
      </w:pPr>
      <w:r>
        <w:rPr>
          <w:spacing w:val="-10"/>
        </w:rPr>
        <w:t xml:space="preserve">We </w:t>
      </w:r>
      <w:r>
        <w:t xml:space="preserve">deployed 11 C-PODs in north Monterey Bay in the late summer or early fall   of 2013, 2014, and 2015. Instruments were retrieved between early December and early February each year, so that instruments were deployed for approximately four months per </w:t>
      </w:r>
      <w:r>
        <w:rPr>
          <w:spacing w:val="-3"/>
        </w:rPr>
        <w:t xml:space="preserve">year. </w:t>
      </w:r>
      <w:r>
        <w:t>Data were recovered from nine instruments in the 2013 season, 10 instruments in the 2014</w:t>
      </w:r>
      <w:r>
        <w:rPr>
          <w:spacing w:val="-10"/>
        </w:rPr>
        <w:t xml:space="preserve"> </w:t>
      </w:r>
      <w:r>
        <w:t>season,</w:t>
      </w:r>
      <w:r>
        <w:rPr>
          <w:spacing w:val="-10"/>
        </w:rPr>
        <w:t xml:space="preserve"> </w:t>
      </w:r>
      <w:r>
        <w:t>and</w:t>
      </w:r>
      <w:r>
        <w:rPr>
          <w:spacing w:val="-10"/>
        </w:rPr>
        <w:t xml:space="preserve"> </w:t>
      </w:r>
      <w:r>
        <w:t>11</w:t>
      </w:r>
      <w:r>
        <w:rPr>
          <w:spacing w:val="-10"/>
        </w:rPr>
        <w:t xml:space="preserve"> </w:t>
      </w:r>
      <w:r>
        <w:t>instruments</w:t>
      </w:r>
      <w:r>
        <w:rPr>
          <w:spacing w:val="-10"/>
        </w:rPr>
        <w:t xml:space="preserve"> </w:t>
      </w:r>
      <w:r>
        <w:t>in</w:t>
      </w:r>
      <w:r>
        <w:rPr>
          <w:spacing w:val="-10"/>
        </w:rPr>
        <w:t xml:space="preserve"> </w:t>
      </w:r>
      <w:r>
        <w:t>the</w:t>
      </w:r>
      <w:r>
        <w:rPr>
          <w:spacing w:val="-10"/>
        </w:rPr>
        <w:t xml:space="preserve"> </w:t>
      </w:r>
      <w:r>
        <w:t>2015</w:t>
      </w:r>
      <w:r>
        <w:rPr>
          <w:spacing w:val="-10"/>
        </w:rPr>
        <w:t xml:space="preserve"> </w:t>
      </w:r>
      <w:r>
        <w:t>season,</w:t>
      </w:r>
      <w:r>
        <w:rPr>
          <w:spacing w:val="-10"/>
        </w:rPr>
        <w:t xml:space="preserve"> </w:t>
      </w:r>
      <w:r>
        <w:t>for</w:t>
      </w:r>
      <w:r>
        <w:rPr>
          <w:spacing w:val="-10"/>
        </w:rPr>
        <w:t xml:space="preserve"> </w:t>
      </w:r>
      <w:r>
        <w:t>a</w:t>
      </w:r>
      <w:r>
        <w:rPr>
          <w:spacing w:val="-10"/>
        </w:rPr>
        <w:t xml:space="preserve"> </w:t>
      </w:r>
      <w:r>
        <w:t>total</w:t>
      </w:r>
      <w:r>
        <w:rPr>
          <w:spacing w:val="-10"/>
        </w:rPr>
        <w:t xml:space="preserve"> </w:t>
      </w:r>
      <w:r>
        <w:t>data</w:t>
      </w:r>
      <w:r>
        <w:rPr>
          <w:spacing w:val="-10"/>
        </w:rPr>
        <w:t xml:space="preserve"> </w:t>
      </w:r>
      <w:r>
        <w:t>loss</w:t>
      </w:r>
      <w:r>
        <w:rPr>
          <w:spacing w:val="-10"/>
        </w:rPr>
        <w:t xml:space="preserve"> </w:t>
      </w:r>
      <w:r>
        <w:t>rate</w:t>
      </w:r>
      <w:r>
        <w:rPr>
          <w:spacing w:val="-10"/>
        </w:rPr>
        <w:t xml:space="preserve"> </w:t>
      </w:r>
      <w:r>
        <w:t>of</w:t>
      </w:r>
      <w:r>
        <w:rPr>
          <w:spacing w:val="-10"/>
        </w:rPr>
        <w:t xml:space="preserve"> </w:t>
      </w:r>
      <w:r>
        <w:t>9%</w:t>
      </w:r>
      <w:r>
        <w:rPr>
          <w:spacing w:val="-10"/>
        </w:rPr>
        <w:t xml:space="preserve"> </w:t>
      </w:r>
      <w:r>
        <w:t>over</w:t>
      </w:r>
      <w:r>
        <w:rPr>
          <w:spacing w:val="-10"/>
        </w:rPr>
        <w:t xml:space="preserve"> </w:t>
      </w:r>
      <w:r>
        <w:t>the three-year</w:t>
      </w:r>
      <w:r>
        <w:rPr>
          <w:spacing w:val="-9"/>
        </w:rPr>
        <w:t xml:space="preserve"> </w:t>
      </w:r>
      <w:r>
        <w:rPr>
          <w:spacing w:val="-3"/>
        </w:rPr>
        <w:t>study.</w:t>
      </w:r>
      <w:r>
        <w:rPr>
          <w:spacing w:val="3"/>
        </w:rPr>
        <w:t xml:space="preserve"> </w:t>
      </w:r>
      <w:r>
        <w:rPr>
          <w:spacing w:val="-3"/>
        </w:rPr>
        <w:t>Passive</w:t>
      </w:r>
      <w:r>
        <w:rPr>
          <w:spacing w:val="-9"/>
        </w:rPr>
        <w:t xml:space="preserve"> </w:t>
      </w:r>
      <w:r>
        <w:t>acoustic</w:t>
      </w:r>
      <w:r>
        <w:rPr>
          <w:spacing w:val="-9"/>
        </w:rPr>
        <w:t xml:space="preserve"> </w:t>
      </w:r>
      <w:r>
        <w:t>detection</w:t>
      </w:r>
      <w:r>
        <w:rPr>
          <w:spacing w:val="-9"/>
        </w:rPr>
        <w:t xml:space="preserve"> </w:t>
      </w:r>
      <w:r>
        <w:t>rates</w:t>
      </w:r>
      <w:r>
        <w:rPr>
          <w:spacing w:val="-9"/>
        </w:rPr>
        <w:t xml:space="preserve"> </w:t>
      </w:r>
      <w:r>
        <w:t>varied</w:t>
      </w:r>
      <w:r>
        <w:rPr>
          <w:spacing w:val="-9"/>
        </w:rPr>
        <w:t xml:space="preserve"> </w:t>
      </w:r>
      <w:r>
        <w:t>by</w:t>
      </w:r>
      <w:r>
        <w:rPr>
          <w:spacing w:val="-9"/>
        </w:rPr>
        <w:t xml:space="preserve"> </w:t>
      </w:r>
      <w:r>
        <w:t>two</w:t>
      </w:r>
      <w:r>
        <w:rPr>
          <w:spacing w:val="-9"/>
        </w:rPr>
        <w:t xml:space="preserve"> </w:t>
      </w:r>
      <w:r>
        <w:t>orders</w:t>
      </w:r>
      <w:r>
        <w:rPr>
          <w:spacing w:val="-9"/>
        </w:rPr>
        <w:t xml:space="preserve"> </w:t>
      </w:r>
      <w:r>
        <w:t>of</w:t>
      </w:r>
      <w:r>
        <w:rPr>
          <w:spacing w:val="-9"/>
        </w:rPr>
        <w:t xml:space="preserve"> </w:t>
      </w:r>
      <w:r>
        <w:t>magnitude</w:t>
      </w:r>
      <w:r>
        <w:rPr>
          <w:spacing w:val="-9"/>
        </w:rPr>
        <w:t xml:space="preserve"> </w:t>
      </w:r>
      <w:r>
        <w:t xml:space="preserve">among instruments, with recorded values as </w:t>
      </w:r>
      <w:r>
        <w:rPr>
          <w:spacing w:val="-3"/>
        </w:rPr>
        <w:t xml:space="preserve">low </w:t>
      </w:r>
      <w:r>
        <w:t xml:space="preserve">as 30 PPS per day and as high as 1,320 PPS per </w:t>
      </w:r>
      <w:r>
        <w:rPr>
          <w:spacing w:val="-4"/>
        </w:rPr>
        <w:t xml:space="preserve">day, </w:t>
      </w:r>
      <w:r>
        <w:t>and total PPS over the course of the season as low as 2,707 and as high as 119,209 (Table</w:t>
      </w:r>
      <w:hyperlink w:anchor="_bookmark9" w:history="1">
        <w:r>
          <w:t>1.3</w:t>
        </w:r>
      </w:hyperlink>
      <w:r>
        <w:t xml:space="preserve">). </w:t>
      </w:r>
      <w:proofErr w:type="spellStart"/>
      <w:r>
        <w:t>Nearshore</w:t>
      </w:r>
      <w:proofErr w:type="spellEnd"/>
      <w:r>
        <w:t xml:space="preserve"> instruments (C-POD 3, C-POD 6, and C-POD 9) recorded higher detection</w:t>
      </w:r>
      <w:r>
        <w:rPr>
          <w:spacing w:val="-15"/>
        </w:rPr>
        <w:t xml:space="preserve"> </w:t>
      </w:r>
      <w:r>
        <w:t>rates</w:t>
      </w:r>
      <w:r>
        <w:rPr>
          <w:spacing w:val="-15"/>
        </w:rPr>
        <w:t xml:space="preserve"> </w:t>
      </w:r>
      <w:r>
        <w:t>than</w:t>
      </w:r>
      <w:r>
        <w:rPr>
          <w:spacing w:val="-15"/>
        </w:rPr>
        <w:t xml:space="preserve"> </w:t>
      </w:r>
      <w:r>
        <w:t>offshore</w:t>
      </w:r>
      <w:r>
        <w:rPr>
          <w:spacing w:val="-15"/>
        </w:rPr>
        <w:t xml:space="preserve"> </w:t>
      </w:r>
      <w:r>
        <w:t>instruments</w:t>
      </w:r>
      <w:r>
        <w:rPr>
          <w:spacing w:val="-15"/>
        </w:rPr>
        <w:t xml:space="preserve"> </w:t>
      </w:r>
      <w:r>
        <w:t>(C-POD</w:t>
      </w:r>
      <w:r>
        <w:rPr>
          <w:spacing w:val="-15"/>
        </w:rPr>
        <w:t xml:space="preserve"> </w:t>
      </w:r>
      <w:r>
        <w:t>4,</w:t>
      </w:r>
      <w:r>
        <w:rPr>
          <w:spacing w:val="-15"/>
        </w:rPr>
        <w:t xml:space="preserve"> </w:t>
      </w:r>
      <w:r>
        <w:t>C-POD</w:t>
      </w:r>
      <w:r>
        <w:rPr>
          <w:spacing w:val="-15"/>
        </w:rPr>
        <w:t xml:space="preserve"> </w:t>
      </w:r>
      <w:r>
        <w:t>5,</w:t>
      </w:r>
      <w:r>
        <w:rPr>
          <w:spacing w:val="-15"/>
        </w:rPr>
        <w:t xml:space="preserve"> </w:t>
      </w:r>
      <w:r>
        <w:t>C-POD</w:t>
      </w:r>
      <w:r>
        <w:rPr>
          <w:spacing w:val="-15"/>
        </w:rPr>
        <w:t xml:space="preserve"> </w:t>
      </w:r>
      <w:r>
        <w:t>7,</w:t>
      </w:r>
      <w:r>
        <w:rPr>
          <w:spacing w:val="-15"/>
        </w:rPr>
        <w:t xml:space="preserve"> </w:t>
      </w:r>
      <w:r>
        <w:t>C-POD</w:t>
      </w:r>
      <w:r>
        <w:rPr>
          <w:spacing w:val="-15"/>
        </w:rPr>
        <w:t xml:space="preserve"> </w:t>
      </w:r>
      <w:r>
        <w:t>8,</w:t>
      </w:r>
      <w:r>
        <w:rPr>
          <w:spacing w:val="-15"/>
        </w:rPr>
        <w:t xml:space="preserve"> </w:t>
      </w:r>
      <w:r>
        <w:t xml:space="preserve">C-POD 10; </w:t>
      </w:r>
      <w:r>
        <w:rPr>
          <w:spacing w:val="-3"/>
        </w:rPr>
        <w:t>Table</w:t>
      </w:r>
      <w:hyperlink w:anchor="_bookmark9" w:history="1">
        <w:r>
          <w:rPr>
            <w:spacing w:val="-3"/>
          </w:rPr>
          <w:t>1.3;</w:t>
        </w:r>
      </w:hyperlink>
      <w:r>
        <w:rPr>
          <w:spacing w:val="-3"/>
        </w:rPr>
        <w:t xml:space="preserve"> </w:t>
      </w:r>
      <w:r>
        <w:t>Fig.1.2</w:t>
      </w:r>
      <w:hyperlink w:anchor="_bookmark4" w:history="1">
        <w:r>
          <w:t>;</w:t>
        </w:r>
      </w:hyperlink>
      <w:r>
        <w:rPr>
          <w:spacing w:val="-4"/>
        </w:rPr>
        <w:t xml:space="preserve"> </w:t>
      </w:r>
      <w:r>
        <w:t>Fig.1.4</w:t>
      </w:r>
      <w:hyperlink w:anchor="_bookmark7" w:history="1">
        <w:r>
          <w:t>).</w:t>
        </w:r>
      </w:hyperlink>
    </w:p>
    <w:p w:rsidR="00FD591A" w:rsidRDefault="00FD591A">
      <w:pPr>
        <w:spacing w:line="415" w:lineRule="auto"/>
        <w:sectPr w:rsidR="00FD591A">
          <w:pgSz w:w="12240" w:h="15840"/>
          <w:pgMar w:top="980" w:right="1260" w:bottom="280" w:left="1720" w:header="759" w:footer="0" w:gutter="0"/>
          <w:cols w:space="720"/>
        </w:sectPr>
      </w:pPr>
    </w:p>
    <w:p w:rsidR="00FD591A" w:rsidRDefault="00FD591A">
      <w:pPr>
        <w:pStyle w:val="BodyText"/>
        <w:rPr>
          <w:sz w:val="20"/>
        </w:rPr>
      </w:pPr>
    </w:p>
    <w:p w:rsidR="00FD591A" w:rsidRDefault="00E33CD0">
      <w:pPr>
        <w:spacing w:before="196" w:line="256" w:lineRule="auto"/>
        <w:ind w:left="584" w:right="265" w:hanging="8"/>
        <w:jc w:val="both"/>
        <w:rPr>
          <w:sz w:val="21"/>
        </w:rPr>
      </w:pPr>
      <w:bookmarkStart w:id="60" w:name="_bookmark9"/>
      <w:bookmarkEnd w:id="60"/>
      <w:r>
        <w:rPr>
          <w:b/>
          <w:spacing w:val="-5"/>
          <w:sz w:val="21"/>
        </w:rPr>
        <w:t xml:space="preserve">Table </w:t>
      </w:r>
      <w:r>
        <w:rPr>
          <w:b/>
          <w:sz w:val="21"/>
        </w:rPr>
        <w:t>1.3</w:t>
      </w:r>
      <w:r>
        <w:rPr>
          <w:sz w:val="21"/>
        </w:rPr>
        <w:t xml:space="preserve">: Passive acoustic detection rates (total PPS over 91 days) recorded on each of </w:t>
      </w:r>
      <w:proofErr w:type="gramStart"/>
      <w:r>
        <w:rPr>
          <w:sz w:val="21"/>
        </w:rPr>
        <w:t>11  C</w:t>
      </w:r>
      <w:proofErr w:type="gramEnd"/>
      <w:r>
        <w:rPr>
          <w:sz w:val="21"/>
        </w:rPr>
        <w:t xml:space="preserve">-PODs (rows) during three years of data collection (columns). </w:t>
      </w:r>
      <w:r>
        <w:rPr>
          <w:spacing w:val="-4"/>
          <w:sz w:val="21"/>
        </w:rPr>
        <w:t xml:space="preserve">NA </w:t>
      </w:r>
      <w:r>
        <w:rPr>
          <w:sz w:val="21"/>
        </w:rPr>
        <w:t>values indicate that the instrument was lost or that no data were recovered from the</w:t>
      </w:r>
      <w:r>
        <w:rPr>
          <w:spacing w:val="-34"/>
          <w:sz w:val="21"/>
        </w:rPr>
        <w:t xml:space="preserve"> </w:t>
      </w:r>
      <w:r>
        <w:rPr>
          <w:sz w:val="21"/>
        </w:rPr>
        <w:t>instrument.</w:t>
      </w:r>
    </w:p>
    <w:p w:rsidR="00FD591A" w:rsidRDefault="00FD591A">
      <w:pPr>
        <w:pStyle w:val="Heading1"/>
        <w:spacing w:before="194"/>
        <w:ind w:left="5003" w:right="3309"/>
        <w:jc w:val="center"/>
      </w:pPr>
      <w:r>
        <w:pict>
          <v:shape id="_x0000_s2102" type="#_x0000_t202" style="position:absolute;left:0;text-align:left;margin-left:218.9pt;margin-top:19.3pt;width:210.25pt;height:189.3pt;z-index:2728;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tblPr>
                  <w:tblGrid>
                    <w:gridCol w:w="1514"/>
                    <w:gridCol w:w="777"/>
                    <w:gridCol w:w="1016"/>
                    <w:gridCol w:w="777"/>
                    <w:gridCol w:w="120"/>
                  </w:tblGrid>
                  <w:tr w:rsidR="00E33CD0">
                    <w:trPr>
                      <w:trHeight w:hRule="exact" w:val="239"/>
                    </w:trPr>
                    <w:tc>
                      <w:tcPr>
                        <w:tcW w:w="1514" w:type="dxa"/>
                      </w:tcPr>
                      <w:p w:rsidR="00E33CD0" w:rsidRDefault="00E33CD0">
                        <w:pPr>
                          <w:pStyle w:val="TableParagraph"/>
                          <w:spacing w:line="228" w:lineRule="exact"/>
                          <w:rPr>
                            <w:b/>
                            <w:sz w:val="24"/>
                          </w:rPr>
                        </w:pPr>
                        <w:r>
                          <w:rPr>
                            <w:b/>
                            <w:sz w:val="24"/>
                          </w:rPr>
                          <w:t>Instrument</w:t>
                        </w:r>
                      </w:p>
                    </w:tc>
                    <w:tc>
                      <w:tcPr>
                        <w:tcW w:w="2690" w:type="dxa"/>
                        <w:gridSpan w:val="4"/>
                      </w:tcPr>
                      <w:p w:rsidR="00E33CD0" w:rsidRDefault="00E33CD0"/>
                    </w:tc>
                  </w:tr>
                  <w:tr w:rsidR="00E33CD0">
                    <w:trPr>
                      <w:trHeight w:hRule="exact" w:val="352"/>
                    </w:trPr>
                    <w:tc>
                      <w:tcPr>
                        <w:tcW w:w="1514" w:type="dxa"/>
                        <w:tcBorders>
                          <w:bottom w:val="single" w:sz="3" w:space="0" w:color="000000"/>
                        </w:tcBorders>
                      </w:tcPr>
                      <w:p w:rsidR="00E33CD0" w:rsidRDefault="00E33CD0"/>
                    </w:tc>
                    <w:tc>
                      <w:tcPr>
                        <w:tcW w:w="777" w:type="dxa"/>
                        <w:tcBorders>
                          <w:top w:val="single" w:sz="3" w:space="0" w:color="000000"/>
                          <w:bottom w:val="single" w:sz="3" w:space="0" w:color="000000"/>
                        </w:tcBorders>
                      </w:tcPr>
                      <w:p w:rsidR="00E33CD0" w:rsidRDefault="00E33CD0">
                        <w:pPr>
                          <w:pStyle w:val="TableParagraph"/>
                          <w:spacing w:before="48" w:line="240" w:lineRule="auto"/>
                          <w:ind w:left="0" w:right="117"/>
                          <w:jc w:val="center"/>
                          <w:rPr>
                            <w:sz w:val="24"/>
                          </w:rPr>
                        </w:pPr>
                        <w:r>
                          <w:rPr>
                            <w:sz w:val="24"/>
                          </w:rPr>
                          <w:t>2013</w:t>
                        </w:r>
                      </w:p>
                    </w:tc>
                    <w:tc>
                      <w:tcPr>
                        <w:tcW w:w="1016" w:type="dxa"/>
                        <w:tcBorders>
                          <w:top w:val="single" w:sz="3" w:space="0" w:color="000000"/>
                          <w:bottom w:val="single" w:sz="3" w:space="0" w:color="000000"/>
                        </w:tcBorders>
                      </w:tcPr>
                      <w:p w:rsidR="00E33CD0" w:rsidRDefault="00E33CD0">
                        <w:pPr>
                          <w:pStyle w:val="TableParagraph"/>
                          <w:spacing w:before="48" w:line="240" w:lineRule="auto"/>
                          <w:ind w:left="98" w:right="98"/>
                          <w:jc w:val="center"/>
                          <w:rPr>
                            <w:sz w:val="24"/>
                          </w:rPr>
                        </w:pPr>
                        <w:r>
                          <w:rPr>
                            <w:sz w:val="24"/>
                          </w:rPr>
                          <w:t>2014</w:t>
                        </w:r>
                      </w:p>
                    </w:tc>
                    <w:tc>
                      <w:tcPr>
                        <w:tcW w:w="777" w:type="dxa"/>
                        <w:tcBorders>
                          <w:top w:val="single" w:sz="3" w:space="0" w:color="000000"/>
                          <w:bottom w:val="single" w:sz="3" w:space="0" w:color="000000"/>
                        </w:tcBorders>
                      </w:tcPr>
                      <w:p w:rsidR="00E33CD0" w:rsidRDefault="00E33CD0">
                        <w:pPr>
                          <w:pStyle w:val="TableParagraph"/>
                          <w:spacing w:before="48" w:line="240" w:lineRule="auto"/>
                          <w:jc w:val="center"/>
                          <w:rPr>
                            <w:sz w:val="24"/>
                          </w:rPr>
                        </w:pPr>
                        <w:r>
                          <w:rPr>
                            <w:sz w:val="24"/>
                          </w:rPr>
                          <w:t>2015</w:t>
                        </w:r>
                      </w:p>
                    </w:tc>
                    <w:tc>
                      <w:tcPr>
                        <w:tcW w:w="120" w:type="dxa"/>
                        <w:tcBorders>
                          <w:bottom w:val="single" w:sz="3" w:space="0" w:color="000000"/>
                        </w:tcBorders>
                      </w:tcPr>
                      <w:p w:rsidR="00E33CD0" w:rsidRDefault="00E33CD0"/>
                    </w:tc>
                  </w:tr>
                  <w:tr w:rsidR="00E33CD0">
                    <w:trPr>
                      <w:trHeight w:hRule="exact" w:val="287"/>
                    </w:trPr>
                    <w:tc>
                      <w:tcPr>
                        <w:tcW w:w="1514" w:type="dxa"/>
                        <w:tcBorders>
                          <w:top w:val="single" w:sz="3" w:space="0" w:color="000000"/>
                        </w:tcBorders>
                      </w:tcPr>
                      <w:p w:rsidR="00E33CD0" w:rsidRDefault="00E33CD0">
                        <w:pPr>
                          <w:pStyle w:val="TableParagraph"/>
                          <w:spacing w:line="254" w:lineRule="exact"/>
                          <w:rPr>
                            <w:sz w:val="24"/>
                          </w:rPr>
                        </w:pPr>
                        <w:r>
                          <w:rPr>
                            <w:sz w:val="24"/>
                          </w:rPr>
                          <w:t>C-POD 1</w:t>
                        </w:r>
                      </w:p>
                    </w:tc>
                    <w:tc>
                      <w:tcPr>
                        <w:tcW w:w="777" w:type="dxa"/>
                        <w:tcBorders>
                          <w:top w:val="single" w:sz="3" w:space="0" w:color="000000"/>
                        </w:tcBorders>
                      </w:tcPr>
                      <w:p w:rsidR="00E33CD0" w:rsidRDefault="00E33CD0">
                        <w:pPr>
                          <w:pStyle w:val="TableParagraph"/>
                          <w:spacing w:line="254" w:lineRule="exact"/>
                          <w:ind w:left="0" w:right="117"/>
                          <w:jc w:val="center"/>
                          <w:rPr>
                            <w:sz w:val="24"/>
                          </w:rPr>
                        </w:pPr>
                        <w:r>
                          <w:rPr>
                            <w:w w:val="95"/>
                            <w:sz w:val="24"/>
                          </w:rPr>
                          <w:t>18,057</w:t>
                        </w:r>
                      </w:p>
                    </w:tc>
                    <w:tc>
                      <w:tcPr>
                        <w:tcW w:w="1016" w:type="dxa"/>
                        <w:tcBorders>
                          <w:top w:val="single" w:sz="3" w:space="0" w:color="000000"/>
                        </w:tcBorders>
                      </w:tcPr>
                      <w:p w:rsidR="00E33CD0" w:rsidRDefault="00E33CD0">
                        <w:pPr>
                          <w:pStyle w:val="TableParagraph"/>
                          <w:spacing w:line="254" w:lineRule="exact"/>
                          <w:ind w:left="98" w:right="98"/>
                          <w:jc w:val="center"/>
                          <w:rPr>
                            <w:sz w:val="24"/>
                          </w:rPr>
                        </w:pPr>
                        <w:r>
                          <w:rPr>
                            <w:sz w:val="24"/>
                          </w:rPr>
                          <w:t>14,771</w:t>
                        </w:r>
                      </w:p>
                    </w:tc>
                    <w:tc>
                      <w:tcPr>
                        <w:tcW w:w="777" w:type="dxa"/>
                        <w:tcBorders>
                          <w:top w:val="single" w:sz="3" w:space="0" w:color="000000"/>
                        </w:tcBorders>
                      </w:tcPr>
                      <w:p w:rsidR="00E33CD0" w:rsidRDefault="00E33CD0">
                        <w:pPr>
                          <w:pStyle w:val="TableParagraph"/>
                          <w:spacing w:line="254" w:lineRule="exact"/>
                          <w:jc w:val="center"/>
                          <w:rPr>
                            <w:sz w:val="24"/>
                          </w:rPr>
                        </w:pPr>
                        <w:r>
                          <w:rPr>
                            <w:w w:val="95"/>
                            <w:sz w:val="24"/>
                          </w:rPr>
                          <w:t>43,280</w:t>
                        </w:r>
                      </w:p>
                    </w:tc>
                    <w:tc>
                      <w:tcPr>
                        <w:tcW w:w="120" w:type="dxa"/>
                        <w:tcBorders>
                          <w:top w:val="single" w:sz="3" w:space="0" w:color="000000"/>
                        </w:tcBorders>
                      </w:tcPr>
                      <w:p w:rsidR="00E33CD0" w:rsidRDefault="00E33CD0"/>
                    </w:tc>
                  </w:tr>
                  <w:tr w:rsidR="00E33CD0">
                    <w:trPr>
                      <w:trHeight w:hRule="exact" w:val="289"/>
                    </w:trPr>
                    <w:tc>
                      <w:tcPr>
                        <w:tcW w:w="1514" w:type="dxa"/>
                      </w:tcPr>
                      <w:p w:rsidR="00E33CD0" w:rsidRDefault="00E33CD0">
                        <w:pPr>
                          <w:pStyle w:val="TableParagraph"/>
                          <w:rPr>
                            <w:sz w:val="24"/>
                          </w:rPr>
                        </w:pPr>
                        <w:r>
                          <w:rPr>
                            <w:sz w:val="24"/>
                          </w:rPr>
                          <w:t>C-POD 2</w:t>
                        </w:r>
                      </w:p>
                    </w:tc>
                    <w:tc>
                      <w:tcPr>
                        <w:tcW w:w="777" w:type="dxa"/>
                      </w:tcPr>
                      <w:p w:rsidR="00E33CD0" w:rsidRDefault="00E33CD0">
                        <w:pPr>
                          <w:pStyle w:val="TableParagraph"/>
                          <w:ind w:left="0" w:right="117"/>
                          <w:jc w:val="center"/>
                          <w:rPr>
                            <w:sz w:val="24"/>
                          </w:rPr>
                        </w:pPr>
                        <w:r>
                          <w:rPr>
                            <w:w w:val="95"/>
                            <w:sz w:val="24"/>
                          </w:rPr>
                          <w:t>10,601</w:t>
                        </w:r>
                      </w:p>
                    </w:tc>
                    <w:tc>
                      <w:tcPr>
                        <w:tcW w:w="1016" w:type="dxa"/>
                      </w:tcPr>
                      <w:p w:rsidR="00E33CD0" w:rsidRDefault="00E33CD0">
                        <w:pPr>
                          <w:pStyle w:val="TableParagraph"/>
                          <w:ind w:left="98" w:right="98"/>
                          <w:jc w:val="center"/>
                          <w:rPr>
                            <w:sz w:val="24"/>
                          </w:rPr>
                        </w:pPr>
                        <w:r>
                          <w:rPr>
                            <w:sz w:val="24"/>
                          </w:rPr>
                          <w:t>NA</w:t>
                        </w:r>
                      </w:p>
                    </w:tc>
                    <w:tc>
                      <w:tcPr>
                        <w:tcW w:w="777" w:type="dxa"/>
                      </w:tcPr>
                      <w:p w:rsidR="00E33CD0" w:rsidRDefault="00E33CD0">
                        <w:pPr>
                          <w:pStyle w:val="TableParagraph"/>
                          <w:jc w:val="center"/>
                          <w:rPr>
                            <w:sz w:val="24"/>
                          </w:rPr>
                        </w:pPr>
                        <w:r>
                          <w:rPr>
                            <w:w w:val="95"/>
                            <w:sz w:val="24"/>
                          </w:rPr>
                          <w:t>10,610</w:t>
                        </w:r>
                      </w:p>
                    </w:tc>
                    <w:tc>
                      <w:tcPr>
                        <w:tcW w:w="120" w:type="dxa"/>
                      </w:tcPr>
                      <w:p w:rsidR="00E33CD0" w:rsidRDefault="00E33CD0"/>
                    </w:tc>
                  </w:tr>
                  <w:tr w:rsidR="00E33CD0">
                    <w:trPr>
                      <w:trHeight w:hRule="exact" w:val="289"/>
                    </w:trPr>
                    <w:tc>
                      <w:tcPr>
                        <w:tcW w:w="1514" w:type="dxa"/>
                      </w:tcPr>
                      <w:p w:rsidR="00E33CD0" w:rsidRDefault="00E33CD0">
                        <w:pPr>
                          <w:pStyle w:val="TableParagraph"/>
                          <w:rPr>
                            <w:sz w:val="24"/>
                          </w:rPr>
                        </w:pPr>
                        <w:r>
                          <w:rPr>
                            <w:sz w:val="24"/>
                          </w:rPr>
                          <w:t>C-POD 3</w:t>
                        </w:r>
                      </w:p>
                    </w:tc>
                    <w:tc>
                      <w:tcPr>
                        <w:tcW w:w="777" w:type="dxa"/>
                      </w:tcPr>
                      <w:p w:rsidR="00E33CD0" w:rsidRDefault="00E33CD0">
                        <w:pPr>
                          <w:pStyle w:val="TableParagraph"/>
                          <w:ind w:left="0" w:right="117"/>
                          <w:jc w:val="center"/>
                          <w:rPr>
                            <w:sz w:val="24"/>
                          </w:rPr>
                        </w:pPr>
                        <w:r>
                          <w:rPr>
                            <w:w w:val="95"/>
                            <w:sz w:val="24"/>
                          </w:rPr>
                          <w:t>15,879</w:t>
                        </w:r>
                      </w:p>
                    </w:tc>
                    <w:tc>
                      <w:tcPr>
                        <w:tcW w:w="1016" w:type="dxa"/>
                      </w:tcPr>
                      <w:p w:rsidR="00E33CD0" w:rsidRDefault="00E33CD0">
                        <w:pPr>
                          <w:pStyle w:val="TableParagraph"/>
                          <w:ind w:left="98" w:right="98"/>
                          <w:jc w:val="center"/>
                          <w:rPr>
                            <w:sz w:val="24"/>
                          </w:rPr>
                        </w:pPr>
                        <w:r>
                          <w:rPr>
                            <w:sz w:val="24"/>
                          </w:rPr>
                          <w:t>48,206</w:t>
                        </w:r>
                      </w:p>
                    </w:tc>
                    <w:tc>
                      <w:tcPr>
                        <w:tcW w:w="777" w:type="dxa"/>
                      </w:tcPr>
                      <w:p w:rsidR="00E33CD0" w:rsidRDefault="00E33CD0">
                        <w:pPr>
                          <w:pStyle w:val="TableParagraph"/>
                          <w:jc w:val="center"/>
                          <w:rPr>
                            <w:sz w:val="24"/>
                          </w:rPr>
                        </w:pPr>
                        <w:r>
                          <w:rPr>
                            <w:w w:val="95"/>
                            <w:sz w:val="24"/>
                          </w:rPr>
                          <w:t>29,426</w:t>
                        </w:r>
                      </w:p>
                    </w:tc>
                    <w:tc>
                      <w:tcPr>
                        <w:tcW w:w="120" w:type="dxa"/>
                      </w:tcPr>
                      <w:p w:rsidR="00E33CD0" w:rsidRDefault="00E33CD0"/>
                    </w:tc>
                  </w:tr>
                  <w:tr w:rsidR="00E33CD0">
                    <w:trPr>
                      <w:trHeight w:hRule="exact" w:val="289"/>
                    </w:trPr>
                    <w:tc>
                      <w:tcPr>
                        <w:tcW w:w="1514" w:type="dxa"/>
                      </w:tcPr>
                      <w:p w:rsidR="00E33CD0" w:rsidRDefault="00E33CD0">
                        <w:pPr>
                          <w:pStyle w:val="TableParagraph"/>
                          <w:rPr>
                            <w:sz w:val="24"/>
                          </w:rPr>
                        </w:pPr>
                        <w:r>
                          <w:rPr>
                            <w:sz w:val="24"/>
                          </w:rPr>
                          <w:t>C-POD 4</w:t>
                        </w:r>
                      </w:p>
                    </w:tc>
                    <w:tc>
                      <w:tcPr>
                        <w:tcW w:w="777" w:type="dxa"/>
                      </w:tcPr>
                      <w:p w:rsidR="00E33CD0" w:rsidRDefault="00E33CD0">
                        <w:pPr>
                          <w:pStyle w:val="TableParagraph"/>
                          <w:ind w:left="0" w:right="117"/>
                          <w:jc w:val="center"/>
                          <w:rPr>
                            <w:sz w:val="24"/>
                          </w:rPr>
                        </w:pPr>
                        <w:r>
                          <w:rPr>
                            <w:w w:val="95"/>
                            <w:sz w:val="24"/>
                          </w:rPr>
                          <w:t>20,481</w:t>
                        </w:r>
                      </w:p>
                    </w:tc>
                    <w:tc>
                      <w:tcPr>
                        <w:tcW w:w="1016" w:type="dxa"/>
                      </w:tcPr>
                      <w:p w:rsidR="00E33CD0" w:rsidRDefault="00E33CD0">
                        <w:pPr>
                          <w:pStyle w:val="TableParagraph"/>
                          <w:ind w:left="98" w:right="98"/>
                          <w:jc w:val="center"/>
                          <w:rPr>
                            <w:sz w:val="24"/>
                          </w:rPr>
                        </w:pPr>
                        <w:r>
                          <w:rPr>
                            <w:sz w:val="24"/>
                          </w:rPr>
                          <w:t>9,201</w:t>
                        </w:r>
                      </w:p>
                    </w:tc>
                    <w:tc>
                      <w:tcPr>
                        <w:tcW w:w="777" w:type="dxa"/>
                      </w:tcPr>
                      <w:p w:rsidR="00E33CD0" w:rsidRDefault="00E33CD0">
                        <w:pPr>
                          <w:pStyle w:val="TableParagraph"/>
                          <w:jc w:val="center"/>
                          <w:rPr>
                            <w:sz w:val="24"/>
                          </w:rPr>
                        </w:pPr>
                        <w:r>
                          <w:rPr>
                            <w:w w:val="95"/>
                            <w:sz w:val="24"/>
                          </w:rPr>
                          <w:t>17,919</w:t>
                        </w:r>
                      </w:p>
                    </w:tc>
                    <w:tc>
                      <w:tcPr>
                        <w:tcW w:w="120" w:type="dxa"/>
                      </w:tcPr>
                      <w:p w:rsidR="00E33CD0" w:rsidRDefault="00E33CD0"/>
                    </w:tc>
                  </w:tr>
                  <w:tr w:rsidR="00E33CD0">
                    <w:trPr>
                      <w:trHeight w:hRule="exact" w:val="289"/>
                    </w:trPr>
                    <w:tc>
                      <w:tcPr>
                        <w:tcW w:w="1514" w:type="dxa"/>
                      </w:tcPr>
                      <w:p w:rsidR="00E33CD0" w:rsidRDefault="00E33CD0">
                        <w:pPr>
                          <w:pStyle w:val="TableParagraph"/>
                          <w:rPr>
                            <w:sz w:val="24"/>
                          </w:rPr>
                        </w:pPr>
                        <w:r>
                          <w:rPr>
                            <w:sz w:val="24"/>
                          </w:rPr>
                          <w:t>C-POD 5</w:t>
                        </w:r>
                      </w:p>
                    </w:tc>
                    <w:tc>
                      <w:tcPr>
                        <w:tcW w:w="777" w:type="dxa"/>
                      </w:tcPr>
                      <w:p w:rsidR="00E33CD0" w:rsidRDefault="00E33CD0">
                        <w:pPr>
                          <w:pStyle w:val="TableParagraph"/>
                          <w:ind w:left="0" w:right="117"/>
                          <w:jc w:val="center"/>
                          <w:rPr>
                            <w:sz w:val="24"/>
                          </w:rPr>
                        </w:pPr>
                        <w:r>
                          <w:rPr>
                            <w:sz w:val="24"/>
                          </w:rPr>
                          <w:t>NA</w:t>
                        </w:r>
                      </w:p>
                    </w:tc>
                    <w:tc>
                      <w:tcPr>
                        <w:tcW w:w="1016" w:type="dxa"/>
                      </w:tcPr>
                      <w:p w:rsidR="00E33CD0" w:rsidRDefault="00E33CD0">
                        <w:pPr>
                          <w:pStyle w:val="TableParagraph"/>
                          <w:ind w:left="98" w:right="98"/>
                          <w:jc w:val="center"/>
                          <w:rPr>
                            <w:sz w:val="24"/>
                          </w:rPr>
                        </w:pPr>
                        <w:r>
                          <w:rPr>
                            <w:sz w:val="24"/>
                          </w:rPr>
                          <w:t>75,473</w:t>
                        </w:r>
                      </w:p>
                    </w:tc>
                    <w:tc>
                      <w:tcPr>
                        <w:tcW w:w="777" w:type="dxa"/>
                      </w:tcPr>
                      <w:p w:rsidR="00E33CD0" w:rsidRDefault="00E33CD0">
                        <w:pPr>
                          <w:pStyle w:val="TableParagraph"/>
                          <w:jc w:val="center"/>
                          <w:rPr>
                            <w:sz w:val="24"/>
                          </w:rPr>
                        </w:pPr>
                        <w:r>
                          <w:rPr>
                            <w:w w:val="95"/>
                            <w:sz w:val="24"/>
                          </w:rPr>
                          <w:t>57,840</w:t>
                        </w:r>
                      </w:p>
                    </w:tc>
                    <w:tc>
                      <w:tcPr>
                        <w:tcW w:w="120" w:type="dxa"/>
                      </w:tcPr>
                      <w:p w:rsidR="00E33CD0" w:rsidRDefault="00E33CD0"/>
                    </w:tc>
                  </w:tr>
                  <w:tr w:rsidR="00E33CD0">
                    <w:trPr>
                      <w:trHeight w:hRule="exact" w:val="289"/>
                    </w:trPr>
                    <w:tc>
                      <w:tcPr>
                        <w:tcW w:w="1514" w:type="dxa"/>
                      </w:tcPr>
                      <w:p w:rsidR="00E33CD0" w:rsidRDefault="00E33CD0">
                        <w:pPr>
                          <w:pStyle w:val="TableParagraph"/>
                          <w:rPr>
                            <w:sz w:val="24"/>
                          </w:rPr>
                        </w:pPr>
                        <w:r>
                          <w:rPr>
                            <w:sz w:val="24"/>
                          </w:rPr>
                          <w:t>C-POD 6</w:t>
                        </w:r>
                      </w:p>
                    </w:tc>
                    <w:tc>
                      <w:tcPr>
                        <w:tcW w:w="777" w:type="dxa"/>
                      </w:tcPr>
                      <w:p w:rsidR="00E33CD0" w:rsidRDefault="00E33CD0">
                        <w:pPr>
                          <w:pStyle w:val="TableParagraph"/>
                          <w:ind w:left="0" w:right="117"/>
                          <w:jc w:val="center"/>
                          <w:rPr>
                            <w:sz w:val="24"/>
                          </w:rPr>
                        </w:pPr>
                        <w:r>
                          <w:rPr>
                            <w:w w:val="95"/>
                            <w:sz w:val="24"/>
                          </w:rPr>
                          <w:t>65,991</w:t>
                        </w:r>
                      </w:p>
                    </w:tc>
                    <w:tc>
                      <w:tcPr>
                        <w:tcW w:w="1016" w:type="dxa"/>
                      </w:tcPr>
                      <w:p w:rsidR="00E33CD0" w:rsidRDefault="00E33CD0">
                        <w:pPr>
                          <w:pStyle w:val="TableParagraph"/>
                          <w:ind w:left="98" w:right="98"/>
                          <w:jc w:val="center"/>
                          <w:rPr>
                            <w:sz w:val="24"/>
                          </w:rPr>
                        </w:pPr>
                        <w:r>
                          <w:rPr>
                            <w:sz w:val="24"/>
                          </w:rPr>
                          <w:t>58,923</w:t>
                        </w:r>
                      </w:p>
                    </w:tc>
                    <w:tc>
                      <w:tcPr>
                        <w:tcW w:w="777" w:type="dxa"/>
                      </w:tcPr>
                      <w:p w:rsidR="00E33CD0" w:rsidRDefault="00E33CD0">
                        <w:pPr>
                          <w:pStyle w:val="TableParagraph"/>
                          <w:jc w:val="center"/>
                          <w:rPr>
                            <w:sz w:val="24"/>
                          </w:rPr>
                        </w:pPr>
                        <w:r>
                          <w:rPr>
                            <w:w w:val="95"/>
                            <w:sz w:val="24"/>
                          </w:rPr>
                          <w:t>52,403</w:t>
                        </w:r>
                      </w:p>
                    </w:tc>
                    <w:tc>
                      <w:tcPr>
                        <w:tcW w:w="120" w:type="dxa"/>
                      </w:tcPr>
                      <w:p w:rsidR="00E33CD0" w:rsidRDefault="00E33CD0"/>
                    </w:tc>
                  </w:tr>
                  <w:tr w:rsidR="00E33CD0">
                    <w:trPr>
                      <w:trHeight w:hRule="exact" w:val="289"/>
                    </w:trPr>
                    <w:tc>
                      <w:tcPr>
                        <w:tcW w:w="1514" w:type="dxa"/>
                      </w:tcPr>
                      <w:p w:rsidR="00E33CD0" w:rsidRDefault="00E33CD0">
                        <w:pPr>
                          <w:pStyle w:val="TableParagraph"/>
                          <w:rPr>
                            <w:sz w:val="24"/>
                          </w:rPr>
                        </w:pPr>
                        <w:r>
                          <w:rPr>
                            <w:sz w:val="24"/>
                          </w:rPr>
                          <w:t>C-POD 7</w:t>
                        </w:r>
                      </w:p>
                    </w:tc>
                    <w:tc>
                      <w:tcPr>
                        <w:tcW w:w="777" w:type="dxa"/>
                      </w:tcPr>
                      <w:p w:rsidR="00E33CD0" w:rsidRDefault="00E33CD0">
                        <w:pPr>
                          <w:pStyle w:val="TableParagraph"/>
                          <w:ind w:left="0" w:right="117"/>
                          <w:jc w:val="center"/>
                          <w:rPr>
                            <w:sz w:val="24"/>
                          </w:rPr>
                        </w:pPr>
                        <w:r>
                          <w:rPr>
                            <w:sz w:val="24"/>
                          </w:rPr>
                          <w:t>9,585</w:t>
                        </w:r>
                      </w:p>
                    </w:tc>
                    <w:tc>
                      <w:tcPr>
                        <w:tcW w:w="1016" w:type="dxa"/>
                      </w:tcPr>
                      <w:p w:rsidR="00E33CD0" w:rsidRDefault="00E33CD0">
                        <w:pPr>
                          <w:pStyle w:val="TableParagraph"/>
                          <w:ind w:left="98" w:right="98"/>
                          <w:jc w:val="center"/>
                          <w:rPr>
                            <w:sz w:val="24"/>
                          </w:rPr>
                        </w:pPr>
                        <w:r>
                          <w:rPr>
                            <w:sz w:val="24"/>
                          </w:rPr>
                          <w:t>3,528</w:t>
                        </w:r>
                      </w:p>
                    </w:tc>
                    <w:tc>
                      <w:tcPr>
                        <w:tcW w:w="777" w:type="dxa"/>
                      </w:tcPr>
                      <w:p w:rsidR="00E33CD0" w:rsidRDefault="00E33CD0">
                        <w:pPr>
                          <w:pStyle w:val="TableParagraph"/>
                          <w:jc w:val="center"/>
                          <w:rPr>
                            <w:sz w:val="24"/>
                          </w:rPr>
                        </w:pPr>
                        <w:r>
                          <w:rPr>
                            <w:w w:val="95"/>
                            <w:sz w:val="24"/>
                          </w:rPr>
                          <w:t>13,331</w:t>
                        </w:r>
                      </w:p>
                    </w:tc>
                    <w:tc>
                      <w:tcPr>
                        <w:tcW w:w="120" w:type="dxa"/>
                      </w:tcPr>
                      <w:p w:rsidR="00E33CD0" w:rsidRDefault="00E33CD0"/>
                    </w:tc>
                  </w:tr>
                  <w:tr w:rsidR="00E33CD0">
                    <w:trPr>
                      <w:trHeight w:hRule="exact" w:val="289"/>
                    </w:trPr>
                    <w:tc>
                      <w:tcPr>
                        <w:tcW w:w="1514" w:type="dxa"/>
                      </w:tcPr>
                      <w:p w:rsidR="00E33CD0" w:rsidRDefault="00E33CD0">
                        <w:pPr>
                          <w:pStyle w:val="TableParagraph"/>
                          <w:rPr>
                            <w:sz w:val="24"/>
                          </w:rPr>
                        </w:pPr>
                        <w:r>
                          <w:rPr>
                            <w:sz w:val="24"/>
                          </w:rPr>
                          <w:t>C-POD 8</w:t>
                        </w:r>
                      </w:p>
                    </w:tc>
                    <w:tc>
                      <w:tcPr>
                        <w:tcW w:w="777" w:type="dxa"/>
                      </w:tcPr>
                      <w:p w:rsidR="00E33CD0" w:rsidRDefault="00E33CD0">
                        <w:pPr>
                          <w:pStyle w:val="TableParagraph"/>
                          <w:ind w:left="0" w:right="117"/>
                          <w:jc w:val="center"/>
                          <w:rPr>
                            <w:sz w:val="24"/>
                          </w:rPr>
                        </w:pPr>
                        <w:r>
                          <w:rPr>
                            <w:sz w:val="24"/>
                          </w:rPr>
                          <w:t>6,872</w:t>
                        </w:r>
                      </w:p>
                    </w:tc>
                    <w:tc>
                      <w:tcPr>
                        <w:tcW w:w="1016" w:type="dxa"/>
                      </w:tcPr>
                      <w:p w:rsidR="00E33CD0" w:rsidRDefault="00E33CD0">
                        <w:pPr>
                          <w:pStyle w:val="TableParagraph"/>
                          <w:ind w:left="98" w:right="98"/>
                          <w:jc w:val="center"/>
                          <w:rPr>
                            <w:sz w:val="24"/>
                          </w:rPr>
                        </w:pPr>
                        <w:r>
                          <w:rPr>
                            <w:sz w:val="24"/>
                          </w:rPr>
                          <w:t>10,923</w:t>
                        </w:r>
                      </w:p>
                    </w:tc>
                    <w:tc>
                      <w:tcPr>
                        <w:tcW w:w="777" w:type="dxa"/>
                      </w:tcPr>
                      <w:p w:rsidR="00E33CD0" w:rsidRDefault="00E33CD0">
                        <w:pPr>
                          <w:pStyle w:val="TableParagraph"/>
                          <w:jc w:val="center"/>
                          <w:rPr>
                            <w:sz w:val="24"/>
                          </w:rPr>
                        </w:pPr>
                        <w:r>
                          <w:rPr>
                            <w:w w:val="95"/>
                            <w:sz w:val="24"/>
                          </w:rPr>
                          <w:t>10,228</w:t>
                        </w:r>
                      </w:p>
                    </w:tc>
                    <w:tc>
                      <w:tcPr>
                        <w:tcW w:w="120" w:type="dxa"/>
                      </w:tcPr>
                      <w:p w:rsidR="00E33CD0" w:rsidRDefault="00E33CD0"/>
                    </w:tc>
                  </w:tr>
                  <w:tr w:rsidR="00E33CD0">
                    <w:trPr>
                      <w:trHeight w:hRule="exact" w:val="289"/>
                    </w:trPr>
                    <w:tc>
                      <w:tcPr>
                        <w:tcW w:w="1514" w:type="dxa"/>
                      </w:tcPr>
                      <w:p w:rsidR="00E33CD0" w:rsidRDefault="00E33CD0">
                        <w:pPr>
                          <w:pStyle w:val="TableParagraph"/>
                          <w:rPr>
                            <w:sz w:val="24"/>
                          </w:rPr>
                        </w:pPr>
                        <w:r>
                          <w:rPr>
                            <w:sz w:val="24"/>
                          </w:rPr>
                          <w:t>C-POD 9</w:t>
                        </w:r>
                      </w:p>
                    </w:tc>
                    <w:tc>
                      <w:tcPr>
                        <w:tcW w:w="777" w:type="dxa"/>
                      </w:tcPr>
                      <w:p w:rsidR="00E33CD0" w:rsidRDefault="00E33CD0">
                        <w:pPr>
                          <w:pStyle w:val="TableParagraph"/>
                          <w:ind w:left="0" w:right="117"/>
                          <w:jc w:val="center"/>
                          <w:rPr>
                            <w:sz w:val="24"/>
                          </w:rPr>
                        </w:pPr>
                        <w:r>
                          <w:rPr>
                            <w:w w:val="95"/>
                            <w:sz w:val="24"/>
                          </w:rPr>
                          <w:t>22,925</w:t>
                        </w:r>
                      </w:p>
                    </w:tc>
                    <w:tc>
                      <w:tcPr>
                        <w:tcW w:w="1016" w:type="dxa"/>
                      </w:tcPr>
                      <w:p w:rsidR="00E33CD0" w:rsidRDefault="00E33CD0">
                        <w:pPr>
                          <w:pStyle w:val="TableParagraph"/>
                          <w:ind w:left="98" w:right="98"/>
                          <w:jc w:val="center"/>
                          <w:rPr>
                            <w:sz w:val="24"/>
                          </w:rPr>
                        </w:pPr>
                        <w:r>
                          <w:rPr>
                            <w:sz w:val="24"/>
                          </w:rPr>
                          <w:t>66,293</w:t>
                        </w:r>
                      </w:p>
                    </w:tc>
                    <w:tc>
                      <w:tcPr>
                        <w:tcW w:w="777" w:type="dxa"/>
                      </w:tcPr>
                      <w:p w:rsidR="00E33CD0" w:rsidRDefault="00E33CD0">
                        <w:pPr>
                          <w:pStyle w:val="TableParagraph"/>
                          <w:jc w:val="center"/>
                          <w:rPr>
                            <w:sz w:val="24"/>
                          </w:rPr>
                        </w:pPr>
                        <w:r>
                          <w:rPr>
                            <w:w w:val="95"/>
                            <w:sz w:val="24"/>
                          </w:rPr>
                          <w:t>37,639</w:t>
                        </w:r>
                      </w:p>
                    </w:tc>
                    <w:tc>
                      <w:tcPr>
                        <w:tcW w:w="120" w:type="dxa"/>
                      </w:tcPr>
                      <w:p w:rsidR="00E33CD0" w:rsidRDefault="00E33CD0"/>
                    </w:tc>
                  </w:tr>
                  <w:tr w:rsidR="00E33CD0">
                    <w:trPr>
                      <w:trHeight w:hRule="exact" w:val="289"/>
                    </w:trPr>
                    <w:tc>
                      <w:tcPr>
                        <w:tcW w:w="1514" w:type="dxa"/>
                      </w:tcPr>
                      <w:p w:rsidR="00E33CD0" w:rsidRDefault="00E33CD0">
                        <w:pPr>
                          <w:pStyle w:val="TableParagraph"/>
                          <w:rPr>
                            <w:sz w:val="24"/>
                          </w:rPr>
                        </w:pPr>
                        <w:r>
                          <w:rPr>
                            <w:sz w:val="24"/>
                          </w:rPr>
                          <w:t>C-POD 10</w:t>
                        </w:r>
                      </w:p>
                    </w:tc>
                    <w:tc>
                      <w:tcPr>
                        <w:tcW w:w="777" w:type="dxa"/>
                      </w:tcPr>
                      <w:p w:rsidR="00E33CD0" w:rsidRDefault="00E33CD0">
                        <w:pPr>
                          <w:pStyle w:val="TableParagraph"/>
                          <w:ind w:left="0" w:right="117"/>
                          <w:jc w:val="center"/>
                          <w:rPr>
                            <w:sz w:val="24"/>
                          </w:rPr>
                        </w:pPr>
                        <w:r>
                          <w:rPr>
                            <w:sz w:val="24"/>
                          </w:rPr>
                          <w:t>2,707</w:t>
                        </w:r>
                      </w:p>
                    </w:tc>
                    <w:tc>
                      <w:tcPr>
                        <w:tcW w:w="1016" w:type="dxa"/>
                      </w:tcPr>
                      <w:p w:rsidR="00E33CD0" w:rsidRDefault="00E33CD0">
                        <w:pPr>
                          <w:pStyle w:val="TableParagraph"/>
                          <w:ind w:left="98" w:right="98"/>
                          <w:jc w:val="center"/>
                          <w:rPr>
                            <w:sz w:val="24"/>
                          </w:rPr>
                        </w:pPr>
                        <w:r>
                          <w:rPr>
                            <w:sz w:val="24"/>
                          </w:rPr>
                          <w:t>11,143</w:t>
                        </w:r>
                      </w:p>
                    </w:tc>
                    <w:tc>
                      <w:tcPr>
                        <w:tcW w:w="777" w:type="dxa"/>
                      </w:tcPr>
                      <w:p w:rsidR="00E33CD0" w:rsidRDefault="00E33CD0">
                        <w:pPr>
                          <w:pStyle w:val="TableParagraph"/>
                          <w:jc w:val="center"/>
                          <w:rPr>
                            <w:sz w:val="24"/>
                          </w:rPr>
                        </w:pPr>
                        <w:r>
                          <w:rPr>
                            <w:w w:val="95"/>
                            <w:sz w:val="24"/>
                          </w:rPr>
                          <w:t>18,959</w:t>
                        </w:r>
                      </w:p>
                    </w:tc>
                    <w:tc>
                      <w:tcPr>
                        <w:tcW w:w="120" w:type="dxa"/>
                      </w:tcPr>
                      <w:p w:rsidR="00E33CD0" w:rsidRDefault="00E33CD0"/>
                    </w:tc>
                  </w:tr>
                  <w:tr w:rsidR="00E33CD0">
                    <w:trPr>
                      <w:trHeight w:hRule="exact" w:val="299"/>
                    </w:trPr>
                    <w:tc>
                      <w:tcPr>
                        <w:tcW w:w="1514" w:type="dxa"/>
                        <w:tcBorders>
                          <w:bottom w:val="single" w:sz="3" w:space="0" w:color="000000"/>
                        </w:tcBorders>
                      </w:tcPr>
                      <w:p w:rsidR="00E33CD0" w:rsidRDefault="00E33CD0">
                        <w:pPr>
                          <w:pStyle w:val="TableParagraph"/>
                          <w:rPr>
                            <w:sz w:val="24"/>
                          </w:rPr>
                        </w:pPr>
                        <w:r>
                          <w:rPr>
                            <w:sz w:val="24"/>
                          </w:rPr>
                          <w:t>C-POD 11</w:t>
                        </w:r>
                      </w:p>
                    </w:tc>
                    <w:tc>
                      <w:tcPr>
                        <w:tcW w:w="777" w:type="dxa"/>
                        <w:tcBorders>
                          <w:bottom w:val="single" w:sz="3" w:space="0" w:color="000000"/>
                        </w:tcBorders>
                      </w:tcPr>
                      <w:p w:rsidR="00E33CD0" w:rsidRDefault="00E33CD0">
                        <w:pPr>
                          <w:pStyle w:val="TableParagraph"/>
                          <w:ind w:left="0" w:right="117"/>
                          <w:jc w:val="center"/>
                          <w:rPr>
                            <w:sz w:val="24"/>
                          </w:rPr>
                        </w:pPr>
                        <w:r>
                          <w:rPr>
                            <w:sz w:val="24"/>
                          </w:rPr>
                          <w:t>NA</w:t>
                        </w:r>
                      </w:p>
                    </w:tc>
                    <w:tc>
                      <w:tcPr>
                        <w:tcW w:w="1016" w:type="dxa"/>
                        <w:tcBorders>
                          <w:bottom w:val="single" w:sz="3" w:space="0" w:color="000000"/>
                        </w:tcBorders>
                      </w:tcPr>
                      <w:p w:rsidR="00E33CD0" w:rsidRDefault="00E33CD0">
                        <w:pPr>
                          <w:pStyle w:val="TableParagraph"/>
                          <w:ind w:left="98" w:right="98"/>
                          <w:jc w:val="center"/>
                          <w:rPr>
                            <w:sz w:val="24"/>
                          </w:rPr>
                        </w:pPr>
                        <w:r>
                          <w:rPr>
                            <w:sz w:val="24"/>
                          </w:rPr>
                          <w:t>119,209</w:t>
                        </w:r>
                      </w:p>
                    </w:tc>
                    <w:tc>
                      <w:tcPr>
                        <w:tcW w:w="777" w:type="dxa"/>
                        <w:tcBorders>
                          <w:bottom w:val="single" w:sz="3" w:space="0" w:color="000000"/>
                        </w:tcBorders>
                      </w:tcPr>
                      <w:p w:rsidR="00E33CD0" w:rsidRDefault="00E33CD0">
                        <w:pPr>
                          <w:pStyle w:val="TableParagraph"/>
                          <w:jc w:val="center"/>
                          <w:rPr>
                            <w:sz w:val="24"/>
                          </w:rPr>
                        </w:pPr>
                        <w:r>
                          <w:rPr>
                            <w:w w:val="95"/>
                            <w:sz w:val="24"/>
                          </w:rPr>
                          <w:t>75,229</w:t>
                        </w:r>
                      </w:p>
                    </w:tc>
                    <w:tc>
                      <w:tcPr>
                        <w:tcW w:w="120" w:type="dxa"/>
                        <w:tcBorders>
                          <w:bottom w:val="single" w:sz="3" w:space="0" w:color="000000"/>
                        </w:tcBorders>
                      </w:tcPr>
                      <w:p w:rsidR="00E33CD0" w:rsidRDefault="00E33CD0"/>
                    </w:tc>
                  </w:tr>
                </w:tbl>
                <w:p w:rsidR="00E33CD0" w:rsidRDefault="00E33CD0">
                  <w:pPr>
                    <w:pStyle w:val="BodyText"/>
                  </w:pPr>
                </w:p>
              </w:txbxContent>
            </v:textbox>
            <w10:wrap anchorx="page"/>
          </v:shape>
        </w:pict>
      </w:r>
      <w:r w:rsidR="00E33CD0">
        <w:t>PPS</w:t>
      </w: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E33CD0">
      <w:pPr>
        <w:pStyle w:val="ListParagraph"/>
        <w:numPr>
          <w:ilvl w:val="2"/>
          <w:numId w:val="2"/>
        </w:numPr>
        <w:tabs>
          <w:tab w:val="left" w:pos="1157"/>
          <w:tab w:val="left" w:pos="1158"/>
        </w:tabs>
        <w:spacing w:before="201"/>
        <w:ind w:hanging="717"/>
        <w:rPr>
          <w:b/>
          <w:sz w:val="24"/>
        </w:rPr>
      </w:pPr>
      <w:bookmarkStart w:id="61" w:name="Relationship_between_passive_acoustic_an"/>
      <w:bookmarkEnd w:id="61"/>
      <w:r>
        <w:rPr>
          <w:b/>
          <w:sz w:val="24"/>
        </w:rPr>
        <w:t>Relationship between passive acoustic and aerial survey</w:t>
      </w:r>
      <w:r>
        <w:rPr>
          <w:b/>
          <w:spacing w:val="-41"/>
          <w:sz w:val="24"/>
        </w:rPr>
        <w:t xml:space="preserve"> </w:t>
      </w:r>
      <w:r>
        <w:rPr>
          <w:b/>
          <w:sz w:val="24"/>
        </w:rPr>
        <w:t>data</w:t>
      </w:r>
    </w:p>
    <w:p w:rsidR="00FD591A" w:rsidRDefault="00FD591A">
      <w:pPr>
        <w:pStyle w:val="BodyText"/>
        <w:spacing w:before="7"/>
        <w:rPr>
          <w:b/>
          <w:sz w:val="31"/>
        </w:rPr>
      </w:pPr>
    </w:p>
    <w:p w:rsidR="00FD591A" w:rsidRDefault="00E33CD0">
      <w:pPr>
        <w:pStyle w:val="BodyText"/>
        <w:spacing w:line="403" w:lineRule="auto"/>
        <w:ind w:left="431" w:right="98" w:firstLine="728"/>
      </w:pPr>
      <w:r>
        <w:t>Underlying</w:t>
      </w:r>
      <w:r>
        <w:rPr>
          <w:spacing w:val="-18"/>
        </w:rPr>
        <w:t xml:space="preserve"> </w:t>
      </w:r>
      <w:r>
        <w:t>mean</w:t>
      </w:r>
      <w:r>
        <w:rPr>
          <w:spacing w:val="-18"/>
        </w:rPr>
        <w:t xml:space="preserve"> </w:t>
      </w:r>
      <w:r>
        <w:t>density</w:t>
      </w:r>
      <w:ins w:id="62" w:author="Jay" w:date="2017-07-10T10:02:00Z">
        <w:r w:rsidR="00944921">
          <w:t xml:space="preserve"> surface</w:t>
        </w:r>
      </w:ins>
      <w:r>
        <w:rPr>
          <w:spacing w:val="-18"/>
        </w:rPr>
        <w:t xml:space="preserve"> </w:t>
      </w:r>
      <w:r>
        <w:t>as</w:t>
      </w:r>
      <w:r>
        <w:rPr>
          <w:spacing w:val="-18"/>
        </w:rPr>
        <w:t xml:space="preserve"> </w:t>
      </w:r>
      <w:r>
        <w:t>calculated</w:t>
      </w:r>
      <w:r>
        <w:rPr>
          <w:spacing w:val="-18"/>
        </w:rPr>
        <w:t xml:space="preserve"> </w:t>
      </w:r>
      <w:r>
        <w:t>using</w:t>
      </w:r>
      <w:r>
        <w:rPr>
          <w:spacing w:val="-18"/>
        </w:rPr>
        <w:t xml:space="preserve"> </w:t>
      </w:r>
      <w:r>
        <w:t>aerial</w:t>
      </w:r>
      <w:r>
        <w:rPr>
          <w:spacing w:val="-18"/>
        </w:rPr>
        <w:t xml:space="preserve"> </w:t>
      </w:r>
      <w:r>
        <w:t>survey</w:t>
      </w:r>
      <w:r>
        <w:rPr>
          <w:spacing w:val="-18"/>
        </w:rPr>
        <w:t xml:space="preserve"> </w:t>
      </w:r>
      <w:r>
        <w:t>observations</w:t>
      </w:r>
      <w:r>
        <w:rPr>
          <w:spacing w:val="-18"/>
        </w:rPr>
        <w:t xml:space="preserve"> </w:t>
      </w:r>
      <w:r>
        <w:t>was</w:t>
      </w:r>
      <w:r>
        <w:rPr>
          <w:spacing w:val="-18"/>
        </w:rPr>
        <w:t xml:space="preserve"> </w:t>
      </w:r>
      <w:r>
        <w:t>a</w:t>
      </w:r>
      <w:r>
        <w:rPr>
          <w:spacing w:val="-18"/>
        </w:rPr>
        <w:t xml:space="preserve"> </w:t>
      </w:r>
      <w:proofErr w:type="spellStart"/>
      <w:r>
        <w:t>signif</w:t>
      </w:r>
      <w:proofErr w:type="spellEnd"/>
      <w:r>
        <w:t xml:space="preserve">- </w:t>
      </w:r>
      <w:proofErr w:type="spellStart"/>
      <w:r>
        <w:t>icant</w:t>
      </w:r>
      <w:proofErr w:type="spellEnd"/>
      <w:r>
        <w:t xml:space="preserve"> predictor of harbor porpoise click detection rate (p </w:t>
      </w:r>
      <w:r>
        <w:rPr>
          <w:rFonts w:ascii="Verdana"/>
          <w:i/>
        </w:rPr>
        <w:t xml:space="preserve">&lt; </w:t>
      </w:r>
      <w:r>
        <w:t xml:space="preserve">0.001; </w:t>
      </w:r>
      <w:hyperlink w:anchor="_bookmark10" w:history="1">
        <w:r>
          <w:t>Fig.1.6</w:t>
        </w:r>
      </w:hyperlink>
      <w:r>
        <w:t xml:space="preserve">). A GLM </w:t>
      </w:r>
      <w:proofErr w:type="gramStart"/>
      <w:r>
        <w:t>with  a</w:t>
      </w:r>
      <w:proofErr w:type="gramEnd"/>
      <w:r>
        <w:t xml:space="preserve"> year term included performed better (AIC = 71) than a GLM with only harbor porpoise density as a predictor (AIC = 74). The pseudo-</w:t>
      </w:r>
      <w:r>
        <w:rPr>
          <w:i/>
        </w:rPr>
        <w:t>R</w:t>
      </w:r>
      <w:r>
        <w:rPr>
          <w:position w:val="9"/>
          <w:sz w:val="18"/>
        </w:rPr>
        <w:t xml:space="preserve">2 </w:t>
      </w:r>
      <w:r>
        <w:t>of this model was 0.44. The year term was</w:t>
      </w:r>
      <w:r>
        <w:rPr>
          <w:spacing w:val="-15"/>
        </w:rPr>
        <w:t xml:space="preserve"> </w:t>
      </w:r>
      <w:r>
        <w:t>also</w:t>
      </w:r>
      <w:r>
        <w:rPr>
          <w:spacing w:val="-14"/>
        </w:rPr>
        <w:t xml:space="preserve"> </w:t>
      </w:r>
      <w:r>
        <w:t>significant</w:t>
      </w:r>
      <w:r>
        <w:rPr>
          <w:spacing w:val="-15"/>
        </w:rPr>
        <w:t xml:space="preserve"> </w:t>
      </w:r>
      <w:r>
        <w:t>(p</w:t>
      </w:r>
      <w:r>
        <w:rPr>
          <w:spacing w:val="-15"/>
        </w:rPr>
        <w:t xml:space="preserve"> </w:t>
      </w:r>
      <w:r>
        <w:rPr>
          <w:rFonts w:ascii="Verdana"/>
          <w:i/>
        </w:rPr>
        <w:t>&lt;</w:t>
      </w:r>
      <w:r>
        <w:rPr>
          <w:rFonts w:ascii="Verdana"/>
          <w:i/>
          <w:spacing w:val="-39"/>
        </w:rPr>
        <w:t xml:space="preserve"> </w:t>
      </w:r>
      <w:r>
        <w:t>0.05)</w:t>
      </w:r>
      <w:r>
        <w:rPr>
          <w:spacing w:val="-14"/>
        </w:rPr>
        <w:t xml:space="preserve"> </w:t>
      </w:r>
      <w:r>
        <w:t>with</w:t>
      </w:r>
      <w:r>
        <w:rPr>
          <w:spacing w:val="-15"/>
        </w:rPr>
        <w:t xml:space="preserve"> </w:t>
      </w:r>
      <w:r>
        <w:t>a</w:t>
      </w:r>
      <w:r>
        <w:rPr>
          <w:spacing w:val="-14"/>
        </w:rPr>
        <w:t xml:space="preserve"> </w:t>
      </w:r>
      <w:r>
        <w:t>positive</w:t>
      </w:r>
      <w:r>
        <w:rPr>
          <w:spacing w:val="-15"/>
        </w:rPr>
        <w:t xml:space="preserve"> </w:t>
      </w:r>
      <w:r>
        <w:t>covariate</w:t>
      </w:r>
      <w:r>
        <w:rPr>
          <w:spacing w:val="-15"/>
        </w:rPr>
        <w:t xml:space="preserve"> </w:t>
      </w:r>
      <w:r>
        <w:t>indicating</w:t>
      </w:r>
      <w:r>
        <w:rPr>
          <w:spacing w:val="-14"/>
        </w:rPr>
        <w:t xml:space="preserve"> </w:t>
      </w:r>
      <w:r>
        <w:t>a</w:t>
      </w:r>
      <w:r>
        <w:rPr>
          <w:spacing w:val="-15"/>
        </w:rPr>
        <w:t xml:space="preserve"> </w:t>
      </w:r>
      <w:r>
        <w:t>possible</w:t>
      </w:r>
      <w:r>
        <w:rPr>
          <w:spacing w:val="-14"/>
        </w:rPr>
        <w:t xml:space="preserve"> </w:t>
      </w:r>
      <w:r>
        <w:t>increase</w:t>
      </w:r>
      <w:r>
        <w:rPr>
          <w:spacing w:val="-15"/>
        </w:rPr>
        <w:t xml:space="preserve"> </w:t>
      </w:r>
      <w:r>
        <w:t>in</w:t>
      </w:r>
      <w:r>
        <w:rPr>
          <w:spacing w:val="-14"/>
        </w:rPr>
        <w:t xml:space="preserve"> </w:t>
      </w:r>
      <w:r>
        <w:t>the population</w:t>
      </w:r>
      <w:r>
        <w:rPr>
          <w:spacing w:val="-8"/>
        </w:rPr>
        <w:t xml:space="preserve"> </w:t>
      </w:r>
      <w:r>
        <w:t>or</w:t>
      </w:r>
      <w:r>
        <w:rPr>
          <w:spacing w:val="-8"/>
        </w:rPr>
        <w:t xml:space="preserve"> </w:t>
      </w:r>
      <w:r>
        <w:t>movement</w:t>
      </w:r>
      <w:r>
        <w:rPr>
          <w:spacing w:val="-8"/>
        </w:rPr>
        <w:t xml:space="preserve"> </w:t>
      </w:r>
      <w:r>
        <w:t>of</w:t>
      </w:r>
      <w:r>
        <w:rPr>
          <w:spacing w:val="-8"/>
        </w:rPr>
        <w:t xml:space="preserve"> </w:t>
      </w:r>
      <w:r>
        <w:t>animals</w:t>
      </w:r>
      <w:r>
        <w:rPr>
          <w:spacing w:val="-8"/>
        </w:rPr>
        <w:t xml:space="preserve"> </w:t>
      </w:r>
      <w:r>
        <w:t>into</w:t>
      </w:r>
      <w:r>
        <w:rPr>
          <w:spacing w:val="-8"/>
        </w:rPr>
        <w:t xml:space="preserve"> </w:t>
      </w:r>
      <w:r>
        <w:t>the</w:t>
      </w:r>
      <w:r>
        <w:rPr>
          <w:spacing w:val="-8"/>
        </w:rPr>
        <w:t xml:space="preserve"> </w:t>
      </w:r>
      <w:r>
        <w:t>study</w:t>
      </w:r>
      <w:r>
        <w:rPr>
          <w:spacing w:val="-8"/>
        </w:rPr>
        <w:t xml:space="preserve"> </w:t>
      </w:r>
      <w:r>
        <w:t>area</w:t>
      </w:r>
      <w:r>
        <w:rPr>
          <w:spacing w:val="-8"/>
        </w:rPr>
        <w:t xml:space="preserve"> </w:t>
      </w:r>
      <w:r>
        <w:t>over</w:t>
      </w:r>
      <w:r>
        <w:rPr>
          <w:spacing w:val="-8"/>
        </w:rPr>
        <w:t xml:space="preserve"> </w:t>
      </w:r>
      <w:r>
        <w:t>the</w:t>
      </w:r>
      <w:r>
        <w:rPr>
          <w:spacing w:val="-8"/>
        </w:rPr>
        <w:t xml:space="preserve"> </w:t>
      </w:r>
      <w:r>
        <w:t>three-year</w:t>
      </w:r>
      <w:r>
        <w:rPr>
          <w:spacing w:val="-8"/>
        </w:rPr>
        <w:t xml:space="preserve"> </w:t>
      </w:r>
      <w:r>
        <w:t>passive</w:t>
      </w:r>
      <w:r>
        <w:rPr>
          <w:spacing w:val="-8"/>
        </w:rPr>
        <w:t xml:space="preserve"> </w:t>
      </w:r>
      <w:r>
        <w:t>acoustic monitoring</w:t>
      </w:r>
      <w:r>
        <w:rPr>
          <w:spacing w:val="-16"/>
        </w:rPr>
        <w:t xml:space="preserve"> </w:t>
      </w:r>
      <w:r>
        <w:t>period.</w:t>
      </w:r>
    </w:p>
    <w:p w:rsidR="00FD591A" w:rsidRDefault="00FD591A">
      <w:pPr>
        <w:pStyle w:val="BodyText"/>
        <w:spacing w:before="3"/>
        <w:rPr>
          <w:sz w:val="32"/>
        </w:rPr>
      </w:pPr>
    </w:p>
    <w:p w:rsidR="00FD591A" w:rsidRDefault="00E33CD0">
      <w:pPr>
        <w:pStyle w:val="Heading1"/>
        <w:numPr>
          <w:ilvl w:val="2"/>
          <w:numId w:val="2"/>
        </w:numPr>
        <w:tabs>
          <w:tab w:val="left" w:pos="1153"/>
          <w:tab w:val="left" w:pos="1154"/>
        </w:tabs>
        <w:spacing w:before="0"/>
        <w:ind w:left="1153" w:hanging="713"/>
      </w:pPr>
      <w:bookmarkStart w:id="63" w:name="Simulation_results"/>
      <w:bookmarkEnd w:id="63"/>
      <w:r>
        <w:t>Simulation</w:t>
      </w:r>
      <w:r>
        <w:rPr>
          <w:spacing w:val="-22"/>
        </w:rPr>
        <w:t xml:space="preserve"> </w:t>
      </w:r>
      <w:r>
        <w:t>results</w:t>
      </w:r>
    </w:p>
    <w:p w:rsidR="00FD591A" w:rsidRDefault="00FD591A">
      <w:pPr>
        <w:pStyle w:val="BodyText"/>
        <w:spacing w:before="7"/>
        <w:rPr>
          <w:b/>
          <w:sz w:val="31"/>
        </w:rPr>
      </w:pPr>
    </w:p>
    <w:p w:rsidR="00FD591A" w:rsidRDefault="00E33CD0">
      <w:pPr>
        <w:pStyle w:val="BodyText"/>
        <w:spacing w:line="415" w:lineRule="auto"/>
        <w:ind w:left="422" w:right="128" w:firstLine="737"/>
      </w:pPr>
      <w:r>
        <w:rPr>
          <w:spacing w:val="-3"/>
        </w:rPr>
        <w:t xml:space="preserve">With </w:t>
      </w:r>
      <w:r>
        <w:t xml:space="preserve">random placement of sensors and geographically uniform changes in the population, a </w:t>
      </w:r>
      <w:ins w:id="64" w:author="Jay" w:date="2017-07-10T10:05:00Z">
        <w:r w:rsidR="00E40234">
          <w:t>-</w:t>
        </w:r>
      </w:ins>
      <w:r>
        <w:t xml:space="preserve">50% </w:t>
      </w:r>
      <w:del w:id="65" w:author="Jay" w:date="2017-07-10T10:05:00Z">
        <w:r w:rsidDel="00E40234">
          <w:delText xml:space="preserve">decrease </w:delText>
        </w:r>
      </w:del>
      <w:commentRangeStart w:id="66"/>
      <w:ins w:id="67" w:author="Jay" w:date="2017-07-10T10:05:00Z">
        <w:r w:rsidR="00E40234">
          <w:t xml:space="preserve">change </w:t>
        </w:r>
      </w:ins>
      <w:commentRangeEnd w:id="66"/>
      <w:ins w:id="68" w:author="Jay" w:date="2017-07-10T10:06:00Z">
        <w:r w:rsidR="00E40234">
          <w:rPr>
            <w:rStyle w:val="CommentReference"/>
          </w:rPr>
          <w:commentReference w:id="66"/>
        </w:r>
      </w:ins>
      <w:ins w:id="69" w:author="Jay" w:date="2017-07-10T10:05:00Z">
        <w:r w:rsidR="00E40234">
          <w:t>(decrease)</w:t>
        </w:r>
        <w:r w:rsidR="00E40234">
          <w:t xml:space="preserve"> </w:t>
        </w:r>
      </w:ins>
      <w:r>
        <w:t>in the population over a 10-yr period could be detected 80</w:t>
      </w:r>
      <w:proofErr w:type="gramStart"/>
      <w:r>
        <w:t>%  of</w:t>
      </w:r>
      <w:proofErr w:type="gramEnd"/>
      <w:r>
        <w:t xml:space="preserve"> the time with as few as 10 sensors </w:t>
      </w:r>
      <w:hyperlink w:anchor="_bookmark11" w:history="1">
        <w:r>
          <w:t>(Fig.1.7</w:t>
        </w:r>
      </w:hyperlink>
      <w:r>
        <w:t xml:space="preserve">). </w:t>
      </w:r>
      <w:r>
        <w:rPr>
          <w:spacing w:val="-3"/>
        </w:rPr>
        <w:t xml:space="preserve">With </w:t>
      </w:r>
      <w:r>
        <w:t>100 sensors, a -20% change in the population would be detectable 80% of the time, and a -30% change would be detectable 100% of the</w:t>
      </w:r>
      <w:r>
        <w:rPr>
          <w:spacing w:val="-9"/>
        </w:rPr>
        <w:t xml:space="preserve"> </w:t>
      </w:r>
      <w:r>
        <w:t>time.</w:t>
      </w:r>
    </w:p>
    <w:p w:rsidR="00FD591A" w:rsidRDefault="00FD591A">
      <w:pPr>
        <w:spacing w:line="415" w:lineRule="auto"/>
        <w:sectPr w:rsidR="00FD591A">
          <w:pgSz w:w="12240" w:h="15840"/>
          <w:pgMar w:top="980" w:right="1300" w:bottom="280" w:left="1720" w:header="759" w:footer="0" w:gutter="0"/>
          <w:cols w:space="720"/>
        </w:sectPr>
      </w:pPr>
    </w:p>
    <w:p w:rsidR="00FD591A" w:rsidRDefault="00FD591A">
      <w:pPr>
        <w:pStyle w:val="BodyText"/>
        <w:rPr>
          <w:sz w:val="20"/>
        </w:rPr>
      </w:pPr>
    </w:p>
    <w:p w:rsidR="00FD591A" w:rsidRDefault="00FD591A">
      <w:pPr>
        <w:pStyle w:val="BodyText"/>
        <w:spacing w:before="10"/>
        <w:rPr>
          <w:sz w:val="21"/>
        </w:rPr>
      </w:pPr>
    </w:p>
    <w:p w:rsidR="00FD591A" w:rsidRDefault="00FD591A">
      <w:pPr>
        <w:spacing w:before="81"/>
        <w:ind w:left="2645" w:right="1389"/>
        <w:rPr>
          <w:rFonts w:ascii="Arial"/>
          <w:sz w:val="17"/>
        </w:rPr>
      </w:pPr>
      <w:r w:rsidRPr="00FD591A">
        <w:pict>
          <v:group id="_x0000_s2083" style="position:absolute;left:0;text-align:left;margin-left:229.5pt;margin-top:2.75pt;width:214.35pt;height:217.75pt;z-index:-60952;mso-position-horizontal-relative:page" coordorigin="4590,55" coordsize="4287,4355">
            <v:shape id="_x0000_s2101" style="position:absolute;left:765;top:8721;width:4875;height:4954" coordorigin="765,8721" coordsize="4875,4954" o:spt="100" adj="0,,0" path="m4651,4190r4216,m4651,3044r4216,m4651,1898r4216,m4651,751r4216,m5469,4348r,-4284m6721,4348r,-4284m7974,4348r,-4284e" filled="f" strokecolor="#fafafa" strokeweight=".32644mm">
              <v:stroke joinstyle="round"/>
              <v:formulas/>
              <v:path arrowok="t" o:connecttype="segments"/>
            </v:shape>
            <v:shape id="_x0000_s2100" style="position:absolute;left:765;top:8721;width:4875;height:4954" coordorigin="765,8721" coordsize="4875,4954" o:spt="100" adj="0,,0" path="m4651,3617r4216,m4651,2471r4216,m4651,1325r4216,m4651,178r4216,m4842,4348r,-4284m6095,4348r,-4284m7348,4348r,-4284m8600,4348r,-4284e" filled="f" strokecolor="#e5e5e5" strokeweight=".1312mm">
              <v:stroke joinstyle="round"/>
              <v:formulas/>
              <v:path arrowok="t" o:connecttype="segments"/>
            </v:shape>
            <v:shape id="_x0000_s2099" type="#_x0000_t75" style="position:absolute;left:4834;top:262;width:3851;height:3805">
              <v:imagedata r:id="rId13" o:title=""/>
            </v:shape>
            <v:rect id="_x0000_s2098" style="position:absolute;left:4651;top:64;width:4216;height:4284" filled="f" strokecolor="#7f7f7f" strokeweight=".32644mm"/>
            <v:shape id="_x0000_s2097" style="position:absolute;left:706;top:8852;width:4627;height:4882" coordorigin="706,8852" coordsize="4627,4882" o:spt="100" adj="0,,0" path="m4600,3617r51,m4600,2471r51,m4600,1325r51,m4600,178r51,m4842,4400r,-52m6095,4400r,-52m7348,4400r,-52m8600,4400r,-52e" filled="f" strokeweight=".32644mm">
              <v:stroke joinstyle="round"/>
              <v:formulas/>
              <v:path arrowok="t" o:connecttype="segments"/>
            </v:shape>
            <v:shape id="_x0000_s2096" type="#_x0000_t202" style="position:absolute;left:6095;top:178;width:627;height:573" filled="f" stroked="f">
              <v:textbox inset="0,0,0,0">
                <w:txbxContent>
                  <w:p w:rsidR="00E33CD0" w:rsidRDefault="00E33CD0">
                    <w:pPr>
                      <w:spacing w:before="2"/>
                      <w:rPr>
                        <w:sz w:val="19"/>
                      </w:rPr>
                    </w:pPr>
                  </w:p>
                  <w:p w:rsidR="00E33CD0" w:rsidRDefault="00E33CD0">
                    <w:pPr>
                      <w:spacing w:line="135" w:lineRule="exact"/>
                      <w:ind w:left="8" w:right="303"/>
                      <w:jc w:val="center"/>
                      <w:rPr>
                        <w:rFonts w:ascii="MS PMincho" w:hAnsi="MS PMincho"/>
                        <w:sz w:val="9"/>
                      </w:rPr>
                    </w:pPr>
                    <w:r>
                      <w:rPr>
                        <w:rFonts w:ascii="MS PMincho" w:hAnsi="MS PMincho"/>
                        <w:w w:val="105"/>
                        <w:sz w:val="9"/>
                      </w:rPr>
                      <w:t xml:space="preserve">●   </w:t>
                    </w:r>
                    <w:r>
                      <w:rPr>
                        <w:rFonts w:ascii="MS PMincho" w:hAnsi="MS PMincho"/>
                        <w:w w:val="105"/>
                        <w:position w:val="-4"/>
                        <w:sz w:val="9"/>
                      </w:rPr>
                      <w:t>●</w:t>
                    </w:r>
                  </w:p>
                  <w:p w:rsidR="00E33CD0" w:rsidRDefault="00E33CD0">
                    <w:pPr>
                      <w:spacing w:line="61" w:lineRule="exact"/>
                      <w:ind w:left="18"/>
                      <w:rPr>
                        <w:rFonts w:ascii="MS PMincho" w:hAnsi="MS PMincho"/>
                        <w:sz w:val="9"/>
                      </w:rPr>
                    </w:pPr>
                    <w:r>
                      <w:rPr>
                        <w:rFonts w:ascii="MS PMincho" w:hAnsi="MS PMincho"/>
                        <w:w w:val="103"/>
                        <w:sz w:val="9"/>
                      </w:rPr>
                      <w:t>●</w:t>
                    </w:r>
                  </w:p>
                  <w:p w:rsidR="00E33CD0" w:rsidRDefault="00E33CD0">
                    <w:pPr>
                      <w:spacing w:line="82" w:lineRule="exact"/>
                      <w:ind w:left="5"/>
                      <w:jc w:val="center"/>
                      <w:rPr>
                        <w:rFonts w:ascii="MS PMincho" w:hAnsi="MS PMincho"/>
                        <w:sz w:val="9"/>
                      </w:rPr>
                    </w:pPr>
                    <w:r>
                      <w:rPr>
                        <w:rFonts w:ascii="MS PMincho" w:hAnsi="MS PMincho"/>
                        <w:w w:val="103"/>
                        <w:sz w:val="9"/>
                      </w:rPr>
                      <w:t>●</w:t>
                    </w:r>
                  </w:p>
                  <w:p w:rsidR="00E33CD0" w:rsidRDefault="00E33CD0">
                    <w:pPr>
                      <w:spacing w:line="75" w:lineRule="exact"/>
                      <w:ind w:right="96"/>
                      <w:jc w:val="center"/>
                      <w:rPr>
                        <w:rFonts w:ascii="MS PMincho" w:hAnsi="MS PMincho"/>
                        <w:sz w:val="9"/>
                      </w:rPr>
                    </w:pPr>
                    <w:r>
                      <w:rPr>
                        <w:rFonts w:ascii="MS PMincho" w:hAnsi="MS PMincho"/>
                        <w:w w:val="103"/>
                        <w:sz w:val="9"/>
                      </w:rPr>
                      <w:t>●</w:t>
                    </w:r>
                  </w:p>
                </w:txbxContent>
              </v:textbox>
            </v:shape>
            <v:shape id="_x0000_s2095" type="#_x0000_t202" style="position:absolute;left:7909;top:476;width:94;height:182" filled="f" stroked="f">
              <v:textbox inset="0,0,0,0">
                <w:txbxContent>
                  <w:p w:rsidR="00E33CD0" w:rsidRDefault="00E33CD0">
                    <w:pPr>
                      <w:spacing w:line="182" w:lineRule="exact"/>
                      <w:ind w:right="-20"/>
                      <w:rPr>
                        <w:rFonts w:ascii="MS PMincho" w:hAnsi="MS PMincho"/>
                        <w:sz w:val="9"/>
                      </w:rPr>
                    </w:pPr>
                    <w:r>
                      <w:rPr>
                        <w:rFonts w:ascii="MS PMincho" w:hAnsi="MS PMincho"/>
                        <w:spacing w:val="-94"/>
                        <w:w w:val="103"/>
                        <w:sz w:val="9"/>
                      </w:rPr>
                      <w:t>●</w:t>
                    </w:r>
                    <w:proofErr w:type="spellStart"/>
                    <w:r>
                      <w:rPr>
                        <w:rFonts w:ascii="MS PMincho" w:hAnsi="MS PMincho"/>
                        <w:spacing w:val="-94"/>
                        <w:w w:val="103"/>
                        <w:position w:val="-3"/>
                        <w:sz w:val="9"/>
                      </w:rPr>
                      <w:t>●</w:t>
                    </w:r>
                    <w:r>
                      <w:rPr>
                        <w:rFonts w:ascii="MS PMincho" w:hAnsi="MS PMincho"/>
                        <w:w w:val="103"/>
                        <w:position w:val="-8"/>
                        <w:sz w:val="9"/>
                      </w:rPr>
                      <w:t>●</w:t>
                    </w:r>
                    <w:proofErr w:type="spellEnd"/>
                  </w:p>
                </w:txbxContent>
              </v:textbox>
            </v:shape>
            <v:shape id="_x0000_s2094" type="#_x0000_t202" style="position:absolute;left:5009;top:952;width:94;height:94" filled="f" stroked="f">
              <v:textbox inset="0,0,0,0">
                <w:txbxContent>
                  <w:p w:rsidR="00E33CD0" w:rsidRDefault="00E33CD0">
                    <w:pPr>
                      <w:spacing w:line="93" w:lineRule="exact"/>
                      <w:rPr>
                        <w:rFonts w:ascii="MS PMincho" w:hAnsi="MS PMincho"/>
                        <w:sz w:val="9"/>
                      </w:rPr>
                    </w:pPr>
                    <w:r>
                      <w:rPr>
                        <w:rFonts w:ascii="MS PMincho" w:hAnsi="MS PMincho"/>
                        <w:w w:val="103"/>
                        <w:sz w:val="9"/>
                      </w:rPr>
                      <w:t>●</w:t>
                    </w:r>
                  </w:p>
                </w:txbxContent>
              </v:textbox>
            </v:shape>
            <v:shape id="_x0000_s2093" type="#_x0000_t202" style="position:absolute;left:5329;top:923;width:94;height:94" filled="f" stroked="f">
              <v:textbox inset="0,0,0,0">
                <w:txbxContent>
                  <w:p w:rsidR="00E33CD0" w:rsidRDefault="00E33CD0">
                    <w:pPr>
                      <w:spacing w:line="93" w:lineRule="exact"/>
                      <w:rPr>
                        <w:rFonts w:ascii="MS PMincho" w:hAnsi="MS PMincho"/>
                        <w:sz w:val="9"/>
                      </w:rPr>
                    </w:pPr>
                    <w:r>
                      <w:rPr>
                        <w:rFonts w:ascii="MS PMincho" w:hAnsi="MS PMincho"/>
                        <w:w w:val="103"/>
                        <w:sz w:val="9"/>
                      </w:rPr>
                      <w:t>●</w:t>
                    </w:r>
                  </w:p>
                </w:txbxContent>
              </v:textbox>
            </v:shape>
            <v:shape id="_x0000_s2092" type="#_x0000_t202" style="position:absolute;left:5009;top:1155;width:94;height:94" filled="f" stroked="f">
              <v:textbox inset="0,0,0,0">
                <w:txbxContent>
                  <w:p w:rsidR="00E33CD0" w:rsidRDefault="00E33CD0">
                    <w:pPr>
                      <w:spacing w:line="93" w:lineRule="exact"/>
                      <w:rPr>
                        <w:rFonts w:ascii="MS PMincho" w:hAnsi="MS PMincho"/>
                        <w:sz w:val="9"/>
                      </w:rPr>
                    </w:pPr>
                    <w:r>
                      <w:rPr>
                        <w:rFonts w:ascii="MS PMincho" w:hAnsi="MS PMincho"/>
                        <w:w w:val="103"/>
                        <w:sz w:val="9"/>
                      </w:rPr>
                      <w:t>●</w:t>
                    </w:r>
                  </w:p>
                </w:txbxContent>
              </v:textbox>
            </v:shape>
            <v:shape id="_x0000_s2091" type="#_x0000_t202" style="position:absolute;left:5269;top:971;width:232;height:352" filled="f" stroked="f">
              <v:textbox inset="0,0,0,0">
                <w:txbxContent>
                  <w:p w:rsidR="00E33CD0" w:rsidRDefault="00E33CD0">
                    <w:pPr>
                      <w:spacing w:line="74" w:lineRule="exact"/>
                      <w:ind w:left="60" w:right="-20"/>
                      <w:rPr>
                        <w:rFonts w:ascii="MS PMincho" w:hAnsi="MS PMincho"/>
                        <w:sz w:val="9"/>
                      </w:rPr>
                    </w:pPr>
                    <w:r>
                      <w:rPr>
                        <w:rFonts w:ascii="MS PMincho" w:hAnsi="MS PMincho"/>
                        <w:spacing w:val="-9"/>
                        <w:w w:val="105"/>
                        <w:sz w:val="9"/>
                      </w:rPr>
                      <w:t>●●</w:t>
                    </w:r>
                  </w:p>
                  <w:p w:rsidR="00E33CD0" w:rsidRDefault="00E33CD0">
                    <w:pPr>
                      <w:spacing w:line="136" w:lineRule="exact"/>
                      <w:ind w:right="-6"/>
                      <w:rPr>
                        <w:rFonts w:ascii="MS PMincho" w:hAnsi="MS PMincho"/>
                        <w:sz w:val="9"/>
                      </w:rPr>
                    </w:pPr>
                    <w:r>
                      <w:rPr>
                        <w:rFonts w:ascii="MS PMincho" w:hAnsi="MS PMincho"/>
                        <w:w w:val="105"/>
                        <w:position w:val="-3"/>
                        <w:sz w:val="9"/>
                      </w:rPr>
                      <w:t xml:space="preserve">● </w:t>
                    </w:r>
                    <w:r>
                      <w:rPr>
                        <w:rFonts w:ascii="MS PMincho" w:hAnsi="MS PMincho"/>
                        <w:w w:val="105"/>
                        <w:sz w:val="9"/>
                      </w:rPr>
                      <w:t>●</w:t>
                    </w:r>
                  </w:p>
                  <w:p w:rsidR="00E33CD0" w:rsidRDefault="00E33CD0">
                    <w:pPr>
                      <w:spacing w:before="3"/>
                      <w:ind w:right="-20"/>
                      <w:rPr>
                        <w:rFonts w:ascii="MS PMincho" w:hAnsi="MS PMincho"/>
                        <w:sz w:val="9"/>
                      </w:rPr>
                    </w:pPr>
                    <w:r>
                      <w:rPr>
                        <w:rFonts w:ascii="MS PMincho" w:hAnsi="MS PMincho"/>
                        <w:w w:val="105"/>
                        <w:position w:val="2"/>
                        <w:sz w:val="9"/>
                      </w:rPr>
                      <w:t>●</w:t>
                    </w:r>
                    <w:proofErr w:type="spellStart"/>
                    <w:r>
                      <w:rPr>
                        <w:rFonts w:ascii="MS PMincho" w:hAnsi="MS PMincho"/>
                        <w:w w:val="105"/>
                        <w:sz w:val="9"/>
                      </w:rPr>
                      <w:t>●</w:t>
                    </w:r>
                    <w:proofErr w:type="spellEnd"/>
                  </w:p>
                </w:txbxContent>
              </v:textbox>
            </v:shape>
            <v:shape id="_x0000_s2090" type="#_x0000_t202" style="position:absolute;left:5427;top:1174;width:94;height:94" filled="f" stroked="f">
              <v:textbox inset="0,0,0,0">
                <w:txbxContent>
                  <w:p w:rsidR="00E33CD0" w:rsidRDefault="00E33CD0">
                    <w:pPr>
                      <w:spacing w:line="93" w:lineRule="exact"/>
                      <w:rPr>
                        <w:rFonts w:ascii="MS PMincho" w:hAnsi="MS PMincho"/>
                        <w:sz w:val="9"/>
                      </w:rPr>
                    </w:pPr>
                    <w:r>
                      <w:rPr>
                        <w:rFonts w:ascii="MS PMincho" w:hAnsi="MS PMincho"/>
                        <w:w w:val="103"/>
                        <w:sz w:val="9"/>
                      </w:rPr>
                      <w:t>●</w:t>
                    </w:r>
                  </w:p>
                </w:txbxContent>
              </v:textbox>
            </v:shape>
            <v:shape id="_x0000_s2089" type="#_x0000_t202" style="position:absolute;left:5739;top:1163;width:94;height:119" filled="f" stroked="f">
              <v:textbox inset="0,0,0,0">
                <w:txbxContent>
                  <w:p w:rsidR="00E33CD0" w:rsidRDefault="00E33CD0">
                    <w:pPr>
                      <w:spacing w:line="119" w:lineRule="exact"/>
                      <w:ind w:right="-20"/>
                      <w:rPr>
                        <w:rFonts w:ascii="MS PMincho" w:hAnsi="MS PMincho"/>
                        <w:sz w:val="9"/>
                      </w:rPr>
                    </w:pPr>
                    <w:r>
                      <w:rPr>
                        <w:rFonts w:ascii="MS PMincho" w:hAnsi="MS PMincho"/>
                        <w:spacing w:val="-94"/>
                        <w:w w:val="103"/>
                        <w:sz w:val="9"/>
                      </w:rPr>
                      <w:t>●</w:t>
                    </w:r>
                    <w:proofErr w:type="spellStart"/>
                    <w:r>
                      <w:rPr>
                        <w:rFonts w:ascii="MS PMincho" w:hAnsi="MS PMincho"/>
                        <w:w w:val="103"/>
                        <w:position w:val="-2"/>
                        <w:sz w:val="9"/>
                      </w:rPr>
                      <w:t>●</w:t>
                    </w:r>
                    <w:proofErr w:type="spellEnd"/>
                  </w:p>
                </w:txbxContent>
              </v:textbox>
            </v:shape>
            <v:shape id="_x0000_s2088" type="#_x0000_t202" style="position:absolute;left:6095;top:751;width:627;height:574" filled="f" stroked="f">
              <v:textbox inset="0,0,0,0">
                <w:txbxContent>
                  <w:p w:rsidR="00E33CD0" w:rsidRDefault="00E33CD0">
                    <w:pPr>
                      <w:spacing w:before="8" w:line="107" w:lineRule="exact"/>
                      <w:ind w:left="5"/>
                      <w:jc w:val="center"/>
                      <w:rPr>
                        <w:rFonts w:ascii="MS PMincho" w:hAnsi="MS PMincho"/>
                        <w:sz w:val="9"/>
                      </w:rPr>
                    </w:pPr>
                    <w:r>
                      <w:rPr>
                        <w:rFonts w:ascii="MS PMincho" w:hAnsi="MS PMincho"/>
                        <w:w w:val="103"/>
                        <w:sz w:val="9"/>
                      </w:rPr>
                      <w:t>●</w:t>
                    </w:r>
                  </w:p>
                  <w:p w:rsidR="00E33CD0" w:rsidRDefault="00E33CD0">
                    <w:pPr>
                      <w:spacing w:line="107" w:lineRule="exact"/>
                      <w:ind w:right="96"/>
                      <w:jc w:val="center"/>
                      <w:rPr>
                        <w:rFonts w:ascii="MS PMincho" w:hAnsi="MS PMincho"/>
                        <w:sz w:val="9"/>
                      </w:rPr>
                    </w:pPr>
                    <w:r>
                      <w:rPr>
                        <w:rFonts w:ascii="MS PMincho" w:hAnsi="MS PMincho"/>
                        <w:w w:val="103"/>
                        <w:sz w:val="9"/>
                      </w:rPr>
                      <w:t>●</w:t>
                    </w:r>
                  </w:p>
                  <w:p w:rsidR="00E33CD0" w:rsidRDefault="00E33CD0">
                    <w:pPr>
                      <w:spacing w:before="22"/>
                      <w:ind w:left="5"/>
                      <w:jc w:val="center"/>
                      <w:rPr>
                        <w:rFonts w:ascii="MS PMincho" w:hAnsi="MS PMincho"/>
                        <w:sz w:val="9"/>
                      </w:rPr>
                    </w:pPr>
                    <w:r>
                      <w:rPr>
                        <w:rFonts w:ascii="MS PMincho" w:hAnsi="MS PMincho"/>
                        <w:w w:val="103"/>
                        <w:sz w:val="9"/>
                      </w:rPr>
                      <w:t>●</w:t>
                    </w:r>
                  </w:p>
                </w:txbxContent>
              </v:textbox>
            </v:shape>
            <v:shape id="_x0000_s2087" type="#_x0000_t202" style="position:absolute;left:5269;top:1594;width:94;height:94" filled="f" stroked="f">
              <v:textbox inset="0,0,0,0">
                <w:txbxContent>
                  <w:p w:rsidR="00E33CD0" w:rsidRDefault="00E33CD0">
                    <w:pPr>
                      <w:spacing w:line="93" w:lineRule="exact"/>
                      <w:rPr>
                        <w:rFonts w:ascii="MS PMincho" w:hAnsi="MS PMincho"/>
                        <w:sz w:val="9"/>
                      </w:rPr>
                    </w:pPr>
                    <w:r>
                      <w:rPr>
                        <w:rFonts w:ascii="MS PMincho" w:hAnsi="MS PMincho"/>
                        <w:w w:val="103"/>
                        <w:sz w:val="9"/>
                      </w:rPr>
                      <w:t>●</w:t>
                    </w:r>
                  </w:p>
                </w:txbxContent>
              </v:textbox>
            </v:shape>
            <v:shape id="_x0000_s2086" type="#_x0000_t202" style="position:absolute;left:5009;top:1696;width:94;height:94" filled="f" stroked="f">
              <v:textbox inset="0,0,0,0">
                <w:txbxContent>
                  <w:p w:rsidR="00E33CD0" w:rsidRDefault="00E33CD0">
                    <w:pPr>
                      <w:spacing w:line="93" w:lineRule="exact"/>
                      <w:rPr>
                        <w:rFonts w:ascii="MS PMincho" w:hAnsi="MS PMincho"/>
                        <w:sz w:val="9"/>
                      </w:rPr>
                    </w:pPr>
                    <w:r>
                      <w:rPr>
                        <w:rFonts w:ascii="MS PMincho" w:hAnsi="MS PMincho"/>
                        <w:w w:val="103"/>
                        <w:sz w:val="9"/>
                      </w:rPr>
                      <w:t>●</w:t>
                    </w:r>
                  </w:p>
                </w:txbxContent>
              </v:textbox>
            </v:shape>
            <v:shape id="_x0000_s2085" type="#_x0000_t202" style="position:absolute;left:5739;top:1340;width:94;height:94" filled="f" stroked="f">
              <v:textbox inset="0,0,0,0">
                <w:txbxContent>
                  <w:p w:rsidR="00E33CD0" w:rsidRDefault="00E33CD0">
                    <w:pPr>
                      <w:spacing w:line="93" w:lineRule="exact"/>
                      <w:rPr>
                        <w:rFonts w:ascii="MS PMincho" w:hAnsi="MS PMincho"/>
                        <w:sz w:val="9"/>
                      </w:rPr>
                    </w:pPr>
                    <w:r>
                      <w:rPr>
                        <w:rFonts w:ascii="MS PMincho" w:hAnsi="MS PMincho"/>
                        <w:w w:val="103"/>
                        <w:sz w:val="9"/>
                      </w:rPr>
                      <w:t>●</w:t>
                    </w:r>
                  </w:p>
                </w:txbxContent>
              </v:textbox>
            </v:shape>
            <v:shape id="_x0000_s2084" type="#_x0000_t202" style="position:absolute;left:5406;top:250;width:118;height:481" filled="f" stroked="f">
              <v:textbox inset="0,0,0,0">
                <w:txbxContent>
                  <w:p w:rsidR="00E33CD0" w:rsidRDefault="00E33CD0">
                    <w:pPr>
                      <w:spacing w:line="93" w:lineRule="exact"/>
                      <w:ind w:left="23"/>
                      <w:rPr>
                        <w:rFonts w:ascii="MS PMincho" w:hAnsi="MS PMincho"/>
                        <w:sz w:val="9"/>
                      </w:rPr>
                    </w:pPr>
                    <w:r>
                      <w:rPr>
                        <w:rFonts w:ascii="MS PMincho" w:hAnsi="MS PMincho"/>
                        <w:w w:val="103"/>
                        <w:sz w:val="9"/>
                      </w:rPr>
                      <w:t>●</w:t>
                    </w:r>
                  </w:p>
                  <w:p w:rsidR="00E33CD0" w:rsidRDefault="00E33CD0">
                    <w:pPr>
                      <w:spacing w:before="58"/>
                      <w:ind w:left="23"/>
                      <w:rPr>
                        <w:rFonts w:ascii="MS PMincho" w:hAnsi="MS PMincho"/>
                        <w:sz w:val="9"/>
                      </w:rPr>
                    </w:pPr>
                    <w:r>
                      <w:rPr>
                        <w:rFonts w:ascii="MS PMincho" w:hAnsi="MS PMincho"/>
                        <w:w w:val="103"/>
                        <w:sz w:val="9"/>
                      </w:rPr>
                      <w:t>●</w:t>
                    </w:r>
                  </w:p>
                  <w:p w:rsidR="00E33CD0" w:rsidRDefault="00E33CD0">
                    <w:pPr>
                      <w:spacing w:before="1"/>
                      <w:rPr>
                        <w:sz w:val="8"/>
                      </w:rPr>
                    </w:pPr>
                  </w:p>
                  <w:p w:rsidR="00E33CD0" w:rsidRDefault="00E33CD0">
                    <w:pPr>
                      <w:rPr>
                        <w:rFonts w:ascii="MS PMincho" w:hAnsi="MS PMincho"/>
                        <w:sz w:val="9"/>
                      </w:rPr>
                    </w:pPr>
                    <w:r>
                      <w:rPr>
                        <w:rFonts w:ascii="MS PMincho" w:hAnsi="MS PMincho"/>
                        <w:w w:val="103"/>
                        <w:sz w:val="9"/>
                      </w:rPr>
                      <w:t>●</w:t>
                    </w:r>
                  </w:p>
                </w:txbxContent>
              </v:textbox>
            </v:shape>
            <w10:wrap anchorx="page"/>
          </v:group>
        </w:pict>
      </w:r>
      <w:bookmarkStart w:id="70" w:name="_bookmark10"/>
      <w:bookmarkEnd w:id="70"/>
      <w:r w:rsidR="00E33CD0">
        <w:rPr>
          <w:rFonts w:ascii="Arial"/>
          <w:sz w:val="17"/>
        </w:rPr>
        <w:t>12</w:t>
      </w: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spacing w:before="7"/>
        <w:rPr>
          <w:rFonts w:ascii="Arial"/>
          <w:sz w:val="15"/>
        </w:rPr>
      </w:pPr>
    </w:p>
    <w:p w:rsidR="00FD591A" w:rsidRDefault="00E33CD0">
      <w:pPr>
        <w:spacing w:before="81"/>
        <w:ind w:left="2742"/>
        <w:rPr>
          <w:rFonts w:ascii="Arial"/>
          <w:sz w:val="17"/>
        </w:rPr>
      </w:pPr>
      <w:r>
        <w:rPr>
          <w:rFonts w:ascii="Arial"/>
          <w:w w:val="101"/>
          <w:sz w:val="17"/>
        </w:rPr>
        <w:t>9</w:t>
      </w: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spacing w:before="7"/>
        <w:rPr>
          <w:rFonts w:ascii="Arial"/>
          <w:sz w:val="22"/>
        </w:rPr>
      </w:pPr>
    </w:p>
    <w:p w:rsidR="00FD591A" w:rsidRDefault="00FD591A">
      <w:pPr>
        <w:ind w:left="2742"/>
        <w:rPr>
          <w:rFonts w:ascii="Arial"/>
          <w:sz w:val="17"/>
        </w:rPr>
      </w:pPr>
      <w:r w:rsidRPr="00FD591A">
        <w:pict>
          <v:shape id="_x0000_s2082" type="#_x0000_t202" style="position:absolute;left:0;text-align:left;margin-left:204.75pt;margin-top:-42.2pt;width:12.4pt;height:67.7pt;z-index:3088;mso-position-horizontal-relative:page" filled="f" stroked="f">
            <v:textbox style="layout-flow:vertical;mso-layout-flow-alt:bottom-to-top" inset="0,0,0,0">
              <w:txbxContent>
                <w:p w:rsidR="00E33CD0" w:rsidRDefault="00E33CD0">
                  <w:pPr>
                    <w:ind w:left="20" w:right="-229"/>
                    <w:rPr>
                      <w:rFonts w:ascii="Arial"/>
                      <w:sz w:val="20"/>
                    </w:rPr>
                  </w:pPr>
                  <w:r>
                    <w:rPr>
                      <w:rFonts w:ascii="Arial"/>
                      <w:w w:val="103"/>
                      <w:sz w:val="20"/>
                    </w:rPr>
                    <w:t>Log</w:t>
                  </w:r>
                  <w:r>
                    <w:rPr>
                      <w:rFonts w:ascii="Arial"/>
                      <w:spacing w:val="2"/>
                      <w:sz w:val="20"/>
                    </w:rPr>
                    <w:t xml:space="preserve"> </w:t>
                  </w:r>
                  <w:r>
                    <w:rPr>
                      <w:rFonts w:ascii="Arial"/>
                      <w:spacing w:val="-25"/>
                      <w:w w:val="103"/>
                      <w:sz w:val="20"/>
                    </w:rPr>
                    <w:t>T</w:t>
                  </w:r>
                  <w:r>
                    <w:rPr>
                      <w:rFonts w:ascii="Arial"/>
                      <w:w w:val="103"/>
                      <w:sz w:val="20"/>
                    </w:rPr>
                    <w:t>otal</w:t>
                  </w:r>
                  <w:r>
                    <w:rPr>
                      <w:rFonts w:ascii="Arial"/>
                      <w:spacing w:val="2"/>
                      <w:sz w:val="20"/>
                    </w:rPr>
                    <w:t xml:space="preserve"> </w:t>
                  </w:r>
                  <w:r>
                    <w:rPr>
                      <w:rFonts w:ascii="Arial"/>
                      <w:w w:val="103"/>
                      <w:sz w:val="20"/>
                    </w:rPr>
                    <w:t>PPS</w:t>
                  </w:r>
                </w:p>
              </w:txbxContent>
            </v:textbox>
            <w10:wrap anchorx="page"/>
          </v:shape>
        </w:pict>
      </w:r>
      <w:r w:rsidR="00E33CD0">
        <w:rPr>
          <w:rFonts w:ascii="Arial"/>
          <w:w w:val="101"/>
          <w:sz w:val="17"/>
        </w:rPr>
        <w:t>6</w:t>
      </w: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spacing w:before="7"/>
        <w:rPr>
          <w:rFonts w:ascii="Arial"/>
          <w:sz w:val="15"/>
        </w:rPr>
      </w:pPr>
    </w:p>
    <w:p w:rsidR="00FD591A" w:rsidRDefault="00E33CD0">
      <w:pPr>
        <w:spacing w:before="81"/>
        <w:ind w:left="2742"/>
        <w:rPr>
          <w:rFonts w:ascii="Arial"/>
          <w:sz w:val="17"/>
        </w:rPr>
      </w:pPr>
      <w:r>
        <w:rPr>
          <w:rFonts w:ascii="Arial"/>
          <w:w w:val="101"/>
          <w:sz w:val="17"/>
        </w:rPr>
        <w:t>3</w:t>
      </w: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spacing w:before="1"/>
        <w:rPr>
          <w:rFonts w:ascii="Arial"/>
          <w:sz w:val="20"/>
        </w:rPr>
      </w:pPr>
    </w:p>
    <w:p w:rsidR="00FD591A" w:rsidRDefault="00E33CD0">
      <w:pPr>
        <w:tabs>
          <w:tab w:val="left" w:pos="1252"/>
          <w:tab w:val="left" w:pos="2505"/>
          <w:tab w:val="left" w:pos="3757"/>
        </w:tabs>
        <w:ind w:right="515"/>
        <w:jc w:val="center"/>
        <w:rPr>
          <w:rFonts w:ascii="Arial"/>
          <w:sz w:val="17"/>
        </w:rPr>
      </w:pPr>
      <w:r>
        <w:rPr>
          <w:rFonts w:ascii="Arial"/>
          <w:sz w:val="17"/>
        </w:rPr>
        <w:t>0</w:t>
      </w:r>
      <w:r>
        <w:rPr>
          <w:rFonts w:ascii="Arial"/>
          <w:sz w:val="17"/>
        </w:rPr>
        <w:tab/>
        <w:t>1</w:t>
      </w:r>
      <w:r>
        <w:rPr>
          <w:rFonts w:ascii="Arial"/>
          <w:sz w:val="17"/>
        </w:rPr>
        <w:tab/>
        <w:t>2</w:t>
      </w:r>
      <w:r>
        <w:rPr>
          <w:rFonts w:ascii="Arial"/>
          <w:sz w:val="17"/>
        </w:rPr>
        <w:tab/>
        <w:t>3</w:t>
      </w:r>
    </w:p>
    <w:p w:rsidR="00FD591A" w:rsidRDefault="00E33CD0">
      <w:pPr>
        <w:spacing w:before="8"/>
        <w:ind w:right="439"/>
        <w:jc w:val="center"/>
        <w:rPr>
          <w:rFonts w:ascii="Arial"/>
          <w:sz w:val="20"/>
        </w:rPr>
      </w:pPr>
      <w:r>
        <w:rPr>
          <w:rFonts w:ascii="Arial"/>
          <w:w w:val="105"/>
          <w:sz w:val="20"/>
        </w:rPr>
        <w:t>Mean Predicted Porpoise Density</w:t>
      </w:r>
    </w:p>
    <w:p w:rsidR="00FD591A" w:rsidRDefault="00FD591A">
      <w:pPr>
        <w:pStyle w:val="BodyText"/>
        <w:rPr>
          <w:rFonts w:ascii="Arial"/>
          <w:sz w:val="20"/>
        </w:rPr>
      </w:pPr>
    </w:p>
    <w:p w:rsidR="00FD591A" w:rsidRDefault="00FD591A">
      <w:pPr>
        <w:pStyle w:val="BodyText"/>
        <w:rPr>
          <w:rFonts w:ascii="Arial"/>
          <w:sz w:val="22"/>
        </w:rPr>
      </w:pPr>
    </w:p>
    <w:p w:rsidR="00FD591A" w:rsidRDefault="00E33CD0">
      <w:pPr>
        <w:spacing w:before="144" w:line="144" w:lineRule="auto"/>
        <w:ind w:left="584" w:right="1582"/>
        <w:jc w:val="both"/>
        <w:rPr>
          <w:sz w:val="21"/>
        </w:rPr>
      </w:pPr>
      <w:r>
        <w:rPr>
          <w:b/>
          <w:sz w:val="21"/>
        </w:rPr>
        <w:t>Figure 1.6</w:t>
      </w:r>
      <w:r>
        <w:rPr>
          <w:sz w:val="21"/>
        </w:rPr>
        <w:t>: Black dots indicate estimated mean harbor porpoise density at the location of each C-POD (km</w:t>
      </w:r>
      <w:r>
        <w:rPr>
          <w:rFonts w:ascii="Meiryo" w:hAnsi="Meiryo"/>
          <w:i/>
          <w:position w:val="8"/>
          <w:sz w:val="16"/>
        </w:rPr>
        <w:t>−</w:t>
      </w:r>
      <w:r>
        <w:rPr>
          <w:position w:val="8"/>
          <w:sz w:val="16"/>
        </w:rPr>
        <w:t>2</w:t>
      </w:r>
      <w:r>
        <w:rPr>
          <w:sz w:val="21"/>
        </w:rPr>
        <w:t>; x-axis) and mean observed acoustic detection rate in each year (PPS; y-axis). The</w:t>
      </w:r>
    </w:p>
    <w:p w:rsidR="00FD591A" w:rsidRDefault="00E33CD0">
      <w:pPr>
        <w:spacing w:before="46" w:line="256" w:lineRule="auto"/>
        <w:ind w:left="576" w:right="1582" w:firstLine="7"/>
        <w:jc w:val="both"/>
        <w:rPr>
          <w:sz w:val="21"/>
        </w:rPr>
      </w:pPr>
      <w:proofErr w:type="gramStart"/>
      <w:r>
        <w:rPr>
          <w:sz w:val="21"/>
        </w:rPr>
        <w:t>black</w:t>
      </w:r>
      <w:proofErr w:type="gramEnd"/>
      <w:r>
        <w:rPr>
          <w:sz w:val="21"/>
        </w:rPr>
        <w:t xml:space="preserve"> line is the modeled relationship between mean density and mean acoustic detection rate (pooled across all years) and the gray shading indicates the 95% confidence interval of the model fit.</w:t>
      </w:r>
    </w:p>
    <w:p w:rsidR="00FD591A" w:rsidRDefault="00FD591A">
      <w:pPr>
        <w:pStyle w:val="BodyText"/>
        <w:rPr>
          <w:sz w:val="22"/>
        </w:rPr>
      </w:pPr>
    </w:p>
    <w:p w:rsidR="00FD591A" w:rsidRDefault="00E33CD0">
      <w:pPr>
        <w:pStyle w:val="BodyText"/>
        <w:spacing w:before="177" w:line="415" w:lineRule="auto"/>
        <w:ind w:left="440" w:right="1389" w:firstLine="720"/>
      </w:pPr>
      <w:r>
        <w:t>When</w:t>
      </w:r>
      <w:r>
        <w:rPr>
          <w:spacing w:val="-18"/>
        </w:rPr>
        <w:t xml:space="preserve"> </w:t>
      </w:r>
      <w:r>
        <w:t>the</w:t>
      </w:r>
      <w:r>
        <w:rPr>
          <w:spacing w:val="-18"/>
        </w:rPr>
        <w:t xml:space="preserve"> </w:t>
      </w:r>
      <w:r>
        <w:t>population</w:t>
      </w:r>
      <w:r>
        <w:rPr>
          <w:spacing w:val="-18"/>
        </w:rPr>
        <w:t xml:space="preserve"> </w:t>
      </w:r>
      <w:r>
        <w:t>declined</w:t>
      </w:r>
      <w:r>
        <w:rPr>
          <w:spacing w:val="-18"/>
        </w:rPr>
        <w:t xml:space="preserve"> </w:t>
      </w:r>
      <w:r>
        <w:t>uniformly</w:t>
      </w:r>
      <w:r>
        <w:rPr>
          <w:spacing w:val="-18"/>
        </w:rPr>
        <w:t xml:space="preserve"> </w:t>
      </w:r>
      <w:r>
        <w:t>over</w:t>
      </w:r>
      <w:r>
        <w:rPr>
          <w:spacing w:val="-18"/>
        </w:rPr>
        <w:t xml:space="preserve"> </w:t>
      </w:r>
      <w:r>
        <w:t>its</w:t>
      </w:r>
      <w:r>
        <w:rPr>
          <w:spacing w:val="-18"/>
        </w:rPr>
        <w:t xml:space="preserve"> </w:t>
      </w:r>
      <w:r>
        <w:t>geographic</w:t>
      </w:r>
      <w:r>
        <w:rPr>
          <w:spacing w:val="-18"/>
        </w:rPr>
        <w:t xml:space="preserve"> </w:t>
      </w:r>
      <w:r>
        <w:t>range,</w:t>
      </w:r>
      <w:r>
        <w:rPr>
          <w:spacing w:val="-18"/>
        </w:rPr>
        <w:t xml:space="preserve"> </w:t>
      </w:r>
      <w:r>
        <w:t>the</w:t>
      </w:r>
      <w:r>
        <w:rPr>
          <w:spacing w:val="-18"/>
        </w:rPr>
        <w:t xml:space="preserve"> </w:t>
      </w:r>
      <w:r>
        <w:t>placement</w:t>
      </w:r>
      <w:r>
        <w:rPr>
          <w:spacing w:val="-18"/>
        </w:rPr>
        <w:t xml:space="preserve"> </w:t>
      </w:r>
      <w:r>
        <w:t>of sensors (random, stratified, or scaled) did not impact power to detect a trend in</w:t>
      </w:r>
      <w:r>
        <w:rPr>
          <w:spacing w:val="-40"/>
        </w:rPr>
        <w:t xml:space="preserve"> </w:t>
      </w:r>
      <w:r>
        <w:t xml:space="preserve">abundance. </w:t>
      </w:r>
      <w:r>
        <w:rPr>
          <w:spacing w:val="-4"/>
        </w:rPr>
        <w:t>However,</w:t>
      </w:r>
      <w:r>
        <w:rPr>
          <w:spacing w:val="-12"/>
        </w:rPr>
        <w:t xml:space="preserve"> </w:t>
      </w:r>
      <w:r>
        <w:t>scenarios</w:t>
      </w:r>
      <w:r>
        <w:rPr>
          <w:spacing w:val="-12"/>
        </w:rPr>
        <w:t xml:space="preserve"> </w:t>
      </w:r>
      <w:r>
        <w:t>where</w:t>
      </w:r>
      <w:r>
        <w:rPr>
          <w:spacing w:val="-11"/>
        </w:rPr>
        <w:t xml:space="preserve"> </w:t>
      </w:r>
      <w:r>
        <w:t>animals</w:t>
      </w:r>
      <w:r>
        <w:rPr>
          <w:spacing w:val="-12"/>
        </w:rPr>
        <w:t xml:space="preserve"> </w:t>
      </w:r>
      <w:r>
        <w:t>contracted</w:t>
      </w:r>
      <w:r>
        <w:rPr>
          <w:spacing w:val="-12"/>
        </w:rPr>
        <w:t xml:space="preserve"> </w:t>
      </w:r>
      <w:r>
        <w:t>to</w:t>
      </w:r>
      <w:r>
        <w:rPr>
          <w:spacing w:val="-11"/>
        </w:rPr>
        <w:t xml:space="preserve"> </w:t>
      </w:r>
      <w:r>
        <w:t>core,</w:t>
      </w:r>
      <w:r>
        <w:rPr>
          <w:spacing w:val="-12"/>
        </w:rPr>
        <w:t xml:space="preserve"> </w:t>
      </w:r>
      <w:r>
        <w:t>high-quality</w:t>
      </w:r>
      <w:r>
        <w:rPr>
          <w:spacing w:val="-12"/>
        </w:rPr>
        <w:t xml:space="preserve"> </w:t>
      </w:r>
      <w:r>
        <w:t>habitat</w:t>
      </w:r>
      <w:r>
        <w:rPr>
          <w:spacing w:val="-11"/>
        </w:rPr>
        <w:t xml:space="preserve"> </w:t>
      </w:r>
      <w:r>
        <w:t>resulted</w:t>
      </w:r>
      <w:r>
        <w:rPr>
          <w:spacing w:val="-12"/>
        </w:rPr>
        <w:t xml:space="preserve"> </w:t>
      </w:r>
      <w:r>
        <w:t>in</w:t>
      </w:r>
      <w:r>
        <w:rPr>
          <w:spacing w:val="-12"/>
        </w:rPr>
        <w:t xml:space="preserve"> </w:t>
      </w:r>
      <w:r>
        <w:t>lower power to detect trends in abundance. For example, when 75 sensors were used and the population</w:t>
      </w:r>
      <w:r>
        <w:rPr>
          <w:spacing w:val="-16"/>
        </w:rPr>
        <w:t xml:space="preserve"> </w:t>
      </w:r>
      <w:r>
        <w:t>declined</w:t>
      </w:r>
      <w:r>
        <w:rPr>
          <w:spacing w:val="-16"/>
        </w:rPr>
        <w:t xml:space="preserve"> </w:t>
      </w:r>
      <w:r>
        <w:t>by</w:t>
      </w:r>
      <w:r>
        <w:rPr>
          <w:spacing w:val="-16"/>
        </w:rPr>
        <w:t xml:space="preserve"> </w:t>
      </w:r>
      <w:r>
        <w:t>25%</w:t>
      </w:r>
      <w:r>
        <w:rPr>
          <w:spacing w:val="-16"/>
        </w:rPr>
        <w:t xml:space="preserve"> </w:t>
      </w:r>
      <w:r>
        <w:t>over</w:t>
      </w:r>
      <w:r>
        <w:rPr>
          <w:spacing w:val="-16"/>
        </w:rPr>
        <w:t xml:space="preserve"> </w:t>
      </w:r>
      <w:r>
        <w:t>the</w:t>
      </w:r>
      <w:r>
        <w:rPr>
          <w:spacing w:val="-16"/>
        </w:rPr>
        <w:t xml:space="preserve"> </w:t>
      </w:r>
      <w:r>
        <w:t>10-yr</w:t>
      </w:r>
      <w:r>
        <w:rPr>
          <w:spacing w:val="-16"/>
        </w:rPr>
        <w:t xml:space="preserve"> </w:t>
      </w:r>
      <w:r>
        <w:t>period</w:t>
      </w:r>
      <w:r>
        <w:rPr>
          <w:spacing w:val="-16"/>
        </w:rPr>
        <w:t xml:space="preserve"> </w:t>
      </w:r>
      <w:r>
        <w:t>(Table</w:t>
      </w:r>
      <w:hyperlink w:anchor="_bookmark12" w:history="1">
        <w:r>
          <w:t>1.4</w:t>
        </w:r>
      </w:hyperlink>
      <w:r>
        <w:t>),</w:t>
      </w:r>
      <w:r>
        <w:rPr>
          <w:spacing w:val="-16"/>
        </w:rPr>
        <w:t xml:space="preserve"> </w:t>
      </w:r>
      <w:r>
        <w:t>random</w:t>
      </w:r>
      <w:r>
        <w:rPr>
          <w:spacing w:val="-16"/>
        </w:rPr>
        <w:t xml:space="preserve"> </w:t>
      </w:r>
      <w:r>
        <w:t>placement</w:t>
      </w:r>
      <w:r>
        <w:rPr>
          <w:spacing w:val="-16"/>
        </w:rPr>
        <w:t xml:space="preserve"> </w:t>
      </w:r>
      <w:r>
        <w:t>of</w:t>
      </w:r>
      <w:r>
        <w:rPr>
          <w:spacing w:val="-16"/>
        </w:rPr>
        <w:t xml:space="preserve"> </w:t>
      </w:r>
      <w:r>
        <w:t>sensors resulted</w:t>
      </w:r>
      <w:r>
        <w:rPr>
          <w:spacing w:val="-20"/>
        </w:rPr>
        <w:t xml:space="preserve"> </w:t>
      </w:r>
      <w:r>
        <w:t>in</w:t>
      </w:r>
      <w:r>
        <w:rPr>
          <w:spacing w:val="-20"/>
        </w:rPr>
        <w:t xml:space="preserve"> </w:t>
      </w:r>
      <w:r>
        <w:t>the</w:t>
      </w:r>
      <w:r>
        <w:rPr>
          <w:spacing w:val="-20"/>
        </w:rPr>
        <w:t xml:space="preserve"> </w:t>
      </w:r>
      <w:r>
        <w:t>lowest</w:t>
      </w:r>
      <w:r>
        <w:rPr>
          <w:spacing w:val="-20"/>
        </w:rPr>
        <w:t xml:space="preserve"> </w:t>
      </w:r>
      <w:r>
        <w:t>power</w:t>
      </w:r>
      <w:r>
        <w:rPr>
          <w:spacing w:val="-20"/>
        </w:rPr>
        <w:t xml:space="preserve"> </w:t>
      </w:r>
      <w:r>
        <w:t>when</w:t>
      </w:r>
      <w:r>
        <w:rPr>
          <w:spacing w:val="-20"/>
        </w:rPr>
        <w:t xml:space="preserve"> </w:t>
      </w:r>
      <w:r>
        <w:t>animals</w:t>
      </w:r>
      <w:r>
        <w:rPr>
          <w:spacing w:val="-20"/>
        </w:rPr>
        <w:t xml:space="preserve"> </w:t>
      </w:r>
      <w:r>
        <w:t>responded</w:t>
      </w:r>
      <w:r>
        <w:rPr>
          <w:spacing w:val="-20"/>
        </w:rPr>
        <w:t xml:space="preserve"> </w:t>
      </w:r>
      <w:r>
        <w:t>with</w:t>
      </w:r>
      <w:r>
        <w:rPr>
          <w:spacing w:val="-20"/>
        </w:rPr>
        <w:t xml:space="preserve"> </w:t>
      </w:r>
      <w:r>
        <w:t>range</w:t>
      </w:r>
      <w:r>
        <w:rPr>
          <w:spacing w:val="-20"/>
        </w:rPr>
        <w:t xml:space="preserve"> </w:t>
      </w:r>
      <w:r>
        <w:t>contraction</w:t>
      </w:r>
      <w:r>
        <w:rPr>
          <w:spacing w:val="-20"/>
        </w:rPr>
        <w:t xml:space="preserve"> </w:t>
      </w:r>
      <w:r>
        <w:t>(power</w:t>
      </w:r>
      <w:r>
        <w:rPr>
          <w:spacing w:val="-20"/>
        </w:rPr>
        <w:t xml:space="preserve"> </w:t>
      </w:r>
      <w:r>
        <w:t>=</w:t>
      </w:r>
      <w:r>
        <w:rPr>
          <w:spacing w:val="-20"/>
        </w:rPr>
        <w:t xml:space="preserve"> </w:t>
      </w:r>
      <w:r>
        <w:t>0.72); using</w:t>
      </w:r>
      <w:r>
        <w:rPr>
          <w:spacing w:val="-5"/>
        </w:rPr>
        <w:t xml:space="preserve"> </w:t>
      </w:r>
      <w:r>
        <w:t>a</w:t>
      </w:r>
      <w:r>
        <w:rPr>
          <w:spacing w:val="-5"/>
        </w:rPr>
        <w:t xml:space="preserve"> </w:t>
      </w:r>
      <w:r>
        <w:t>stratified</w:t>
      </w:r>
      <w:r>
        <w:rPr>
          <w:spacing w:val="-5"/>
        </w:rPr>
        <w:t xml:space="preserve"> </w:t>
      </w:r>
      <w:r>
        <w:t>design</w:t>
      </w:r>
      <w:r>
        <w:rPr>
          <w:spacing w:val="-4"/>
        </w:rPr>
        <w:t xml:space="preserve"> </w:t>
      </w:r>
      <w:r>
        <w:t>improved</w:t>
      </w:r>
      <w:r>
        <w:rPr>
          <w:spacing w:val="-5"/>
        </w:rPr>
        <w:t xml:space="preserve"> </w:t>
      </w:r>
      <w:r>
        <w:t>power</w:t>
      </w:r>
      <w:r>
        <w:rPr>
          <w:spacing w:val="-5"/>
        </w:rPr>
        <w:t xml:space="preserve"> </w:t>
      </w:r>
      <w:r>
        <w:t>(power</w:t>
      </w:r>
      <w:r>
        <w:rPr>
          <w:spacing w:val="-5"/>
        </w:rPr>
        <w:t xml:space="preserve"> </w:t>
      </w:r>
      <w:r>
        <w:t>=</w:t>
      </w:r>
      <w:r>
        <w:rPr>
          <w:spacing w:val="-4"/>
        </w:rPr>
        <w:t xml:space="preserve"> </w:t>
      </w:r>
      <w:r>
        <w:t>0.79),</w:t>
      </w:r>
      <w:r>
        <w:rPr>
          <w:spacing w:val="-5"/>
        </w:rPr>
        <w:t xml:space="preserve"> </w:t>
      </w:r>
      <w:r>
        <w:t>and</w:t>
      </w:r>
      <w:r>
        <w:rPr>
          <w:spacing w:val="-5"/>
        </w:rPr>
        <w:t xml:space="preserve"> </w:t>
      </w:r>
      <w:r>
        <w:t>a</w:t>
      </w:r>
      <w:r>
        <w:rPr>
          <w:spacing w:val="-5"/>
        </w:rPr>
        <w:t xml:space="preserve"> </w:t>
      </w:r>
      <w:r>
        <w:t>survey</w:t>
      </w:r>
      <w:r>
        <w:rPr>
          <w:spacing w:val="-4"/>
        </w:rPr>
        <w:t xml:space="preserve"> </w:t>
      </w:r>
      <w:r>
        <w:t>design</w:t>
      </w:r>
      <w:r>
        <w:rPr>
          <w:spacing w:val="-4"/>
        </w:rPr>
        <w:t xml:space="preserve"> </w:t>
      </w:r>
      <w:r>
        <w:t>with</w:t>
      </w:r>
      <w:r>
        <w:rPr>
          <w:spacing w:val="-5"/>
        </w:rPr>
        <w:t xml:space="preserve"> </w:t>
      </w:r>
      <w:r>
        <w:t>sensors placed in proportion to the underlying harbor porpoise density (scaled design) resulted in the</w:t>
      </w:r>
      <w:r>
        <w:rPr>
          <w:spacing w:val="-17"/>
        </w:rPr>
        <w:t xml:space="preserve"> </w:t>
      </w:r>
      <w:r>
        <w:t>highest</w:t>
      </w:r>
      <w:r>
        <w:rPr>
          <w:spacing w:val="-17"/>
        </w:rPr>
        <w:t xml:space="preserve"> </w:t>
      </w:r>
      <w:r>
        <w:t>power</w:t>
      </w:r>
      <w:r>
        <w:rPr>
          <w:spacing w:val="-17"/>
        </w:rPr>
        <w:t xml:space="preserve"> </w:t>
      </w:r>
      <w:r>
        <w:t>to</w:t>
      </w:r>
      <w:r>
        <w:rPr>
          <w:spacing w:val="-17"/>
        </w:rPr>
        <w:t xml:space="preserve"> </w:t>
      </w:r>
      <w:r>
        <w:t>detect</w:t>
      </w:r>
      <w:r>
        <w:rPr>
          <w:spacing w:val="-17"/>
        </w:rPr>
        <w:t xml:space="preserve"> </w:t>
      </w:r>
      <w:r>
        <w:t>trends</w:t>
      </w:r>
      <w:r>
        <w:rPr>
          <w:spacing w:val="-17"/>
        </w:rPr>
        <w:t xml:space="preserve"> </w:t>
      </w:r>
      <w:r>
        <w:t>in</w:t>
      </w:r>
      <w:r>
        <w:rPr>
          <w:spacing w:val="-17"/>
        </w:rPr>
        <w:t xml:space="preserve"> </w:t>
      </w:r>
      <w:r>
        <w:t>abundance</w:t>
      </w:r>
      <w:r>
        <w:rPr>
          <w:spacing w:val="-17"/>
        </w:rPr>
        <w:t xml:space="preserve"> </w:t>
      </w:r>
      <w:r>
        <w:t>under</w:t>
      </w:r>
      <w:r>
        <w:rPr>
          <w:spacing w:val="-17"/>
        </w:rPr>
        <w:t xml:space="preserve"> </w:t>
      </w:r>
      <w:r>
        <w:t>the</w:t>
      </w:r>
      <w:r>
        <w:rPr>
          <w:spacing w:val="-17"/>
        </w:rPr>
        <w:t xml:space="preserve"> </w:t>
      </w:r>
      <w:r>
        <w:t>range</w:t>
      </w:r>
      <w:r>
        <w:rPr>
          <w:spacing w:val="-17"/>
        </w:rPr>
        <w:t xml:space="preserve"> </w:t>
      </w:r>
      <w:r>
        <w:t>contraction</w:t>
      </w:r>
      <w:r>
        <w:rPr>
          <w:spacing w:val="-17"/>
        </w:rPr>
        <w:t xml:space="preserve"> </w:t>
      </w:r>
      <w:r>
        <w:t>scenario</w:t>
      </w:r>
      <w:r>
        <w:rPr>
          <w:spacing w:val="-17"/>
        </w:rPr>
        <w:t xml:space="preserve"> </w:t>
      </w:r>
      <w:r>
        <w:t>(power</w:t>
      </w:r>
    </w:p>
    <w:p w:rsidR="00FD591A" w:rsidRDefault="00E33CD0">
      <w:pPr>
        <w:pStyle w:val="BodyText"/>
        <w:spacing w:before="8"/>
        <w:ind w:left="440" w:right="1389"/>
      </w:pPr>
      <w:r>
        <w:t>= 0.83).</w:t>
      </w:r>
    </w:p>
    <w:p w:rsidR="00FD591A" w:rsidRDefault="00E33CD0">
      <w:pPr>
        <w:pStyle w:val="BodyText"/>
        <w:spacing w:before="185"/>
        <w:ind w:left="1160"/>
      </w:pPr>
      <w:r>
        <w:t>When few (</w:t>
      </w:r>
      <w:r>
        <w:rPr>
          <w:rFonts w:ascii="Verdana"/>
          <w:i/>
        </w:rPr>
        <w:t>&lt;</w:t>
      </w:r>
      <w:r>
        <w:t xml:space="preserve">25) sensors were used in a simulation </w:t>
      </w:r>
      <w:commentRangeStart w:id="71"/>
      <w:r>
        <w:t xml:space="preserve">where </w:t>
      </w:r>
      <w:commentRangeEnd w:id="71"/>
      <w:r w:rsidR="0095439E">
        <w:rPr>
          <w:rStyle w:val="CommentReference"/>
        </w:rPr>
        <w:commentReference w:id="71"/>
      </w:r>
      <w:r>
        <w:t>the population decreased</w:t>
      </w:r>
    </w:p>
    <w:p w:rsidR="00FD591A" w:rsidRDefault="00FD591A">
      <w:pPr>
        <w:sectPr w:rsidR="00FD591A">
          <w:pgSz w:w="12240" w:h="15840"/>
          <w:pgMar w:top="980" w:right="0" w:bottom="280" w:left="1720" w:header="759" w:footer="0" w:gutter="0"/>
          <w:cols w:space="720"/>
        </w:sectPr>
      </w:pPr>
    </w:p>
    <w:p w:rsidR="00FD591A" w:rsidRDefault="00FD591A">
      <w:pPr>
        <w:pStyle w:val="BodyText"/>
        <w:rPr>
          <w:sz w:val="20"/>
        </w:rPr>
      </w:pPr>
    </w:p>
    <w:p w:rsidR="00FD591A" w:rsidRDefault="00FD591A">
      <w:pPr>
        <w:pStyle w:val="BodyText"/>
        <w:spacing w:before="7"/>
        <w:rPr>
          <w:sz w:val="27"/>
        </w:rPr>
      </w:pPr>
    </w:p>
    <w:p w:rsidR="00FD591A" w:rsidRDefault="00FD591A">
      <w:pPr>
        <w:spacing w:before="81"/>
        <w:ind w:left="1624" w:right="1389"/>
        <w:rPr>
          <w:rFonts w:ascii="Arial"/>
          <w:sz w:val="16"/>
        </w:rPr>
      </w:pPr>
      <w:r w:rsidRPr="00FD591A">
        <w:pict>
          <v:group id="_x0000_s2076" style="position:absolute;left:0;text-align:left;margin-left:196.95pt;margin-top:7.8pt;width:213.05pt;height:183.55pt;z-index:3112;mso-position-horizontal-relative:page" coordorigin="3939,156" coordsize="4261,3671">
            <v:shape id="_x0000_s2081" style="position:absolute;left:3957;top:835;width:4226;height:2974" coordorigin="3957,835" coordsize="4226,2974" path="m3957,835r211,338l4379,1700r212,385l4802,2460r211,505l5224,3245r212,185l5647,3550r211,55l6069,3808r211,-141l6492,3576r211,-106l6914,3303r211,-94l7337,3009r211,-160l7759,2754r211,-258l8182,2307e" filled="f" strokecolor="#e69f00" strokeweight=".60656mm">
              <v:path arrowok="t"/>
            </v:shape>
            <v:shape id="_x0000_s2080" style="position:absolute;left:3957;top:195;width:4226;height:3614" coordorigin="3957,195" coordsize="4226,3614" path="m3957,195r211,84l4379,551r212,356l4802,1493r211,556l5224,2514r212,495l5647,3372r211,116l6069,3808r211,-236l6492,3423r211,-247l6914,2979r211,-305l7337,2271r211,-429l7759,1511r211,-226l8182,1013e" filled="f" strokecolor="#56b4e9" strokeweight=".60656mm">
              <v:path arrowok="t"/>
            </v:shape>
            <v:shape id="_x0000_s2079" style="position:absolute;left:3957;top:173;width:4226;height:3636" coordorigin="3957,173" coordsize="4226,3636" path="m3957,173r211,7l4379,220r212,117l4802,620r211,498l5224,1711r212,814l5647,2994r211,462l6069,3808r211,-356l6492,3005r211,-338l6914,2256r211,-534l7337,1329,7548,969,7759,737,7970,475,8182,358e" filled="f" strokecolor="#009e73" strokeweight=".60656mm">
              <v:path arrowok="t"/>
            </v:shape>
            <v:shape id="_x0000_s2078" style="position:absolute;left:3957;top:173;width:4226;height:3636" coordorigin="3957,173" coordsize="4226,3636" path="m3957,173r211,l4379,173r212,36l4802,300r211,317l5224,1322r212,687l5647,2827r211,498l6069,3808r211,-480l6492,2929r211,-636l6914,1765r211,-501l7337,864,7548,544,7759,384,7970,260r212,-32e" filled="f" strokecolor="#0072b2" strokeweight=".60656mm">
              <v:path arrowok="t"/>
            </v:shape>
            <v:shape id="_x0000_s2077" style="position:absolute;left:3957;top:173;width:4226;height:3636" coordorigin="3957,173" coordsize="4226,3636" path="m3957,173r211,l4379,177r212,14l4802,242r211,236l5224,915r212,847l5647,2558r211,629l6069,3808r211,-636l6492,2649r211,-611l6914,1416,7125,897,7337,569,7548,384,7759,242r211,-3l8182,180e" filled="f" strokecolor="#cc79a7" strokeweight=".60656mm">
              <v:path arrowok="t"/>
            </v:shape>
            <w10:wrap anchorx="page"/>
          </v:group>
        </w:pict>
      </w:r>
      <w:r w:rsidRPr="00FD591A">
        <w:pict>
          <v:shape id="_x0000_s2075" type="#_x0000_t202" style="position:absolute;left:0;text-align:left;margin-left:186.85pt;margin-top:-.85pt;width:233.7pt;height:200.85pt;z-index:3280;mso-position-horizontal-relative:page" filled="f" stroked="f">
            <v:textbox inset="0,0,0,0">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tblPr>
                  <w:tblGrid>
                    <w:gridCol w:w="211"/>
                    <w:gridCol w:w="528"/>
                    <w:gridCol w:w="528"/>
                    <w:gridCol w:w="528"/>
                    <w:gridCol w:w="528"/>
                    <w:gridCol w:w="528"/>
                    <w:gridCol w:w="528"/>
                    <w:gridCol w:w="528"/>
                    <w:gridCol w:w="528"/>
                    <w:gridCol w:w="211"/>
                  </w:tblGrid>
                  <w:tr w:rsidR="00E33CD0">
                    <w:trPr>
                      <w:trHeight w:hRule="exact" w:val="182"/>
                    </w:trPr>
                    <w:tc>
                      <w:tcPr>
                        <w:tcW w:w="211" w:type="dxa"/>
                        <w:tcBorders>
                          <w:top w:val="single" w:sz="7" w:space="0" w:color="7F7F7F"/>
                          <w:left w:val="single" w:sz="7" w:space="0" w:color="7F7F7F"/>
                        </w:tcBorders>
                      </w:tcPr>
                      <w:p w:rsidR="00E33CD0" w:rsidRDefault="00E33CD0"/>
                    </w:tc>
                    <w:tc>
                      <w:tcPr>
                        <w:tcW w:w="528" w:type="dxa"/>
                        <w:tcBorders>
                          <w:top w:val="single" w:sz="7" w:space="0" w:color="7F7F7F"/>
                          <w:right w:val="single" w:sz="7" w:space="0" w:color="FAFAFA"/>
                        </w:tcBorders>
                      </w:tcPr>
                      <w:p w:rsidR="00E33CD0" w:rsidRDefault="00E33CD0"/>
                    </w:tc>
                    <w:tc>
                      <w:tcPr>
                        <w:tcW w:w="528" w:type="dxa"/>
                        <w:tcBorders>
                          <w:top w:val="single" w:sz="7" w:space="0" w:color="7F7F7F"/>
                          <w:left w:val="single" w:sz="7" w:space="0" w:color="FAFAFA"/>
                        </w:tcBorders>
                      </w:tcPr>
                      <w:p w:rsidR="00E33CD0" w:rsidRDefault="00E33CD0"/>
                    </w:tc>
                    <w:tc>
                      <w:tcPr>
                        <w:tcW w:w="528" w:type="dxa"/>
                        <w:tcBorders>
                          <w:top w:val="single" w:sz="7" w:space="0" w:color="7F7F7F"/>
                          <w:right w:val="single" w:sz="7" w:space="0" w:color="FAFAFA"/>
                        </w:tcBorders>
                      </w:tcPr>
                      <w:p w:rsidR="00E33CD0" w:rsidRDefault="00E33CD0"/>
                    </w:tc>
                    <w:tc>
                      <w:tcPr>
                        <w:tcW w:w="528" w:type="dxa"/>
                        <w:tcBorders>
                          <w:top w:val="single" w:sz="7" w:space="0" w:color="7F7F7F"/>
                          <w:left w:val="single" w:sz="7" w:space="0" w:color="FAFAFA"/>
                        </w:tcBorders>
                      </w:tcPr>
                      <w:p w:rsidR="00E33CD0" w:rsidRDefault="00E33CD0"/>
                    </w:tc>
                    <w:tc>
                      <w:tcPr>
                        <w:tcW w:w="528" w:type="dxa"/>
                        <w:tcBorders>
                          <w:top w:val="single" w:sz="7" w:space="0" w:color="7F7F7F"/>
                          <w:right w:val="single" w:sz="7" w:space="0" w:color="FAFAFA"/>
                        </w:tcBorders>
                      </w:tcPr>
                      <w:p w:rsidR="00E33CD0" w:rsidRDefault="00E33CD0"/>
                    </w:tc>
                    <w:tc>
                      <w:tcPr>
                        <w:tcW w:w="528" w:type="dxa"/>
                        <w:tcBorders>
                          <w:top w:val="single" w:sz="7" w:space="0" w:color="7F7F7F"/>
                          <w:left w:val="single" w:sz="7" w:space="0" w:color="FAFAFA"/>
                        </w:tcBorders>
                      </w:tcPr>
                      <w:p w:rsidR="00E33CD0" w:rsidRDefault="00E33CD0"/>
                    </w:tc>
                    <w:tc>
                      <w:tcPr>
                        <w:tcW w:w="528" w:type="dxa"/>
                        <w:tcBorders>
                          <w:top w:val="single" w:sz="7" w:space="0" w:color="7F7F7F"/>
                          <w:right w:val="single" w:sz="7" w:space="0" w:color="FAFAFA"/>
                        </w:tcBorders>
                      </w:tcPr>
                      <w:p w:rsidR="00E33CD0" w:rsidRDefault="00E33CD0"/>
                    </w:tc>
                    <w:tc>
                      <w:tcPr>
                        <w:tcW w:w="528" w:type="dxa"/>
                        <w:tcBorders>
                          <w:top w:val="single" w:sz="7" w:space="0" w:color="7F7F7F"/>
                          <w:left w:val="single" w:sz="7" w:space="0" w:color="FAFAFA"/>
                        </w:tcBorders>
                      </w:tcPr>
                      <w:p w:rsidR="00E33CD0" w:rsidRDefault="00E33CD0"/>
                    </w:tc>
                    <w:tc>
                      <w:tcPr>
                        <w:tcW w:w="211" w:type="dxa"/>
                        <w:tcBorders>
                          <w:top w:val="single" w:sz="7" w:space="0" w:color="7F7F7F"/>
                          <w:right w:val="single" w:sz="7" w:space="0" w:color="7F7F7F"/>
                        </w:tcBorders>
                      </w:tcPr>
                      <w:p w:rsidR="00E33CD0" w:rsidRDefault="00E33CD0"/>
                    </w:tc>
                  </w:tr>
                  <w:tr w:rsidR="00E33CD0">
                    <w:trPr>
                      <w:trHeight w:hRule="exact" w:val="454"/>
                    </w:trPr>
                    <w:tc>
                      <w:tcPr>
                        <w:tcW w:w="211" w:type="dxa"/>
                        <w:tcBorders>
                          <w:left w:val="single" w:sz="7" w:space="0" w:color="7F7F7F"/>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211" w:type="dxa"/>
                        <w:tcBorders>
                          <w:bottom w:val="single" w:sz="7" w:space="0" w:color="FAFAFA"/>
                          <w:right w:val="single" w:sz="7" w:space="0" w:color="7F7F7F"/>
                        </w:tcBorders>
                      </w:tcPr>
                      <w:p w:rsidR="00E33CD0" w:rsidRDefault="00E33CD0"/>
                    </w:tc>
                  </w:tr>
                  <w:tr w:rsidR="00E33CD0">
                    <w:trPr>
                      <w:trHeight w:hRule="exact" w:val="273"/>
                    </w:trPr>
                    <w:tc>
                      <w:tcPr>
                        <w:tcW w:w="211" w:type="dxa"/>
                        <w:vMerge w:val="restart"/>
                        <w:tcBorders>
                          <w:top w:val="single" w:sz="7" w:space="0" w:color="FAFAFA"/>
                          <w:left w:val="single" w:sz="7" w:space="0" w:color="7F7F7F"/>
                        </w:tcBorders>
                      </w:tcPr>
                      <w:p w:rsidR="00E33CD0" w:rsidRDefault="00E33CD0"/>
                    </w:tc>
                    <w:tc>
                      <w:tcPr>
                        <w:tcW w:w="528" w:type="dxa"/>
                        <w:tcBorders>
                          <w:top w:val="single" w:sz="7" w:space="0" w:color="FAFAFA"/>
                          <w:bottom w:val="single" w:sz="14" w:space="0" w:color="000000"/>
                          <w:right w:val="single" w:sz="7" w:space="0" w:color="FAFAFA"/>
                        </w:tcBorders>
                      </w:tcPr>
                      <w:p w:rsidR="00E33CD0" w:rsidRDefault="00E33CD0"/>
                    </w:tc>
                    <w:tc>
                      <w:tcPr>
                        <w:tcW w:w="528" w:type="dxa"/>
                        <w:tcBorders>
                          <w:top w:val="single" w:sz="7" w:space="0" w:color="FAFAFA"/>
                          <w:left w:val="single" w:sz="7" w:space="0" w:color="FAFAFA"/>
                          <w:bottom w:val="single" w:sz="14" w:space="0" w:color="000000"/>
                        </w:tcBorders>
                      </w:tcPr>
                      <w:p w:rsidR="00E33CD0" w:rsidRDefault="00E33CD0"/>
                    </w:tc>
                    <w:tc>
                      <w:tcPr>
                        <w:tcW w:w="528" w:type="dxa"/>
                        <w:tcBorders>
                          <w:top w:val="single" w:sz="7" w:space="0" w:color="FAFAFA"/>
                          <w:bottom w:val="single" w:sz="14" w:space="0" w:color="000000"/>
                          <w:right w:val="single" w:sz="7" w:space="0" w:color="FAFAFA"/>
                        </w:tcBorders>
                      </w:tcPr>
                      <w:p w:rsidR="00E33CD0" w:rsidRDefault="00E33CD0"/>
                    </w:tc>
                    <w:tc>
                      <w:tcPr>
                        <w:tcW w:w="528" w:type="dxa"/>
                        <w:tcBorders>
                          <w:top w:val="single" w:sz="7" w:space="0" w:color="FAFAFA"/>
                          <w:left w:val="single" w:sz="7" w:space="0" w:color="FAFAFA"/>
                          <w:bottom w:val="single" w:sz="14" w:space="0" w:color="000000"/>
                        </w:tcBorders>
                      </w:tcPr>
                      <w:p w:rsidR="00E33CD0" w:rsidRDefault="00E33CD0"/>
                    </w:tc>
                    <w:tc>
                      <w:tcPr>
                        <w:tcW w:w="528" w:type="dxa"/>
                        <w:tcBorders>
                          <w:top w:val="single" w:sz="7" w:space="0" w:color="FAFAFA"/>
                          <w:bottom w:val="single" w:sz="14" w:space="0" w:color="000000"/>
                          <w:right w:val="single" w:sz="7" w:space="0" w:color="FAFAFA"/>
                        </w:tcBorders>
                      </w:tcPr>
                      <w:p w:rsidR="00E33CD0" w:rsidRDefault="00E33CD0"/>
                    </w:tc>
                    <w:tc>
                      <w:tcPr>
                        <w:tcW w:w="528" w:type="dxa"/>
                        <w:tcBorders>
                          <w:top w:val="single" w:sz="7" w:space="0" w:color="FAFAFA"/>
                          <w:left w:val="single" w:sz="7" w:space="0" w:color="FAFAFA"/>
                          <w:bottom w:val="single" w:sz="14" w:space="0" w:color="000000"/>
                        </w:tcBorders>
                      </w:tcPr>
                      <w:p w:rsidR="00E33CD0" w:rsidRDefault="00E33CD0"/>
                    </w:tc>
                    <w:tc>
                      <w:tcPr>
                        <w:tcW w:w="528" w:type="dxa"/>
                        <w:tcBorders>
                          <w:top w:val="single" w:sz="7" w:space="0" w:color="FAFAFA"/>
                          <w:bottom w:val="single" w:sz="14" w:space="0" w:color="000000"/>
                          <w:right w:val="single" w:sz="7" w:space="0" w:color="FAFAFA"/>
                        </w:tcBorders>
                      </w:tcPr>
                      <w:p w:rsidR="00E33CD0" w:rsidRDefault="00E33CD0"/>
                    </w:tc>
                    <w:tc>
                      <w:tcPr>
                        <w:tcW w:w="528" w:type="dxa"/>
                        <w:tcBorders>
                          <w:top w:val="single" w:sz="7" w:space="0" w:color="FAFAFA"/>
                          <w:left w:val="single" w:sz="7" w:space="0" w:color="FAFAFA"/>
                          <w:bottom w:val="single" w:sz="14" w:space="0" w:color="000000"/>
                        </w:tcBorders>
                      </w:tcPr>
                      <w:p w:rsidR="00E33CD0" w:rsidRDefault="00E33CD0"/>
                    </w:tc>
                    <w:tc>
                      <w:tcPr>
                        <w:tcW w:w="211" w:type="dxa"/>
                        <w:vMerge w:val="restart"/>
                        <w:tcBorders>
                          <w:top w:val="single" w:sz="7" w:space="0" w:color="FAFAFA"/>
                          <w:right w:val="single" w:sz="7" w:space="0" w:color="7F7F7F"/>
                        </w:tcBorders>
                      </w:tcPr>
                      <w:p w:rsidR="00E33CD0" w:rsidRDefault="00E33CD0"/>
                    </w:tc>
                  </w:tr>
                  <w:tr w:rsidR="00E33CD0">
                    <w:trPr>
                      <w:trHeight w:hRule="exact" w:val="182"/>
                    </w:trPr>
                    <w:tc>
                      <w:tcPr>
                        <w:tcW w:w="211" w:type="dxa"/>
                        <w:vMerge/>
                        <w:tcBorders>
                          <w:left w:val="single" w:sz="7" w:space="0" w:color="7F7F7F"/>
                        </w:tcBorders>
                      </w:tcPr>
                      <w:p w:rsidR="00E33CD0" w:rsidRDefault="00E33CD0"/>
                    </w:tc>
                    <w:tc>
                      <w:tcPr>
                        <w:tcW w:w="528" w:type="dxa"/>
                        <w:tcBorders>
                          <w:top w:val="single" w:sz="14" w:space="0" w:color="000000"/>
                          <w:right w:val="single" w:sz="7" w:space="0" w:color="FAFAFA"/>
                        </w:tcBorders>
                      </w:tcPr>
                      <w:p w:rsidR="00E33CD0" w:rsidRDefault="00E33CD0"/>
                    </w:tc>
                    <w:tc>
                      <w:tcPr>
                        <w:tcW w:w="528" w:type="dxa"/>
                        <w:tcBorders>
                          <w:top w:val="single" w:sz="14" w:space="0" w:color="000000"/>
                          <w:left w:val="single" w:sz="7" w:space="0" w:color="FAFAFA"/>
                        </w:tcBorders>
                      </w:tcPr>
                      <w:p w:rsidR="00E33CD0" w:rsidRDefault="00E33CD0"/>
                    </w:tc>
                    <w:tc>
                      <w:tcPr>
                        <w:tcW w:w="528" w:type="dxa"/>
                        <w:tcBorders>
                          <w:top w:val="single" w:sz="14" w:space="0" w:color="000000"/>
                          <w:right w:val="single" w:sz="7" w:space="0" w:color="FAFAFA"/>
                        </w:tcBorders>
                      </w:tcPr>
                      <w:p w:rsidR="00E33CD0" w:rsidRDefault="00E33CD0"/>
                    </w:tc>
                    <w:tc>
                      <w:tcPr>
                        <w:tcW w:w="528" w:type="dxa"/>
                        <w:tcBorders>
                          <w:top w:val="single" w:sz="14" w:space="0" w:color="000000"/>
                          <w:left w:val="single" w:sz="7" w:space="0" w:color="FAFAFA"/>
                        </w:tcBorders>
                      </w:tcPr>
                      <w:p w:rsidR="00E33CD0" w:rsidRDefault="00E33CD0"/>
                    </w:tc>
                    <w:tc>
                      <w:tcPr>
                        <w:tcW w:w="528" w:type="dxa"/>
                        <w:tcBorders>
                          <w:top w:val="single" w:sz="14" w:space="0" w:color="000000"/>
                          <w:right w:val="single" w:sz="7" w:space="0" w:color="FAFAFA"/>
                        </w:tcBorders>
                      </w:tcPr>
                      <w:p w:rsidR="00E33CD0" w:rsidRDefault="00E33CD0"/>
                    </w:tc>
                    <w:tc>
                      <w:tcPr>
                        <w:tcW w:w="528" w:type="dxa"/>
                        <w:tcBorders>
                          <w:top w:val="single" w:sz="14" w:space="0" w:color="000000"/>
                          <w:left w:val="single" w:sz="7" w:space="0" w:color="FAFAFA"/>
                        </w:tcBorders>
                      </w:tcPr>
                      <w:p w:rsidR="00E33CD0" w:rsidRDefault="00E33CD0"/>
                    </w:tc>
                    <w:tc>
                      <w:tcPr>
                        <w:tcW w:w="528" w:type="dxa"/>
                        <w:tcBorders>
                          <w:top w:val="single" w:sz="14" w:space="0" w:color="000000"/>
                          <w:right w:val="single" w:sz="7" w:space="0" w:color="FAFAFA"/>
                        </w:tcBorders>
                      </w:tcPr>
                      <w:p w:rsidR="00E33CD0" w:rsidRDefault="00E33CD0"/>
                    </w:tc>
                    <w:tc>
                      <w:tcPr>
                        <w:tcW w:w="528" w:type="dxa"/>
                        <w:tcBorders>
                          <w:top w:val="single" w:sz="14" w:space="0" w:color="000000"/>
                          <w:left w:val="single" w:sz="7" w:space="0" w:color="FAFAFA"/>
                        </w:tcBorders>
                      </w:tcPr>
                      <w:p w:rsidR="00E33CD0" w:rsidRDefault="00E33CD0"/>
                    </w:tc>
                    <w:tc>
                      <w:tcPr>
                        <w:tcW w:w="211" w:type="dxa"/>
                        <w:vMerge/>
                        <w:tcBorders>
                          <w:right w:val="single" w:sz="7" w:space="0" w:color="7F7F7F"/>
                        </w:tcBorders>
                      </w:tcPr>
                      <w:p w:rsidR="00E33CD0" w:rsidRDefault="00E33CD0"/>
                    </w:tc>
                  </w:tr>
                  <w:tr w:rsidR="00E33CD0">
                    <w:trPr>
                      <w:trHeight w:hRule="exact" w:val="454"/>
                    </w:trPr>
                    <w:tc>
                      <w:tcPr>
                        <w:tcW w:w="211" w:type="dxa"/>
                        <w:tcBorders>
                          <w:left w:val="single" w:sz="7" w:space="0" w:color="7F7F7F"/>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211" w:type="dxa"/>
                        <w:tcBorders>
                          <w:bottom w:val="single" w:sz="7" w:space="0" w:color="FAFAFA"/>
                          <w:right w:val="single" w:sz="7" w:space="0" w:color="7F7F7F"/>
                        </w:tcBorders>
                      </w:tcPr>
                      <w:p w:rsidR="00E33CD0" w:rsidRDefault="00E33CD0"/>
                    </w:tc>
                  </w:tr>
                  <w:tr w:rsidR="00E33CD0">
                    <w:trPr>
                      <w:trHeight w:hRule="exact" w:val="454"/>
                    </w:trPr>
                    <w:tc>
                      <w:tcPr>
                        <w:tcW w:w="211" w:type="dxa"/>
                        <w:tcBorders>
                          <w:top w:val="single" w:sz="7" w:space="0" w:color="FAFAFA"/>
                          <w:left w:val="single" w:sz="7" w:space="0" w:color="7F7F7F"/>
                        </w:tcBorders>
                      </w:tcPr>
                      <w:p w:rsidR="00E33CD0" w:rsidRDefault="00E33CD0"/>
                    </w:tc>
                    <w:tc>
                      <w:tcPr>
                        <w:tcW w:w="528" w:type="dxa"/>
                        <w:tcBorders>
                          <w:top w:val="single" w:sz="7" w:space="0" w:color="FAFAFA"/>
                          <w:right w:val="single" w:sz="7" w:space="0" w:color="FAFAFA"/>
                        </w:tcBorders>
                      </w:tcPr>
                      <w:p w:rsidR="00E33CD0" w:rsidRDefault="00E33CD0"/>
                    </w:tc>
                    <w:tc>
                      <w:tcPr>
                        <w:tcW w:w="528" w:type="dxa"/>
                        <w:tcBorders>
                          <w:top w:val="single" w:sz="7" w:space="0" w:color="FAFAFA"/>
                          <w:left w:val="single" w:sz="7" w:space="0" w:color="FAFAFA"/>
                        </w:tcBorders>
                      </w:tcPr>
                      <w:p w:rsidR="00E33CD0" w:rsidRDefault="00E33CD0"/>
                    </w:tc>
                    <w:tc>
                      <w:tcPr>
                        <w:tcW w:w="528" w:type="dxa"/>
                        <w:tcBorders>
                          <w:top w:val="single" w:sz="7" w:space="0" w:color="FAFAFA"/>
                          <w:right w:val="single" w:sz="7" w:space="0" w:color="FAFAFA"/>
                        </w:tcBorders>
                      </w:tcPr>
                      <w:p w:rsidR="00E33CD0" w:rsidRDefault="00E33CD0"/>
                    </w:tc>
                    <w:tc>
                      <w:tcPr>
                        <w:tcW w:w="528" w:type="dxa"/>
                        <w:tcBorders>
                          <w:top w:val="single" w:sz="7" w:space="0" w:color="FAFAFA"/>
                          <w:left w:val="single" w:sz="7" w:space="0" w:color="FAFAFA"/>
                        </w:tcBorders>
                      </w:tcPr>
                      <w:p w:rsidR="00E33CD0" w:rsidRDefault="00E33CD0"/>
                    </w:tc>
                    <w:tc>
                      <w:tcPr>
                        <w:tcW w:w="528" w:type="dxa"/>
                        <w:tcBorders>
                          <w:top w:val="single" w:sz="7" w:space="0" w:color="FAFAFA"/>
                          <w:right w:val="single" w:sz="7" w:space="0" w:color="FAFAFA"/>
                        </w:tcBorders>
                      </w:tcPr>
                      <w:p w:rsidR="00E33CD0" w:rsidRDefault="00E33CD0"/>
                    </w:tc>
                    <w:tc>
                      <w:tcPr>
                        <w:tcW w:w="528" w:type="dxa"/>
                        <w:tcBorders>
                          <w:top w:val="single" w:sz="7" w:space="0" w:color="FAFAFA"/>
                          <w:left w:val="single" w:sz="7" w:space="0" w:color="FAFAFA"/>
                        </w:tcBorders>
                      </w:tcPr>
                      <w:p w:rsidR="00E33CD0" w:rsidRDefault="00E33CD0"/>
                    </w:tc>
                    <w:tc>
                      <w:tcPr>
                        <w:tcW w:w="528" w:type="dxa"/>
                        <w:tcBorders>
                          <w:top w:val="single" w:sz="7" w:space="0" w:color="FAFAFA"/>
                          <w:right w:val="single" w:sz="7" w:space="0" w:color="FAFAFA"/>
                        </w:tcBorders>
                      </w:tcPr>
                      <w:p w:rsidR="00E33CD0" w:rsidRDefault="00E33CD0"/>
                    </w:tc>
                    <w:tc>
                      <w:tcPr>
                        <w:tcW w:w="528" w:type="dxa"/>
                        <w:tcBorders>
                          <w:top w:val="single" w:sz="7" w:space="0" w:color="FAFAFA"/>
                          <w:left w:val="single" w:sz="7" w:space="0" w:color="FAFAFA"/>
                        </w:tcBorders>
                      </w:tcPr>
                      <w:p w:rsidR="00E33CD0" w:rsidRDefault="00E33CD0"/>
                    </w:tc>
                    <w:tc>
                      <w:tcPr>
                        <w:tcW w:w="211" w:type="dxa"/>
                        <w:tcBorders>
                          <w:top w:val="single" w:sz="7" w:space="0" w:color="FAFAFA"/>
                          <w:right w:val="single" w:sz="7" w:space="0" w:color="7F7F7F"/>
                        </w:tcBorders>
                      </w:tcPr>
                      <w:p w:rsidR="00E33CD0" w:rsidRDefault="00E33CD0"/>
                    </w:tc>
                  </w:tr>
                  <w:tr w:rsidR="00E33CD0">
                    <w:trPr>
                      <w:trHeight w:hRule="exact" w:val="454"/>
                    </w:trPr>
                    <w:tc>
                      <w:tcPr>
                        <w:tcW w:w="211" w:type="dxa"/>
                        <w:tcBorders>
                          <w:left w:val="single" w:sz="7" w:space="0" w:color="7F7F7F"/>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211" w:type="dxa"/>
                        <w:tcBorders>
                          <w:bottom w:val="single" w:sz="7" w:space="0" w:color="FAFAFA"/>
                          <w:right w:val="single" w:sz="7" w:space="0" w:color="7F7F7F"/>
                        </w:tcBorders>
                      </w:tcPr>
                      <w:p w:rsidR="00E33CD0" w:rsidRDefault="00E33CD0"/>
                    </w:tc>
                  </w:tr>
                  <w:tr w:rsidR="00E33CD0">
                    <w:trPr>
                      <w:trHeight w:hRule="exact" w:val="454"/>
                    </w:trPr>
                    <w:tc>
                      <w:tcPr>
                        <w:tcW w:w="211" w:type="dxa"/>
                        <w:tcBorders>
                          <w:top w:val="single" w:sz="7" w:space="0" w:color="FAFAFA"/>
                          <w:left w:val="single" w:sz="7" w:space="0" w:color="7F7F7F"/>
                        </w:tcBorders>
                      </w:tcPr>
                      <w:p w:rsidR="00E33CD0" w:rsidRDefault="00E33CD0"/>
                    </w:tc>
                    <w:tc>
                      <w:tcPr>
                        <w:tcW w:w="528" w:type="dxa"/>
                        <w:tcBorders>
                          <w:top w:val="single" w:sz="7" w:space="0" w:color="FAFAFA"/>
                          <w:right w:val="single" w:sz="7" w:space="0" w:color="FAFAFA"/>
                        </w:tcBorders>
                      </w:tcPr>
                      <w:p w:rsidR="00E33CD0" w:rsidRDefault="00E33CD0"/>
                    </w:tc>
                    <w:tc>
                      <w:tcPr>
                        <w:tcW w:w="528" w:type="dxa"/>
                        <w:tcBorders>
                          <w:top w:val="single" w:sz="7" w:space="0" w:color="FAFAFA"/>
                          <w:left w:val="single" w:sz="7" w:space="0" w:color="FAFAFA"/>
                        </w:tcBorders>
                      </w:tcPr>
                      <w:p w:rsidR="00E33CD0" w:rsidRDefault="00E33CD0"/>
                    </w:tc>
                    <w:tc>
                      <w:tcPr>
                        <w:tcW w:w="528" w:type="dxa"/>
                        <w:tcBorders>
                          <w:top w:val="single" w:sz="7" w:space="0" w:color="FAFAFA"/>
                          <w:right w:val="single" w:sz="7" w:space="0" w:color="FAFAFA"/>
                        </w:tcBorders>
                      </w:tcPr>
                      <w:p w:rsidR="00E33CD0" w:rsidRDefault="00E33CD0"/>
                    </w:tc>
                    <w:tc>
                      <w:tcPr>
                        <w:tcW w:w="528" w:type="dxa"/>
                        <w:tcBorders>
                          <w:top w:val="single" w:sz="7" w:space="0" w:color="FAFAFA"/>
                          <w:left w:val="single" w:sz="7" w:space="0" w:color="FAFAFA"/>
                        </w:tcBorders>
                      </w:tcPr>
                      <w:p w:rsidR="00E33CD0" w:rsidRDefault="00E33CD0"/>
                    </w:tc>
                    <w:tc>
                      <w:tcPr>
                        <w:tcW w:w="528" w:type="dxa"/>
                        <w:tcBorders>
                          <w:top w:val="single" w:sz="7" w:space="0" w:color="FAFAFA"/>
                          <w:right w:val="single" w:sz="7" w:space="0" w:color="FAFAFA"/>
                        </w:tcBorders>
                      </w:tcPr>
                      <w:p w:rsidR="00E33CD0" w:rsidRDefault="00E33CD0"/>
                    </w:tc>
                    <w:tc>
                      <w:tcPr>
                        <w:tcW w:w="528" w:type="dxa"/>
                        <w:tcBorders>
                          <w:top w:val="single" w:sz="7" w:space="0" w:color="FAFAFA"/>
                          <w:left w:val="single" w:sz="7" w:space="0" w:color="FAFAFA"/>
                        </w:tcBorders>
                      </w:tcPr>
                      <w:p w:rsidR="00E33CD0" w:rsidRDefault="00E33CD0"/>
                    </w:tc>
                    <w:tc>
                      <w:tcPr>
                        <w:tcW w:w="528" w:type="dxa"/>
                        <w:tcBorders>
                          <w:top w:val="single" w:sz="7" w:space="0" w:color="FAFAFA"/>
                          <w:right w:val="single" w:sz="7" w:space="0" w:color="FAFAFA"/>
                        </w:tcBorders>
                      </w:tcPr>
                      <w:p w:rsidR="00E33CD0" w:rsidRDefault="00E33CD0"/>
                    </w:tc>
                    <w:tc>
                      <w:tcPr>
                        <w:tcW w:w="528" w:type="dxa"/>
                        <w:tcBorders>
                          <w:top w:val="single" w:sz="7" w:space="0" w:color="FAFAFA"/>
                          <w:left w:val="single" w:sz="7" w:space="0" w:color="FAFAFA"/>
                        </w:tcBorders>
                      </w:tcPr>
                      <w:p w:rsidR="00E33CD0" w:rsidRDefault="00E33CD0"/>
                    </w:tc>
                    <w:tc>
                      <w:tcPr>
                        <w:tcW w:w="211" w:type="dxa"/>
                        <w:tcBorders>
                          <w:top w:val="single" w:sz="7" w:space="0" w:color="FAFAFA"/>
                          <w:right w:val="single" w:sz="7" w:space="0" w:color="7F7F7F"/>
                        </w:tcBorders>
                      </w:tcPr>
                      <w:p w:rsidR="00E33CD0" w:rsidRDefault="00E33CD0"/>
                    </w:tc>
                  </w:tr>
                  <w:tr w:rsidR="00E33CD0">
                    <w:trPr>
                      <w:trHeight w:hRule="exact" w:val="454"/>
                    </w:trPr>
                    <w:tc>
                      <w:tcPr>
                        <w:tcW w:w="211" w:type="dxa"/>
                        <w:tcBorders>
                          <w:left w:val="single" w:sz="7" w:space="0" w:color="7F7F7F"/>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528" w:type="dxa"/>
                        <w:tcBorders>
                          <w:bottom w:val="single" w:sz="7" w:space="0" w:color="FAFAFA"/>
                          <w:right w:val="single" w:sz="7" w:space="0" w:color="FAFAFA"/>
                        </w:tcBorders>
                      </w:tcPr>
                      <w:p w:rsidR="00E33CD0" w:rsidRDefault="00E33CD0"/>
                    </w:tc>
                    <w:tc>
                      <w:tcPr>
                        <w:tcW w:w="528" w:type="dxa"/>
                        <w:tcBorders>
                          <w:left w:val="single" w:sz="7" w:space="0" w:color="FAFAFA"/>
                          <w:bottom w:val="single" w:sz="7" w:space="0" w:color="FAFAFA"/>
                        </w:tcBorders>
                      </w:tcPr>
                      <w:p w:rsidR="00E33CD0" w:rsidRDefault="00E33CD0"/>
                    </w:tc>
                    <w:tc>
                      <w:tcPr>
                        <w:tcW w:w="211" w:type="dxa"/>
                        <w:tcBorders>
                          <w:bottom w:val="single" w:sz="7" w:space="0" w:color="FAFAFA"/>
                          <w:right w:val="single" w:sz="7" w:space="0" w:color="7F7F7F"/>
                        </w:tcBorders>
                      </w:tcPr>
                      <w:p w:rsidR="00E33CD0" w:rsidRDefault="00E33CD0"/>
                    </w:tc>
                  </w:tr>
                  <w:tr w:rsidR="00E33CD0">
                    <w:trPr>
                      <w:trHeight w:hRule="exact" w:val="454"/>
                    </w:trPr>
                    <w:tc>
                      <w:tcPr>
                        <w:tcW w:w="211" w:type="dxa"/>
                        <w:tcBorders>
                          <w:top w:val="single" w:sz="7" w:space="0" w:color="FAFAFA"/>
                          <w:left w:val="single" w:sz="7" w:space="0" w:color="7F7F7F"/>
                        </w:tcBorders>
                      </w:tcPr>
                      <w:p w:rsidR="00E33CD0" w:rsidRDefault="00E33CD0"/>
                    </w:tc>
                    <w:tc>
                      <w:tcPr>
                        <w:tcW w:w="528" w:type="dxa"/>
                        <w:tcBorders>
                          <w:top w:val="single" w:sz="7" w:space="0" w:color="FAFAFA"/>
                          <w:right w:val="single" w:sz="7" w:space="0" w:color="FAFAFA"/>
                        </w:tcBorders>
                      </w:tcPr>
                      <w:p w:rsidR="00E33CD0" w:rsidRDefault="00E33CD0"/>
                    </w:tc>
                    <w:tc>
                      <w:tcPr>
                        <w:tcW w:w="528" w:type="dxa"/>
                        <w:tcBorders>
                          <w:top w:val="single" w:sz="7" w:space="0" w:color="FAFAFA"/>
                          <w:left w:val="single" w:sz="7" w:space="0" w:color="FAFAFA"/>
                        </w:tcBorders>
                      </w:tcPr>
                      <w:p w:rsidR="00E33CD0" w:rsidRDefault="00E33CD0"/>
                    </w:tc>
                    <w:tc>
                      <w:tcPr>
                        <w:tcW w:w="528" w:type="dxa"/>
                        <w:tcBorders>
                          <w:top w:val="single" w:sz="7" w:space="0" w:color="FAFAFA"/>
                          <w:right w:val="single" w:sz="7" w:space="0" w:color="FAFAFA"/>
                        </w:tcBorders>
                      </w:tcPr>
                      <w:p w:rsidR="00E33CD0" w:rsidRDefault="00E33CD0"/>
                    </w:tc>
                    <w:tc>
                      <w:tcPr>
                        <w:tcW w:w="528" w:type="dxa"/>
                        <w:tcBorders>
                          <w:top w:val="single" w:sz="7" w:space="0" w:color="FAFAFA"/>
                          <w:left w:val="single" w:sz="7" w:space="0" w:color="FAFAFA"/>
                        </w:tcBorders>
                      </w:tcPr>
                      <w:p w:rsidR="00E33CD0" w:rsidRDefault="00E33CD0"/>
                    </w:tc>
                    <w:tc>
                      <w:tcPr>
                        <w:tcW w:w="528" w:type="dxa"/>
                        <w:tcBorders>
                          <w:top w:val="single" w:sz="7" w:space="0" w:color="FAFAFA"/>
                          <w:right w:val="single" w:sz="7" w:space="0" w:color="FAFAFA"/>
                        </w:tcBorders>
                      </w:tcPr>
                      <w:p w:rsidR="00E33CD0" w:rsidRDefault="00E33CD0"/>
                    </w:tc>
                    <w:tc>
                      <w:tcPr>
                        <w:tcW w:w="528" w:type="dxa"/>
                        <w:tcBorders>
                          <w:top w:val="single" w:sz="7" w:space="0" w:color="FAFAFA"/>
                          <w:left w:val="single" w:sz="7" w:space="0" w:color="FAFAFA"/>
                        </w:tcBorders>
                      </w:tcPr>
                      <w:p w:rsidR="00E33CD0" w:rsidRDefault="00E33CD0"/>
                    </w:tc>
                    <w:tc>
                      <w:tcPr>
                        <w:tcW w:w="528" w:type="dxa"/>
                        <w:tcBorders>
                          <w:top w:val="single" w:sz="7" w:space="0" w:color="FAFAFA"/>
                          <w:right w:val="single" w:sz="7" w:space="0" w:color="FAFAFA"/>
                        </w:tcBorders>
                      </w:tcPr>
                      <w:p w:rsidR="00E33CD0" w:rsidRDefault="00E33CD0"/>
                    </w:tc>
                    <w:tc>
                      <w:tcPr>
                        <w:tcW w:w="528" w:type="dxa"/>
                        <w:tcBorders>
                          <w:top w:val="single" w:sz="7" w:space="0" w:color="FAFAFA"/>
                          <w:left w:val="single" w:sz="7" w:space="0" w:color="FAFAFA"/>
                        </w:tcBorders>
                      </w:tcPr>
                      <w:p w:rsidR="00E33CD0" w:rsidRDefault="00E33CD0"/>
                    </w:tc>
                    <w:tc>
                      <w:tcPr>
                        <w:tcW w:w="211" w:type="dxa"/>
                        <w:tcBorders>
                          <w:top w:val="single" w:sz="7" w:space="0" w:color="FAFAFA"/>
                          <w:right w:val="single" w:sz="7" w:space="0" w:color="7F7F7F"/>
                        </w:tcBorders>
                      </w:tcPr>
                      <w:p w:rsidR="00E33CD0" w:rsidRDefault="00E33CD0"/>
                    </w:tc>
                  </w:tr>
                  <w:tr w:rsidR="00E33CD0">
                    <w:trPr>
                      <w:trHeight w:hRule="exact" w:val="182"/>
                    </w:trPr>
                    <w:tc>
                      <w:tcPr>
                        <w:tcW w:w="211" w:type="dxa"/>
                        <w:tcBorders>
                          <w:left w:val="single" w:sz="7" w:space="0" w:color="7F7F7F"/>
                          <w:bottom w:val="single" w:sz="7" w:space="0" w:color="7F7F7F"/>
                        </w:tcBorders>
                      </w:tcPr>
                      <w:p w:rsidR="00E33CD0" w:rsidRDefault="00E33CD0"/>
                    </w:tc>
                    <w:tc>
                      <w:tcPr>
                        <w:tcW w:w="528" w:type="dxa"/>
                        <w:tcBorders>
                          <w:bottom w:val="single" w:sz="7" w:space="0" w:color="7F7F7F"/>
                          <w:right w:val="single" w:sz="7" w:space="0" w:color="FAFAFA"/>
                        </w:tcBorders>
                      </w:tcPr>
                      <w:p w:rsidR="00E33CD0" w:rsidRDefault="00E33CD0"/>
                    </w:tc>
                    <w:tc>
                      <w:tcPr>
                        <w:tcW w:w="528" w:type="dxa"/>
                        <w:tcBorders>
                          <w:left w:val="single" w:sz="7" w:space="0" w:color="FAFAFA"/>
                          <w:bottom w:val="single" w:sz="7" w:space="0" w:color="7F7F7F"/>
                        </w:tcBorders>
                      </w:tcPr>
                      <w:p w:rsidR="00E33CD0" w:rsidRDefault="00E33CD0"/>
                    </w:tc>
                    <w:tc>
                      <w:tcPr>
                        <w:tcW w:w="528" w:type="dxa"/>
                        <w:tcBorders>
                          <w:bottom w:val="single" w:sz="7" w:space="0" w:color="7F7F7F"/>
                          <w:right w:val="single" w:sz="7" w:space="0" w:color="FAFAFA"/>
                        </w:tcBorders>
                      </w:tcPr>
                      <w:p w:rsidR="00E33CD0" w:rsidRDefault="00E33CD0"/>
                    </w:tc>
                    <w:tc>
                      <w:tcPr>
                        <w:tcW w:w="528" w:type="dxa"/>
                        <w:tcBorders>
                          <w:left w:val="single" w:sz="7" w:space="0" w:color="FAFAFA"/>
                          <w:bottom w:val="single" w:sz="7" w:space="0" w:color="7F7F7F"/>
                        </w:tcBorders>
                      </w:tcPr>
                      <w:p w:rsidR="00E33CD0" w:rsidRDefault="00E33CD0"/>
                    </w:tc>
                    <w:tc>
                      <w:tcPr>
                        <w:tcW w:w="528" w:type="dxa"/>
                        <w:tcBorders>
                          <w:bottom w:val="single" w:sz="7" w:space="0" w:color="7F7F7F"/>
                          <w:right w:val="single" w:sz="7" w:space="0" w:color="FAFAFA"/>
                        </w:tcBorders>
                      </w:tcPr>
                      <w:p w:rsidR="00E33CD0" w:rsidRDefault="00E33CD0"/>
                    </w:tc>
                    <w:tc>
                      <w:tcPr>
                        <w:tcW w:w="528" w:type="dxa"/>
                        <w:tcBorders>
                          <w:left w:val="single" w:sz="7" w:space="0" w:color="FAFAFA"/>
                          <w:bottom w:val="single" w:sz="7" w:space="0" w:color="7F7F7F"/>
                        </w:tcBorders>
                      </w:tcPr>
                      <w:p w:rsidR="00E33CD0" w:rsidRDefault="00E33CD0"/>
                    </w:tc>
                    <w:tc>
                      <w:tcPr>
                        <w:tcW w:w="528" w:type="dxa"/>
                        <w:tcBorders>
                          <w:bottom w:val="single" w:sz="7" w:space="0" w:color="7F7F7F"/>
                          <w:right w:val="single" w:sz="7" w:space="0" w:color="FAFAFA"/>
                        </w:tcBorders>
                      </w:tcPr>
                      <w:p w:rsidR="00E33CD0" w:rsidRDefault="00E33CD0"/>
                    </w:tc>
                    <w:tc>
                      <w:tcPr>
                        <w:tcW w:w="528" w:type="dxa"/>
                        <w:tcBorders>
                          <w:left w:val="single" w:sz="7" w:space="0" w:color="FAFAFA"/>
                          <w:bottom w:val="single" w:sz="7" w:space="0" w:color="7F7F7F"/>
                        </w:tcBorders>
                      </w:tcPr>
                      <w:p w:rsidR="00E33CD0" w:rsidRDefault="00E33CD0"/>
                    </w:tc>
                    <w:tc>
                      <w:tcPr>
                        <w:tcW w:w="211" w:type="dxa"/>
                        <w:tcBorders>
                          <w:bottom w:val="single" w:sz="7" w:space="0" w:color="7F7F7F"/>
                          <w:right w:val="single" w:sz="7" w:space="0" w:color="7F7F7F"/>
                        </w:tcBorders>
                      </w:tcPr>
                      <w:p w:rsidR="00E33CD0" w:rsidRDefault="00E33CD0"/>
                    </w:tc>
                  </w:tr>
                </w:tbl>
                <w:p w:rsidR="00E33CD0" w:rsidRDefault="00E33CD0">
                  <w:pPr>
                    <w:pStyle w:val="BodyText"/>
                  </w:pPr>
                </w:p>
              </w:txbxContent>
            </v:textbox>
            <w10:wrap anchorx="page"/>
          </v:shape>
        </w:pict>
      </w:r>
      <w:bookmarkStart w:id="72" w:name="_bookmark11"/>
      <w:bookmarkEnd w:id="72"/>
      <w:r w:rsidR="00E33CD0">
        <w:rPr>
          <w:rFonts w:ascii="Arial"/>
          <w:sz w:val="16"/>
        </w:rPr>
        <w:t>1.00</w:t>
      </w:r>
    </w:p>
    <w:p w:rsidR="00FD591A" w:rsidRDefault="00FD591A">
      <w:pPr>
        <w:pStyle w:val="BodyText"/>
        <w:rPr>
          <w:rFonts w:ascii="Arial"/>
          <w:sz w:val="20"/>
        </w:rPr>
      </w:pPr>
    </w:p>
    <w:p w:rsidR="00FD591A" w:rsidRDefault="00FD591A">
      <w:pPr>
        <w:pStyle w:val="BodyText"/>
        <w:spacing w:before="9"/>
        <w:rPr>
          <w:rFonts w:ascii="Arial"/>
          <w:sz w:val="28"/>
        </w:rPr>
      </w:pPr>
    </w:p>
    <w:p w:rsidR="00FD591A" w:rsidRDefault="00FD591A">
      <w:pPr>
        <w:rPr>
          <w:rFonts w:ascii="Arial"/>
          <w:sz w:val="28"/>
        </w:rPr>
        <w:sectPr w:rsidR="00FD591A">
          <w:pgSz w:w="12240" w:h="15840"/>
          <w:pgMar w:top="980" w:right="0" w:bottom="280" w:left="1720" w:header="759" w:footer="0" w:gutter="0"/>
          <w:cols w:space="720"/>
        </w:sectPr>
      </w:pPr>
    </w:p>
    <w:p w:rsidR="00FD591A" w:rsidRDefault="00FD591A">
      <w:pPr>
        <w:pStyle w:val="BodyText"/>
        <w:spacing w:before="2"/>
        <w:rPr>
          <w:rFonts w:ascii="Arial"/>
          <w:sz w:val="14"/>
        </w:rPr>
      </w:pPr>
    </w:p>
    <w:p w:rsidR="00FD591A" w:rsidRDefault="00E33CD0">
      <w:pPr>
        <w:spacing w:before="1"/>
        <w:jc w:val="right"/>
        <w:rPr>
          <w:rFonts w:ascii="Arial"/>
          <w:sz w:val="16"/>
        </w:rPr>
      </w:pPr>
      <w:r>
        <w:rPr>
          <w:rFonts w:ascii="Arial"/>
          <w:sz w:val="16"/>
        </w:rPr>
        <w:t>0.75</w:t>
      </w:r>
    </w:p>
    <w:p w:rsidR="00FD591A" w:rsidRDefault="00FD591A">
      <w:pPr>
        <w:pStyle w:val="BodyText"/>
        <w:rPr>
          <w:rFonts w:ascii="Arial"/>
          <w:sz w:val="16"/>
        </w:rPr>
      </w:pPr>
    </w:p>
    <w:p w:rsidR="00FD591A" w:rsidRDefault="00FD591A">
      <w:pPr>
        <w:pStyle w:val="BodyText"/>
        <w:rPr>
          <w:rFonts w:ascii="Arial"/>
          <w:sz w:val="16"/>
        </w:rPr>
      </w:pPr>
    </w:p>
    <w:p w:rsidR="00FD591A" w:rsidRDefault="00FD591A">
      <w:pPr>
        <w:pStyle w:val="BodyText"/>
        <w:rPr>
          <w:rFonts w:ascii="Arial"/>
          <w:sz w:val="16"/>
        </w:rPr>
      </w:pPr>
    </w:p>
    <w:p w:rsidR="00FD591A" w:rsidRDefault="00FD591A">
      <w:pPr>
        <w:pStyle w:val="BodyText"/>
        <w:rPr>
          <w:rFonts w:ascii="Arial"/>
          <w:sz w:val="15"/>
        </w:rPr>
      </w:pPr>
    </w:p>
    <w:p w:rsidR="00FD591A" w:rsidRDefault="00FD591A">
      <w:pPr>
        <w:jc w:val="right"/>
        <w:rPr>
          <w:rFonts w:ascii="Arial"/>
          <w:sz w:val="16"/>
        </w:rPr>
      </w:pPr>
      <w:r w:rsidRPr="00FD591A">
        <w:pict>
          <v:shape id="_x0000_s2074" type="#_x0000_t202" style="position:absolute;left:0;text-align:left;margin-left:154.5pt;margin-top:-9.75pt;width:11.7pt;height:28.75pt;z-index:3256;mso-position-horizontal-relative:page" filled="f" stroked="f">
            <v:textbox style="layout-flow:vertical;mso-layout-flow-alt:bottom-to-top" inset="0,0,0,0">
              <w:txbxContent>
                <w:p w:rsidR="00E33CD0" w:rsidRDefault="00E33CD0">
                  <w:pPr>
                    <w:spacing w:line="217" w:lineRule="exact"/>
                    <w:ind w:left="20" w:right="-341"/>
                    <w:rPr>
                      <w:rFonts w:ascii="Arial"/>
                      <w:sz w:val="19"/>
                    </w:rPr>
                  </w:pPr>
                  <w:r>
                    <w:rPr>
                      <w:rFonts w:ascii="Arial"/>
                      <w:spacing w:val="-10"/>
                      <w:w w:val="101"/>
                      <w:sz w:val="19"/>
                    </w:rPr>
                    <w:t>P</w:t>
                  </w:r>
                  <w:r>
                    <w:rPr>
                      <w:rFonts w:ascii="Arial"/>
                      <w:spacing w:val="-3"/>
                      <w:w w:val="101"/>
                      <w:sz w:val="19"/>
                    </w:rPr>
                    <w:t>o</w:t>
                  </w:r>
                  <w:r>
                    <w:rPr>
                      <w:rFonts w:ascii="Arial"/>
                      <w:spacing w:val="-2"/>
                      <w:w w:val="101"/>
                      <w:sz w:val="19"/>
                    </w:rPr>
                    <w:t>w</w:t>
                  </w:r>
                  <w:r>
                    <w:rPr>
                      <w:rFonts w:ascii="Arial"/>
                      <w:w w:val="101"/>
                      <w:sz w:val="19"/>
                    </w:rPr>
                    <w:t>er</w:t>
                  </w:r>
                </w:p>
              </w:txbxContent>
            </v:textbox>
            <w10:wrap anchorx="page"/>
          </v:shape>
        </w:pict>
      </w:r>
      <w:r w:rsidR="00E33CD0">
        <w:rPr>
          <w:rFonts w:ascii="Arial"/>
          <w:sz w:val="16"/>
        </w:rPr>
        <w:t>0.50</w:t>
      </w:r>
    </w:p>
    <w:p w:rsidR="00FD591A" w:rsidRDefault="00FD591A">
      <w:pPr>
        <w:pStyle w:val="BodyText"/>
        <w:rPr>
          <w:rFonts w:ascii="Arial"/>
          <w:sz w:val="16"/>
        </w:rPr>
      </w:pPr>
    </w:p>
    <w:p w:rsidR="00FD591A" w:rsidRDefault="00FD591A">
      <w:pPr>
        <w:pStyle w:val="BodyText"/>
        <w:rPr>
          <w:rFonts w:ascii="Arial"/>
          <w:sz w:val="16"/>
        </w:rPr>
      </w:pPr>
    </w:p>
    <w:p w:rsidR="00FD591A" w:rsidRDefault="00FD591A">
      <w:pPr>
        <w:pStyle w:val="BodyText"/>
        <w:rPr>
          <w:rFonts w:ascii="Arial"/>
          <w:sz w:val="16"/>
        </w:rPr>
      </w:pPr>
    </w:p>
    <w:p w:rsidR="00FD591A" w:rsidRDefault="00FD591A">
      <w:pPr>
        <w:pStyle w:val="BodyText"/>
        <w:rPr>
          <w:rFonts w:ascii="Arial"/>
          <w:sz w:val="15"/>
        </w:rPr>
      </w:pPr>
    </w:p>
    <w:p w:rsidR="00FD591A" w:rsidRDefault="00E33CD0">
      <w:pPr>
        <w:jc w:val="right"/>
        <w:rPr>
          <w:rFonts w:ascii="Arial"/>
          <w:sz w:val="16"/>
        </w:rPr>
      </w:pPr>
      <w:r>
        <w:rPr>
          <w:rFonts w:ascii="Arial"/>
          <w:sz w:val="16"/>
        </w:rPr>
        <w:t>0.25</w:t>
      </w:r>
    </w:p>
    <w:p w:rsidR="00FD591A" w:rsidRDefault="00E33CD0">
      <w:pPr>
        <w:spacing w:before="79"/>
        <w:ind w:left="1612" w:right="2568"/>
        <w:jc w:val="center"/>
        <w:rPr>
          <w:rFonts w:ascii="Arial"/>
          <w:sz w:val="19"/>
        </w:rPr>
      </w:pPr>
      <w:r>
        <w:br w:type="column"/>
      </w:r>
      <w:r>
        <w:rPr>
          <w:rFonts w:ascii="Arial"/>
          <w:sz w:val="19"/>
        </w:rPr>
        <w:lastRenderedPageBreak/>
        <w:t>No. Sensors</w:t>
      </w:r>
    </w:p>
    <w:p w:rsidR="00FD591A" w:rsidRDefault="00FD591A">
      <w:pPr>
        <w:spacing w:before="146"/>
        <w:ind w:left="1570" w:right="2568"/>
        <w:jc w:val="center"/>
        <w:rPr>
          <w:rFonts w:ascii="Arial"/>
          <w:sz w:val="16"/>
        </w:rPr>
      </w:pPr>
      <w:r w:rsidRPr="00FD591A">
        <w:pict>
          <v:line id="_x0000_s2073" style="position:absolute;left:0;text-align:left;z-index:3136;mso-position-horizontal-relative:page" from="431.8pt,11.9pt" to="446.7pt,11.9pt" strokecolor="#e69f00" strokeweight=".60656mm">
            <w10:wrap anchorx="page"/>
          </v:line>
        </w:pict>
      </w:r>
      <w:r w:rsidR="00E33CD0">
        <w:rPr>
          <w:rFonts w:ascii="Arial"/>
          <w:sz w:val="16"/>
        </w:rPr>
        <w:t>10</w:t>
      </w:r>
    </w:p>
    <w:p w:rsidR="00FD591A" w:rsidRDefault="00FD591A">
      <w:pPr>
        <w:pStyle w:val="BodyText"/>
        <w:spacing w:before="4"/>
        <w:rPr>
          <w:rFonts w:ascii="Arial"/>
          <w:sz w:val="16"/>
        </w:rPr>
      </w:pPr>
    </w:p>
    <w:p w:rsidR="00FD591A" w:rsidRDefault="00FD591A">
      <w:pPr>
        <w:ind w:left="1570" w:right="2568"/>
        <w:jc w:val="center"/>
        <w:rPr>
          <w:rFonts w:ascii="Arial"/>
          <w:sz w:val="16"/>
        </w:rPr>
      </w:pPr>
      <w:r w:rsidRPr="00FD591A">
        <w:pict>
          <v:line id="_x0000_s2072" style="position:absolute;left:0;text-align:left;z-index:3160;mso-position-horizontal-relative:page" from="431.8pt,4.6pt" to="446.7pt,4.6pt" strokecolor="#56b4e9" strokeweight=".60656mm">
            <w10:wrap anchorx="page"/>
          </v:line>
        </w:pict>
      </w:r>
      <w:r w:rsidR="00E33CD0">
        <w:rPr>
          <w:rFonts w:ascii="Arial"/>
          <w:sz w:val="16"/>
        </w:rPr>
        <w:t>25</w:t>
      </w:r>
    </w:p>
    <w:p w:rsidR="00FD591A" w:rsidRDefault="00FD591A">
      <w:pPr>
        <w:pStyle w:val="BodyText"/>
        <w:spacing w:before="4"/>
        <w:rPr>
          <w:rFonts w:ascii="Arial"/>
          <w:sz w:val="16"/>
        </w:rPr>
      </w:pPr>
    </w:p>
    <w:p w:rsidR="00FD591A" w:rsidRDefault="00FD591A">
      <w:pPr>
        <w:ind w:left="1570" w:right="2568"/>
        <w:jc w:val="center"/>
        <w:rPr>
          <w:rFonts w:ascii="Arial"/>
          <w:sz w:val="16"/>
        </w:rPr>
      </w:pPr>
      <w:r w:rsidRPr="00FD591A">
        <w:pict>
          <v:line id="_x0000_s2071" style="position:absolute;left:0;text-align:left;z-index:3184;mso-position-horizontal-relative:page" from="431.8pt,4.6pt" to="446.7pt,4.6pt" strokecolor="#009e73" strokeweight=".60656mm">
            <w10:wrap anchorx="page"/>
          </v:line>
        </w:pict>
      </w:r>
      <w:r w:rsidR="00E33CD0">
        <w:rPr>
          <w:rFonts w:ascii="Arial"/>
          <w:sz w:val="16"/>
        </w:rPr>
        <w:t>50</w:t>
      </w:r>
    </w:p>
    <w:p w:rsidR="00FD591A" w:rsidRDefault="00FD591A">
      <w:pPr>
        <w:pStyle w:val="BodyText"/>
        <w:spacing w:before="4"/>
        <w:rPr>
          <w:rFonts w:ascii="Arial"/>
          <w:sz w:val="16"/>
        </w:rPr>
      </w:pPr>
    </w:p>
    <w:p w:rsidR="00FD591A" w:rsidRDefault="00FD591A">
      <w:pPr>
        <w:ind w:left="1570" w:right="2568"/>
        <w:jc w:val="center"/>
        <w:rPr>
          <w:rFonts w:ascii="Arial"/>
          <w:sz w:val="16"/>
        </w:rPr>
      </w:pPr>
      <w:r w:rsidRPr="00FD591A">
        <w:pict>
          <v:line id="_x0000_s2070" style="position:absolute;left:0;text-align:left;z-index:3208;mso-position-horizontal-relative:page" from="431.8pt,4.6pt" to="446.7pt,4.6pt" strokecolor="#0072b2" strokeweight=".60656mm">
            <w10:wrap anchorx="page"/>
          </v:line>
        </w:pict>
      </w:r>
      <w:r w:rsidR="00E33CD0">
        <w:rPr>
          <w:rFonts w:ascii="Arial"/>
          <w:sz w:val="16"/>
        </w:rPr>
        <w:t>75</w:t>
      </w:r>
    </w:p>
    <w:p w:rsidR="00FD591A" w:rsidRDefault="00FD591A">
      <w:pPr>
        <w:pStyle w:val="BodyText"/>
        <w:spacing w:before="4"/>
        <w:rPr>
          <w:rFonts w:ascii="Arial"/>
          <w:sz w:val="16"/>
        </w:rPr>
      </w:pPr>
    </w:p>
    <w:p w:rsidR="00FD591A" w:rsidRDefault="00FD591A">
      <w:pPr>
        <w:ind w:left="1612" w:right="2520"/>
        <w:jc w:val="center"/>
        <w:rPr>
          <w:rFonts w:ascii="Arial"/>
          <w:sz w:val="16"/>
        </w:rPr>
      </w:pPr>
      <w:r w:rsidRPr="00FD591A">
        <w:pict>
          <v:line id="_x0000_s2069" style="position:absolute;left:0;text-align:left;z-index:3232;mso-position-horizontal-relative:page" from="431.8pt,4.6pt" to="446.7pt,4.6pt" strokecolor="#cc79a7" strokeweight=".60656mm">
            <w10:wrap anchorx="page"/>
          </v:line>
        </w:pict>
      </w:r>
      <w:r w:rsidR="00E33CD0">
        <w:rPr>
          <w:rFonts w:ascii="Arial"/>
          <w:sz w:val="16"/>
        </w:rPr>
        <w:t>100</w:t>
      </w:r>
    </w:p>
    <w:p w:rsidR="00FD591A" w:rsidRDefault="00FD591A">
      <w:pPr>
        <w:jc w:val="center"/>
        <w:rPr>
          <w:rFonts w:ascii="Arial"/>
          <w:sz w:val="16"/>
        </w:rPr>
        <w:sectPr w:rsidR="00FD591A">
          <w:type w:val="continuous"/>
          <w:pgSz w:w="12240" w:h="15840"/>
          <w:pgMar w:top="1500" w:right="0" w:bottom="280" w:left="1720" w:header="720" w:footer="720" w:gutter="0"/>
          <w:cols w:num="2" w:space="720" w:equalWidth="0">
            <w:col w:w="1939" w:space="3315"/>
            <w:col w:w="5266"/>
          </w:cols>
        </w:sectPr>
      </w:pPr>
    </w:p>
    <w:p w:rsidR="00FD591A" w:rsidRDefault="00FD591A">
      <w:pPr>
        <w:pStyle w:val="BodyText"/>
        <w:rPr>
          <w:rFonts w:ascii="Arial"/>
          <w:sz w:val="20"/>
        </w:rPr>
      </w:pPr>
    </w:p>
    <w:p w:rsidR="00FD591A" w:rsidRDefault="00FD591A">
      <w:pPr>
        <w:pStyle w:val="BodyText"/>
        <w:rPr>
          <w:rFonts w:ascii="Arial"/>
          <w:sz w:val="20"/>
        </w:rPr>
      </w:pPr>
    </w:p>
    <w:p w:rsidR="00FD591A" w:rsidRDefault="00FD591A">
      <w:pPr>
        <w:pStyle w:val="BodyText"/>
        <w:rPr>
          <w:rFonts w:ascii="Arial"/>
          <w:sz w:val="16"/>
        </w:rPr>
      </w:pPr>
    </w:p>
    <w:p w:rsidR="00FD591A" w:rsidRDefault="00E33CD0">
      <w:pPr>
        <w:spacing w:before="81"/>
        <w:ind w:left="1624" w:right="1389"/>
        <w:rPr>
          <w:rFonts w:ascii="Arial"/>
          <w:sz w:val="16"/>
        </w:rPr>
      </w:pPr>
      <w:r>
        <w:rPr>
          <w:rFonts w:ascii="Arial"/>
          <w:sz w:val="16"/>
        </w:rPr>
        <w:t>0.00</w:t>
      </w:r>
    </w:p>
    <w:p w:rsidR="00FD591A" w:rsidRDefault="00E33CD0">
      <w:pPr>
        <w:tabs>
          <w:tab w:val="left" w:pos="1056"/>
          <w:tab w:val="left" w:pos="2204"/>
          <w:tab w:val="left" w:pos="3215"/>
          <w:tab w:val="left" w:pos="4271"/>
        </w:tabs>
        <w:spacing w:before="142"/>
        <w:ind w:right="1866"/>
        <w:jc w:val="center"/>
        <w:rPr>
          <w:rFonts w:ascii="Arial" w:hAnsi="Arial"/>
          <w:sz w:val="16"/>
        </w:rPr>
      </w:pPr>
      <w:r>
        <w:rPr>
          <w:rFonts w:ascii="Arial" w:hAnsi="Arial"/>
          <w:sz w:val="16"/>
        </w:rPr>
        <w:t>−50%</w:t>
      </w:r>
      <w:r>
        <w:rPr>
          <w:rFonts w:ascii="Arial" w:hAnsi="Arial"/>
          <w:sz w:val="16"/>
        </w:rPr>
        <w:tab/>
        <w:t>−25%</w:t>
      </w:r>
      <w:r>
        <w:rPr>
          <w:rFonts w:ascii="Arial" w:hAnsi="Arial"/>
          <w:sz w:val="16"/>
        </w:rPr>
        <w:tab/>
        <w:t>0%</w:t>
      </w:r>
      <w:r>
        <w:rPr>
          <w:rFonts w:ascii="Arial" w:hAnsi="Arial"/>
          <w:sz w:val="16"/>
        </w:rPr>
        <w:tab/>
        <w:t>25%</w:t>
      </w:r>
      <w:r>
        <w:rPr>
          <w:rFonts w:ascii="Arial" w:hAnsi="Arial"/>
          <w:sz w:val="16"/>
        </w:rPr>
        <w:tab/>
        <w:t>50%</w:t>
      </w:r>
    </w:p>
    <w:p w:rsidR="00FD591A" w:rsidRDefault="00E33CD0">
      <w:pPr>
        <w:spacing w:before="4"/>
        <w:ind w:right="1819"/>
        <w:jc w:val="center"/>
        <w:rPr>
          <w:rFonts w:ascii="Arial"/>
          <w:sz w:val="19"/>
        </w:rPr>
      </w:pPr>
      <w:r>
        <w:rPr>
          <w:rFonts w:ascii="Arial"/>
          <w:sz w:val="19"/>
        </w:rPr>
        <w:t>Percent Change in Population</w:t>
      </w:r>
    </w:p>
    <w:p w:rsidR="00FD591A" w:rsidRDefault="00FD591A">
      <w:pPr>
        <w:pStyle w:val="BodyText"/>
        <w:rPr>
          <w:rFonts w:ascii="Arial"/>
          <w:sz w:val="20"/>
        </w:rPr>
      </w:pPr>
    </w:p>
    <w:p w:rsidR="00FD591A" w:rsidRDefault="00FD591A">
      <w:pPr>
        <w:pStyle w:val="BodyText"/>
        <w:spacing w:before="2"/>
        <w:rPr>
          <w:rFonts w:ascii="Arial"/>
          <w:sz w:val="21"/>
        </w:rPr>
      </w:pPr>
    </w:p>
    <w:p w:rsidR="00FD591A" w:rsidRDefault="00E33CD0">
      <w:pPr>
        <w:spacing w:before="64" w:line="256" w:lineRule="auto"/>
        <w:ind w:left="584" w:right="1565"/>
        <w:jc w:val="both"/>
        <w:rPr>
          <w:sz w:val="21"/>
        </w:rPr>
      </w:pPr>
      <w:r>
        <w:rPr>
          <w:b/>
          <w:sz w:val="21"/>
        </w:rPr>
        <w:t>Figure 1.7</w:t>
      </w:r>
      <w:r>
        <w:rPr>
          <w:sz w:val="21"/>
        </w:rPr>
        <w:t>: Statistical power (</w:t>
      </w:r>
      <w:r>
        <w:rPr>
          <w:i/>
          <w:sz w:val="21"/>
        </w:rPr>
        <w:t>y</w:t>
      </w:r>
      <w:r>
        <w:rPr>
          <w:sz w:val="21"/>
        </w:rPr>
        <w:t>-axis) to detect simulated changes in the Monterey Bay population of harbor porpoise (</w:t>
      </w:r>
      <w:r>
        <w:rPr>
          <w:i/>
          <w:sz w:val="21"/>
        </w:rPr>
        <w:t>x</w:t>
      </w:r>
      <w:r>
        <w:rPr>
          <w:sz w:val="21"/>
        </w:rPr>
        <w:t>-axis) using 10-100 sensors (colored lines) placed randomly in water 0-150   m deep. The black line indicates conventionally accepted power of 0.8, which represents an 80% probability</w:t>
      </w:r>
      <w:r>
        <w:rPr>
          <w:spacing w:val="-3"/>
          <w:sz w:val="21"/>
        </w:rPr>
        <w:t xml:space="preserve"> </w:t>
      </w:r>
      <w:r>
        <w:rPr>
          <w:sz w:val="21"/>
        </w:rPr>
        <w:t>of</w:t>
      </w:r>
      <w:r>
        <w:rPr>
          <w:spacing w:val="-3"/>
          <w:sz w:val="21"/>
        </w:rPr>
        <w:t xml:space="preserve"> </w:t>
      </w:r>
      <w:r>
        <w:rPr>
          <w:sz w:val="21"/>
        </w:rPr>
        <w:t>detecting</w:t>
      </w:r>
      <w:r>
        <w:rPr>
          <w:spacing w:val="-3"/>
          <w:sz w:val="21"/>
        </w:rPr>
        <w:t xml:space="preserve"> </w:t>
      </w:r>
      <w:r>
        <w:rPr>
          <w:sz w:val="21"/>
        </w:rPr>
        <w:t>a</w:t>
      </w:r>
      <w:r>
        <w:rPr>
          <w:spacing w:val="-3"/>
          <w:sz w:val="21"/>
        </w:rPr>
        <w:t xml:space="preserve"> </w:t>
      </w:r>
      <w:r>
        <w:rPr>
          <w:sz w:val="21"/>
        </w:rPr>
        <w:t>change</w:t>
      </w:r>
      <w:r>
        <w:rPr>
          <w:spacing w:val="-3"/>
          <w:sz w:val="21"/>
        </w:rPr>
        <w:t xml:space="preserve"> </w:t>
      </w:r>
      <w:r>
        <w:rPr>
          <w:sz w:val="21"/>
        </w:rPr>
        <w:t>in</w:t>
      </w:r>
      <w:r>
        <w:rPr>
          <w:spacing w:val="-3"/>
          <w:sz w:val="21"/>
        </w:rPr>
        <w:t xml:space="preserve"> </w:t>
      </w:r>
      <w:r>
        <w:rPr>
          <w:sz w:val="21"/>
        </w:rPr>
        <w:t>the</w:t>
      </w:r>
      <w:r>
        <w:rPr>
          <w:spacing w:val="-3"/>
          <w:sz w:val="21"/>
        </w:rPr>
        <w:t xml:space="preserve"> </w:t>
      </w:r>
      <w:r>
        <w:rPr>
          <w:sz w:val="21"/>
        </w:rPr>
        <w:t>population</w:t>
      </w:r>
      <w:r>
        <w:rPr>
          <w:spacing w:val="-3"/>
          <w:sz w:val="21"/>
        </w:rPr>
        <w:t xml:space="preserve"> </w:t>
      </w:r>
      <w:r>
        <w:rPr>
          <w:sz w:val="21"/>
        </w:rPr>
        <w:t>when</w:t>
      </w:r>
      <w:r>
        <w:rPr>
          <w:spacing w:val="-3"/>
          <w:sz w:val="21"/>
        </w:rPr>
        <w:t xml:space="preserve"> </w:t>
      </w:r>
      <w:r>
        <w:rPr>
          <w:sz w:val="21"/>
        </w:rPr>
        <w:t>a</w:t>
      </w:r>
      <w:r>
        <w:rPr>
          <w:spacing w:val="-3"/>
          <w:sz w:val="21"/>
        </w:rPr>
        <w:t xml:space="preserve"> </w:t>
      </w:r>
      <w:r>
        <w:rPr>
          <w:sz w:val="21"/>
        </w:rPr>
        <w:t>change</w:t>
      </w:r>
      <w:r>
        <w:rPr>
          <w:spacing w:val="-3"/>
          <w:sz w:val="21"/>
        </w:rPr>
        <w:t xml:space="preserve"> </w:t>
      </w:r>
      <w:r>
        <w:rPr>
          <w:sz w:val="21"/>
        </w:rPr>
        <w:t>does</w:t>
      </w:r>
      <w:r>
        <w:rPr>
          <w:spacing w:val="-3"/>
          <w:sz w:val="21"/>
        </w:rPr>
        <w:t xml:space="preserve"> </w:t>
      </w:r>
      <w:r>
        <w:rPr>
          <w:sz w:val="21"/>
        </w:rPr>
        <w:t>occur.</w:t>
      </w:r>
    </w:p>
    <w:p w:rsidR="00FD591A" w:rsidRDefault="00FD591A">
      <w:pPr>
        <w:pStyle w:val="BodyText"/>
        <w:spacing w:before="3"/>
      </w:pPr>
    </w:p>
    <w:p w:rsidR="00FD591A" w:rsidRDefault="00E33CD0">
      <w:pPr>
        <w:spacing w:before="1" w:line="256" w:lineRule="auto"/>
        <w:ind w:left="584" w:right="1581" w:hanging="8"/>
        <w:jc w:val="both"/>
        <w:rPr>
          <w:sz w:val="21"/>
        </w:rPr>
      </w:pPr>
      <w:bookmarkStart w:id="73" w:name="_bookmark12"/>
      <w:bookmarkEnd w:id="73"/>
      <w:r>
        <w:rPr>
          <w:b/>
          <w:sz w:val="21"/>
        </w:rPr>
        <w:t>Table 1.4</w:t>
      </w:r>
      <w:r>
        <w:rPr>
          <w:sz w:val="21"/>
        </w:rPr>
        <w:t>: Power to detect a -25% decline over a 10-yr period with 75 passive acoustic sensors using three different sampling designs (random, stratified, and scaled) under two different decline scenarios (uniform decline across the entire range and range contraction to preferred habitat).</w:t>
      </w:r>
    </w:p>
    <w:p w:rsidR="00FD591A" w:rsidRDefault="00FD591A">
      <w:pPr>
        <w:pStyle w:val="Heading1"/>
        <w:spacing w:before="194"/>
        <w:ind w:left="630" w:right="515"/>
        <w:jc w:val="center"/>
      </w:pPr>
      <w:r>
        <w:pict>
          <v:shape id="_x0000_s2068" type="#_x0000_t202" style="position:absolute;left:0;text-align:left;margin-left:218.55pt;margin-top:19.3pt;width:210.9pt;height:73.75pt;z-index:3304;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tblPr>
                  <w:tblGrid>
                    <w:gridCol w:w="1235"/>
                    <w:gridCol w:w="943"/>
                    <w:gridCol w:w="1919"/>
                    <w:gridCol w:w="120"/>
                  </w:tblGrid>
                  <w:tr w:rsidR="00E33CD0">
                    <w:trPr>
                      <w:trHeight w:hRule="exact" w:val="239"/>
                    </w:trPr>
                    <w:tc>
                      <w:tcPr>
                        <w:tcW w:w="1235" w:type="dxa"/>
                      </w:tcPr>
                      <w:p w:rsidR="00E33CD0" w:rsidRDefault="00E33CD0">
                        <w:pPr>
                          <w:pStyle w:val="TableParagraph"/>
                          <w:spacing w:line="228" w:lineRule="exact"/>
                          <w:rPr>
                            <w:b/>
                            <w:sz w:val="24"/>
                          </w:rPr>
                        </w:pPr>
                        <w:r>
                          <w:rPr>
                            <w:b/>
                            <w:sz w:val="24"/>
                          </w:rPr>
                          <w:t>Design</w:t>
                        </w:r>
                      </w:p>
                    </w:tc>
                    <w:tc>
                      <w:tcPr>
                        <w:tcW w:w="2982" w:type="dxa"/>
                        <w:gridSpan w:val="3"/>
                      </w:tcPr>
                      <w:p w:rsidR="00E33CD0" w:rsidRDefault="00E33CD0"/>
                    </w:tc>
                  </w:tr>
                  <w:tr w:rsidR="00E33CD0">
                    <w:trPr>
                      <w:trHeight w:hRule="exact" w:val="352"/>
                    </w:trPr>
                    <w:tc>
                      <w:tcPr>
                        <w:tcW w:w="1235" w:type="dxa"/>
                        <w:tcBorders>
                          <w:bottom w:val="single" w:sz="3" w:space="0" w:color="000000"/>
                        </w:tcBorders>
                      </w:tcPr>
                      <w:p w:rsidR="00E33CD0" w:rsidRDefault="00E33CD0"/>
                    </w:tc>
                    <w:tc>
                      <w:tcPr>
                        <w:tcW w:w="943" w:type="dxa"/>
                        <w:tcBorders>
                          <w:top w:val="single" w:sz="3" w:space="0" w:color="000000"/>
                          <w:bottom w:val="single" w:sz="3" w:space="0" w:color="000000"/>
                        </w:tcBorders>
                      </w:tcPr>
                      <w:p w:rsidR="00E33CD0" w:rsidRDefault="00E33CD0">
                        <w:pPr>
                          <w:pStyle w:val="TableParagraph"/>
                          <w:spacing w:before="48" w:line="240" w:lineRule="auto"/>
                          <w:ind w:left="0" w:right="117"/>
                          <w:jc w:val="right"/>
                          <w:rPr>
                            <w:sz w:val="24"/>
                          </w:rPr>
                        </w:pPr>
                        <w:r>
                          <w:rPr>
                            <w:w w:val="95"/>
                            <w:sz w:val="24"/>
                          </w:rPr>
                          <w:t>Uniform</w:t>
                        </w:r>
                      </w:p>
                    </w:tc>
                    <w:tc>
                      <w:tcPr>
                        <w:tcW w:w="1919" w:type="dxa"/>
                        <w:tcBorders>
                          <w:top w:val="single" w:sz="3" w:space="0" w:color="000000"/>
                          <w:bottom w:val="single" w:sz="3" w:space="0" w:color="000000"/>
                        </w:tcBorders>
                      </w:tcPr>
                      <w:p w:rsidR="00E33CD0" w:rsidRDefault="00E33CD0">
                        <w:pPr>
                          <w:pStyle w:val="TableParagraph"/>
                          <w:spacing w:before="48" w:line="240" w:lineRule="auto"/>
                          <w:ind w:left="0"/>
                          <w:jc w:val="right"/>
                          <w:rPr>
                            <w:sz w:val="24"/>
                          </w:rPr>
                        </w:pPr>
                        <w:r>
                          <w:rPr>
                            <w:sz w:val="24"/>
                          </w:rPr>
                          <w:t>Range Contraction</w:t>
                        </w:r>
                      </w:p>
                    </w:tc>
                    <w:tc>
                      <w:tcPr>
                        <w:tcW w:w="119" w:type="dxa"/>
                        <w:tcBorders>
                          <w:bottom w:val="single" w:sz="3" w:space="0" w:color="000000"/>
                        </w:tcBorders>
                      </w:tcPr>
                      <w:p w:rsidR="00E33CD0" w:rsidRDefault="00E33CD0"/>
                    </w:tc>
                  </w:tr>
                  <w:tr w:rsidR="00E33CD0">
                    <w:trPr>
                      <w:trHeight w:hRule="exact" w:val="287"/>
                    </w:trPr>
                    <w:tc>
                      <w:tcPr>
                        <w:tcW w:w="1235" w:type="dxa"/>
                        <w:tcBorders>
                          <w:top w:val="single" w:sz="3" w:space="0" w:color="000000"/>
                        </w:tcBorders>
                      </w:tcPr>
                      <w:p w:rsidR="00E33CD0" w:rsidRDefault="00E33CD0">
                        <w:pPr>
                          <w:pStyle w:val="TableParagraph"/>
                          <w:spacing w:line="254" w:lineRule="exact"/>
                          <w:rPr>
                            <w:sz w:val="24"/>
                          </w:rPr>
                        </w:pPr>
                        <w:r>
                          <w:rPr>
                            <w:sz w:val="24"/>
                          </w:rPr>
                          <w:t>Random</w:t>
                        </w:r>
                      </w:p>
                    </w:tc>
                    <w:tc>
                      <w:tcPr>
                        <w:tcW w:w="943" w:type="dxa"/>
                        <w:tcBorders>
                          <w:top w:val="single" w:sz="3" w:space="0" w:color="000000"/>
                        </w:tcBorders>
                      </w:tcPr>
                      <w:p w:rsidR="00E33CD0" w:rsidRDefault="00E33CD0">
                        <w:pPr>
                          <w:pStyle w:val="TableParagraph"/>
                          <w:spacing w:line="254" w:lineRule="exact"/>
                          <w:ind w:left="0" w:right="117"/>
                          <w:jc w:val="right"/>
                          <w:rPr>
                            <w:sz w:val="24"/>
                          </w:rPr>
                        </w:pPr>
                        <w:r>
                          <w:rPr>
                            <w:w w:val="95"/>
                            <w:sz w:val="24"/>
                          </w:rPr>
                          <w:t>0.87</w:t>
                        </w:r>
                      </w:p>
                    </w:tc>
                    <w:tc>
                      <w:tcPr>
                        <w:tcW w:w="1919" w:type="dxa"/>
                        <w:tcBorders>
                          <w:top w:val="single" w:sz="3" w:space="0" w:color="000000"/>
                        </w:tcBorders>
                      </w:tcPr>
                      <w:p w:rsidR="00E33CD0" w:rsidRDefault="00E33CD0">
                        <w:pPr>
                          <w:pStyle w:val="TableParagraph"/>
                          <w:spacing w:line="254" w:lineRule="exact"/>
                          <w:ind w:left="0"/>
                          <w:jc w:val="right"/>
                          <w:rPr>
                            <w:sz w:val="24"/>
                          </w:rPr>
                        </w:pPr>
                        <w:r>
                          <w:rPr>
                            <w:sz w:val="24"/>
                          </w:rPr>
                          <w:t>0.72</w:t>
                        </w:r>
                      </w:p>
                    </w:tc>
                    <w:tc>
                      <w:tcPr>
                        <w:tcW w:w="119" w:type="dxa"/>
                        <w:tcBorders>
                          <w:top w:val="single" w:sz="3" w:space="0" w:color="000000"/>
                        </w:tcBorders>
                      </w:tcPr>
                      <w:p w:rsidR="00E33CD0" w:rsidRDefault="00E33CD0"/>
                    </w:tc>
                  </w:tr>
                  <w:tr w:rsidR="00E33CD0">
                    <w:trPr>
                      <w:trHeight w:hRule="exact" w:val="289"/>
                    </w:trPr>
                    <w:tc>
                      <w:tcPr>
                        <w:tcW w:w="1235" w:type="dxa"/>
                      </w:tcPr>
                      <w:p w:rsidR="00E33CD0" w:rsidRDefault="00E33CD0">
                        <w:pPr>
                          <w:pStyle w:val="TableParagraph"/>
                          <w:rPr>
                            <w:sz w:val="24"/>
                          </w:rPr>
                        </w:pPr>
                        <w:r>
                          <w:rPr>
                            <w:sz w:val="24"/>
                          </w:rPr>
                          <w:t>Stratified</w:t>
                        </w:r>
                      </w:p>
                    </w:tc>
                    <w:tc>
                      <w:tcPr>
                        <w:tcW w:w="943" w:type="dxa"/>
                      </w:tcPr>
                      <w:p w:rsidR="00E33CD0" w:rsidRDefault="00E33CD0">
                        <w:pPr>
                          <w:pStyle w:val="TableParagraph"/>
                          <w:ind w:left="0" w:right="117"/>
                          <w:jc w:val="right"/>
                          <w:rPr>
                            <w:sz w:val="24"/>
                          </w:rPr>
                        </w:pPr>
                        <w:r>
                          <w:rPr>
                            <w:w w:val="95"/>
                            <w:sz w:val="24"/>
                          </w:rPr>
                          <w:t>0.87</w:t>
                        </w:r>
                      </w:p>
                    </w:tc>
                    <w:tc>
                      <w:tcPr>
                        <w:tcW w:w="1919" w:type="dxa"/>
                      </w:tcPr>
                      <w:p w:rsidR="00E33CD0" w:rsidRDefault="00E33CD0">
                        <w:pPr>
                          <w:pStyle w:val="TableParagraph"/>
                          <w:ind w:left="0"/>
                          <w:jc w:val="right"/>
                          <w:rPr>
                            <w:sz w:val="24"/>
                          </w:rPr>
                        </w:pPr>
                        <w:r>
                          <w:rPr>
                            <w:sz w:val="24"/>
                          </w:rPr>
                          <w:t>0.79</w:t>
                        </w:r>
                      </w:p>
                    </w:tc>
                    <w:tc>
                      <w:tcPr>
                        <w:tcW w:w="119" w:type="dxa"/>
                      </w:tcPr>
                      <w:p w:rsidR="00E33CD0" w:rsidRDefault="00E33CD0"/>
                    </w:tc>
                  </w:tr>
                  <w:tr w:rsidR="00E33CD0">
                    <w:trPr>
                      <w:trHeight w:hRule="exact" w:val="299"/>
                    </w:trPr>
                    <w:tc>
                      <w:tcPr>
                        <w:tcW w:w="1235" w:type="dxa"/>
                        <w:tcBorders>
                          <w:bottom w:val="single" w:sz="3" w:space="0" w:color="000000"/>
                        </w:tcBorders>
                      </w:tcPr>
                      <w:p w:rsidR="00E33CD0" w:rsidRDefault="00E33CD0">
                        <w:pPr>
                          <w:pStyle w:val="TableParagraph"/>
                          <w:rPr>
                            <w:sz w:val="24"/>
                          </w:rPr>
                        </w:pPr>
                        <w:r>
                          <w:rPr>
                            <w:sz w:val="24"/>
                          </w:rPr>
                          <w:t>Scaled</w:t>
                        </w:r>
                      </w:p>
                    </w:tc>
                    <w:tc>
                      <w:tcPr>
                        <w:tcW w:w="943" w:type="dxa"/>
                        <w:tcBorders>
                          <w:bottom w:val="single" w:sz="3" w:space="0" w:color="000000"/>
                        </w:tcBorders>
                      </w:tcPr>
                      <w:p w:rsidR="00E33CD0" w:rsidRDefault="00E33CD0">
                        <w:pPr>
                          <w:pStyle w:val="TableParagraph"/>
                          <w:ind w:left="0" w:right="117"/>
                          <w:jc w:val="right"/>
                          <w:rPr>
                            <w:sz w:val="24"/>
                          </w:rPr>
                        </w:pPr>
                        <w:r>
                          <w:rPr>
                            <w:w w:val="95"/>
                            <w:sz w:val="24"/>
                          </w:rPr>
                          <w:t>0.87</w:t>
                        </w:r>
                      </w:p>
                    </w:tc>
                    <w:tc>
                      <w:tcPr>
                        <w:tcW w:w="1919" w:type="dxa"/>
                        <w:tcBorders>
                          <w:bottom w:val="single" w:sz="3" w:space="0" w:color="000000"/>
                        </w:tcBorders>
                      </w:tcPr>
                      <w:p w:rsidR="00E33CD0" w:rsidRDefault="00E33CD0">
                        <w:pPr>
                          <w:pStyle w:val="TableParagraph"/>
                          <w:ind w:left="0"/>
                          <w:jc w:val="right"/>
                          <w:rPr>
                            <w:sz w:val="24"/>
                          </w:rPr>
                        </w:pPr>
                        <w:r>
                          <w:rPr>
                            <w:sz w:val="24"/>
                          </w:rPr>
                          <w:t>0.83</w:t>
                        </w:r>
                      </w:p>
                    </w:tc>
                    <w:tc>
                      <w:tcPr>
                        <w:tcW w:w="119" w:type="dxa"/>
                        <w:tcBorders>
                          <w:bottom w:val="single" w:sz="3" w:space="0" w:color="000000"/>
                        </w:tcBorders>
                      </w:tcPr>
                      <w:p w:rsidR="00E33CD0" w:rsidRDefault="00E33CD0"/>
                    </w:tc>
                  </w:tr>
                </w:tbl>
                <w:p w:rsidR="00E33CD0" w:rsidRDefault="00E33CD0">
                  <w:pPr>
                    <w:pStyle w:val="BodyText"/>
                  </w:pPr>
                </w:p>
              </w:txbxContent>
            </v:textbox>
            <w10:wrap anchorx="page"/>
          </v:shape>
        </w:pict>
      </w:r>
      <w:r w:rsidR="00E33CD0">
        <w:t>Power</w:t>
      </w: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FD591A">
      <w:pPr>
        <w:pStyle w:val="BodyText"/>
        <w:rPr>
          <w:b/>
          <w:sz w:val="20"/>
        </w:rPr>
      </w:pPr>
    </w:p>
    <w:p w:rsidR="00FD591A" w:rsidRDefault="00E33CD0">
      <w:pPr>
        <w:pStyle w:val="BodyText"/>
        <w:spacing w:before="190" w:line="398" w:lineRule="auto"/>
        <w:ind w:left="422" w:right="1424" w:firstLine="17"/>
      </w:pPr>
      <w:proofErr w:type="gramStart"/>
      <w:r>
        <w:t>by</w:t>
      </w:r>
      <w:proofErr w:type="gramEnd"/>
      <w:r>
        <w:rPr>
          <w:spacing w:val="-11"/>
        </w:rPr>
        <w:t xml:space="preserve"> </w:t>
      </w:r>
      <w:r>
        <w:t>25%</w:t>
      </w:r>
      <w:r>
        <w:rPr>
          <w:spacing w:val="-11"/>
        </w:rPr>
        <w:t xml:space="preserve"> </w:t>
      </w:r>
      <w:r>
        <w:t>and</w:t>
      </w:r>
      <w:r>
        <w:rPr>
          <w:spacing w:val="-11"/>
        </w:rPr>
        <w:t xml:space="preserve"> </w:t>
      </w:r>
      <w:r>
        <w:t>animals</w:t>
      </w:r>
      <w:r>
        <w:rPr>
          <w:spacing w:val="-11"/>
        </w:rPr>
        <w:t xml:space="preserve"> </w:t>
      </w:r>
      <w:r>
        <w:t>contracted</w:t>
      </w:r>
      <w:r>
        <w:rPr>
          <w:spacing w:val="-11"/>
        </w:rPr>
        <w:t xml:space="preserve"> </w:t>
      </w:r>
      <w:r>
        <w:t>to</w:t>
      </w:r>
      <w:r>
        <w:rPr>
          <w:spacing w:val="-11"/>
        </w:rPr>
        <w:t xml:space="preserve"> </w:t>
      </w:r>
      <w:r>
        <w:t>core</w:t>
      </w:r>
      <w:r>
        <w:rPr>
          <w:spacing w:val="-11"/>
        </w:rPr>
        <w:t xml:space="preserve"> </w:t>
      </w:r>
      <w:r>
        <w:t>habitat,</w:t>
      </w:r>
      <w:r>
        <w:rPr>
          <w:spacing w:val="-11"/>
        </w:rPr>
        <w:t xml:space="preserve"> </w:t>
      </w:r>
      <w:r>
        <w:t>design</w:t>
      </w:r>
      <w:r>
        <w:rPr>
          <w:spacing w:val="-11"/>
        </w:rPr>
        <w:t xml:space="preserve"> </w:t>
      </w:r>
      <w:r>
        <w:t>impacted</w:t>
      </w:r>
      <w:r>
        <w:rPr>
          <w:spacing w:val="-11"/>
        </w:rPr>
        <w:t xml:space="preserve"> </w:t>
      </w:r>
      <w:r>
        <w:t>power</w:t>
      </w:r>
      <w:r>
        <w:rPr>
          <w:spacing w:val="-11"/>
        </w:rPr>
        <w:t xml:space="preserve"> </w:t>
      </w:r>
      <w:r>
        <w:t>very</w:t>
      </w:r>
      <w:r>
        <w:rPr>
          <w:spacing w:val="-11"/>
        </w:rPr>
        <w:t xml:space="preserve"> </w:t>
      </w:r>
      <w:r>
        <w:t>little</w:t>
      </w:r>
      <w:r>
        <w:rPr>
          <w:spacing w:val="-11"/>
        </w:rPr>
        <w:t xml:space="preserve"> </w:t>
      </w:r>
      <w:hyperlink w:anchor="_bookmark13" w:history="1">
        <w:r>
          <w:t>(Fig.1.8</w:t>
        </w:r>
      </w:hyperlink>
      <w:r>
        <w:t xml:space="preserve">). </w:t>
      </w:r>
      <w:r>
        <w:rPr>
          <w:spacing w:val="-4"/>
        </w:rPr>
        <w:t>However,</w:t>
      </w:r>
      <w:r>
        <w:rPr>
          <w:spacing w:val="-20"/>
        </w:rPr>
        <w:t xml:space="preserve"> </w:t>
      </w:r>
      <w:r>
        <w:t>with</w:t>
      </w:r>
      <w:r>
        <w:rPr>
          <w:spacing w:val="-20"/>
        </w:rPr>
        <w:t xml:space="preserve"> </w:t>
      </w:r>
      <w:r>
        <w:t>many</w:t>
      </w:r>
      <w:r>
        <w:rPr>
          <w:spacing w:val="-20"/>
        </w:rPr>
        <w:t xml:space="preserve"> </w:t>
      </w:r>
      <w:r>
        <w:t>(</w:t>
      </w:r>
      <w:r>
        <w:rPr>
          <w:rFonts w:ascii="Verdana"/>
          <w:i/>
        </w:rPr>
        <w:t>&gt;</w:t>
      </w:r>
      <w:r>
        <w:rPr>
          <w:rFonts w:ascii="Verdana"/>
          <w:i/>
          <w:spacing w:val="-49"/>
        </w:rPr>
        <w:t xml:space="preserve"> </w:t>
      </w:r>
      <w:r>
        <w:t>75)</w:t>
      </w:r>
      <w:r>
        <w:rPr>
          <w:spacing w:val="-20"/>
        </w:rPr>
        <w:t xml:space="preserve"> </w:t>
      </w:r>
      <w:r>
        <w:t>sensors,</w:t>
      </w:r>
      <w:r>
        <w:rPr>
          <w:spacing w:val="-20"/>
        </w:rPr>
        <w:t xml:space="preserve"> </w:t>
      </w:r>
      <w:r>
        <w:t>the</w:t>
      </w:r>
      <w:r>
        <w:rPr>
          <w:spacing w:val="-20"/>
        </w:rPr>
        <w:t xml:space="preserve"> </w:t>
      </w:r>
      <w:r>
        <w:t>stratified</w:t>
      </w:r>
      <w:r>
        <w:rPr>
          <w:spacing w:val="-20"/>
        </w:rPr>
        <w:t xml:space="preserve"> </w:t>
      </w:r>
      <w:r>
        <w:t>and</w:t>
      </w:r>
      <w:r>
        <w:rPr>
          <w:spacing w:val="-20"/>
        </w:rPr>
        <w:t xml:space="preserve"> </w:t>
      </w:r>
      <w:r>
        <w:t>scaled</w:t>
      </w:r>
      <w:r>
        <w:rPr>
          <w:spacing w:val="-20"/>
        </w:rPr>
        <w:t xml:space="preserve"> </w:t>
      </w:r>
      <w:r>
        <w:t>designs</w:t>
      </w:r>
      <w:r>
        <w:rPr>
          <w:spacing w:val="-20"/>
        </w:rPr>
        <w:t xml:space="preserve"> </w:t>
      </w:r>
      <w:r>
        <w:t>performed</w:t>
      </w:r>
      <w:r>
        <w:rPr>
          <w:spacing w:val="-20"/>
        </w:rPr>
        <w:t xml:space="preserve"> </w:t>
      </w:r>
      <w:r>
        <w:t>much</w:t>
      </w:r>
      <w:r>
        <w:rPr>
          <w:spacing w:val="-20"/>
        </w:rPr>
        <w:t xml:space="preserve"> </w:t>
      </w:r>
      <w:r>
        <w:t>better (power</w:t>
      </w:r>
      <w:r>
        <w:rPr>
          <w:spacing w:val="-13"/>
        </w:rPr>
        <w:t xml:space="preserve"> </w:t>
      </w:r>
      <w:r>
        <w:rPr>
          <w:rFonts w:ascii="Verdana"/>
          <w:i/>
        </w:rPr>
        <w:t>&gt;</w:t>
      </w:r>
      <w:r>
        <w:rPr>
          <w:rFonts w:ascii="Verdana"/>
          <w:i/>
          <w:spacing w:val="-36"/>
        </w:rPr>
        <w:t xml:space="preserve"> </w:t>
      </w:r>
      <w:r>
        <w:t>0.8</w:t>
      </w:r>
      <w:r>
        <w:rPr>
          <w:spacing w:val="-12"/>
        </w:rPr>
        <w:t xml:space="preserve"> </w:t>
      </w:r>
      <w:r>
        <w:t>with</w:t>
      </w:r>
      <w:r>
        <w:rPr>
          <w:spacing w:val="-12"/>
        </w:rPr>
        <w:t xml:space="preserve"> </w:t>
      </w:r>
      <w:r>
        <w:t>75+</w:t>
      </w:r>
      <w:r>
        <w:rPr>
          <w:spacing w:val="-12"/>
        </w:rPr>
        <w:t xml:space="preserve"> </w:t>
      </w:r>
      <w:r>
        <w:t>sensors)</w:t>
      </w:r>
      <w:r>
        <w:rPr>
          <w:spacing w:val="-12"/>
        </w:rPr>
        <w:t xml:space="preserve"> </w:t>
      </w:r>
      <w:r>
        <w:t>than</w:t>
      </w:r>
      <w:r>
        <w:rPr>
          <w:spacing w:val="-12"/>
        </w:rPr>
        <w:t xml:space="preserve"> </w:t>
      </w:r>
      <w:r>
        <w:t>the</w:t>
      </w:r>
      <w:r>
        <w:rPr>
          <w:spacing w:val="-12"/>
        </w:rPr>
        <w:t xml:space="preserve"> </w:t>
      </w:r>
      <w:r>
        <w:t>random</w:t>
      </w:r>
      <w:r>
        <w:rPr>
          <w:spacing w:val="-12"/>
        </w:rPr>
        <w:t xml:space="preserve"> </w:t>
      </w:r>
      <w:r>
        <w:t>design,</w:t>
      </w:r>
      <w:r>
        <w:rPr>
          <w:spacing w:val="-12"/>
        </w:rPr>
        <w:t xml:space="preserve"> </w:t>
      </w:r>
      <w:r>
        <w:t>which</w:t>
      </w:r>
      <w:r>
        <w:rPr>
          <w:spacing w:val="-12"/>
        </w:rPr>
        <w:t xml:space="preserve"> </w:t>
      </w:r>
      <w:r>
        <w:t>achieved</w:t>
      </w:r>
      <w:r>
        <w:rPr>
          <w:spacing w:val="-12"/>
        </w:rPr>
        <w:t xml:space="preserve"> </w:t>
      </w:r>
      <w:r>
        <w:t>power</w:t>
      </w:r>
      <w:r>
        <w:rPr>
          <w:spacing w:val="-12"/>
        </w:rPr>
        <w:t xml:space="preserve"> </w:t>
      </w:r>
      <w:r>
        <w:t>=</w:t>
      </w:r>
      <w:r>
        <w:rPr>
          <w:spacing w:val="-12"/>
        </w:rPr>
        <w:t xml:space="preserve"> </w:t>
      </w:r>
      <w:r>
        <w:t>0.75</w:t>
      </w:r>
      <w:r>
        <w:rPr>
          <w:spacing w:val="-12"/>
        </w:rPr>
        <w:t xml:space="preserve"> </w:t>
      </w:r>
      <w:r>
        <w:t>with 100</w:t>
      </w:r>
      <w:r>
        <w:rPr>
          <w:spacing w:val="-17"/>
        </w:rPr>
        <w:t xml:space="preserve"> </w:t>
      </w:r>
      <w:r>
        <w:t>sensors.</w:t>
      </w:r>
      <w:r>
        <w:rPr>
          <w:spacing w:val="-7"/>
        </w:rPr>
        <w:t xml:space="preserve"> </w:t>
      </w:r>
      <w:proofErr w:type="gramStart"/>
      <w:r>
        <w:t>Similarly,</w:t>
      </w:r>
      <w:r>
        <w:rPr>
          <w:spacing w:val="-17"/>
        </w:rPr>
        <w:t xml:space="preserve"> </w:t>
      </w:r>
      <w:r>
        <w:t>when</w:t>
      </w:r>
      <w:r>
        <w:rPr>
          <w:spacing w:val="-18"/>
        </w:rPr>
        <w:t xml:space="preserve"> </w:t>
      </w:r>
      <w:r>
        <w:t>the</w:t>
      </w:r>
      <w:r>
        <w:rPr>
          <w:spacing w:val="-17"/>
        </w:rPr>
        <w:t xml:space="preserve"> </w:t>
      </w:r>
      <w:r>
        <w:t>simulated</w:t>
      </w:r>
      <w:r>
        <w:rPr>
          <w:spacing w:val="-17"/>
        </w:rPr>
        <w:t xml:space="preserve"> </w:t>
      </w:r>
      <w:r>
        <w:t>change</w:t>
      </w:r>
      <w:r>
        <w:rPr>
          <w:spacing w:val="-17"/>
        </w:rPr>
        <w:t xml:space="preserve"> </w:t>
      </w:r>
      <w:r>
        <w:t>in</w:t>
      </w:r>
      <w:r>
        <w:rPr>
          <w:spacing w:val="-18"/>
        </w:rPr>
        <w:t xml:space="preserve"> </w:t>
      </w:r>
      <w:r>
        <w:t>the</w:t>
      </w:r>
      <w:r>
        <w:rPr>
          <w:spacing w:val="-17"/>
        </w:rPr>
        <w:t xml:space="preserve"> </w:t>
      </w:r>
      <w:r>
        <w:t>population</w:t>
      </w:r>
      <w:r>
        <w:rPr>
          <w:spacing w:val="-17"/>
        </w:rPr>
        <w:t xml:space="preserve"> </w:t>
      </w:r>
      <w:r>
        <w:t>was</w:t>
      </w:r>
      <w:r>
        <w:rPr>
          <w:spacing w:val="-18"/>
        </w:rPr>
        <w:t xml:space="preserve"> </w:t>
      </w:r>
      <w:r>
        <w:t>relatively</w:t>
      </w:r>
      <w:r>
        <w:rPr>
          <w:spacing w:val="-18"/>
        </w:rPr>
        <w:t xml:space="preserve"> </w:t>
      </w:r>
      <w:r>
        <w:t>small</w:t>
      </w:r>
      <w:r>
        <w:rPr>
          <w:spacing w:val="-17"/>
        </w:rPr>
        <w:t xml:space="preserve"> </w:t>
      </w:r>
      <w:r>
        <w:t>(</w:t>
      </w:r>
      <w:r>
        <w:rPr>
          <w:rFonts w:ascii="Verdana"/>
          <w:i/>
        </w:rPr>
        <w:t xml:space="preserve">&lt; </w:t>
      </w:r>
      <w:r>
        <w:t>15%; Fig.</w:t>
      </w:r>
      <w:proofErr w:type="gramEnd"/>
      <w:r w:rsidR="00FD591A">
        <w:fldChar w:fldCharType="begin"/>
      </w:r>
      <w:r w:rsidR="00FD591A">
        <w:instrText>HYPERLINK \l "_bookmark14"</w:instrText>
      </w:r>
      <w:r w:rsidR="00FD591A">
        <w:fldChar w:fldCharType="separate"/>
      </w:r>
      <w:r>
        <w:t>1.9)</w:t>
      </w:r>
      <w:r w:rsidR="00FD591A">
        <w:fldChar w:fldCharType="end"/>
      </w:r>
      <w:r>
        <w:t xml:space="preserve"> and 75 sensors were </w:t>
      </w:r>
      <w:proofErr w:type="gramStart"/>
      <w:r>
        <w:t>used,</w:t>
      </w:r>
      <w:proofErr w:type="gramEnd"/>
      <w:r>
        <w:t xml:space="preserve"> the three designs produced similarly </w:t>
      </w:r>
      <w:r>
        <w:rPr>
          <w:spacing w:val="-3"/>
        </w:rPr>
        <w:t xml:space="preserve">low </w:t>
      </w:r>
      <w:r>
        <w:t>power (</w:t>
      </w:r>
      <w:r>
        <w:rPr>
          <w:rFonts w:ascii="Verdana"/>
          <w:i/>
        </w:rPr>
        <w:t xml:space="preserve">&lt; </w:t>
      </w:r>
      <w:r>
        <w:t xml:space="preserve">0.5).  When the simulated change in the population was greater than 15%, the  </w:t>
      </w:r>
      <w:r>
        <w:rPr>
          <w:spacing w:val="46"/>
        </w:rPr>
        <w:t xml:space="preserve"> </w:t>
      </w:r>
      <w:r>
        <w:t>scaled</w:t>
      </w:r>
    </w:p>
    <w:p w:rsidR="00FD591A" w:rsidRDefault="00FD591A">
      <w:pPr>
        <w:spacing w:line="398" w:lineRule="auto"/>
        <w:sectPr w:rsidR="00FD591A">
          <w:type w:val="continuous"/>
          <w:pgSz w:w="12240" w:h="15840"/>
          <w:pgMar w:top="1500" w:right="0" w:bottom="280" w:left="1720" w:header="720" w:footer="720" w:gutter="0"/>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BodyText"/>
        <w:spacing w:before="1" w:line="403" w:lineRule="auto"/>
        <w:ind w:left="440" w:right="758"/>
        <w:jc w:val="both"/>
      </w:pPr>
      <w:proofErr w:type="gramStart"/>
      <w:r>
        <w:t>and</w:t>
      </w:r>
      <w:proofErr w:type="gramEnd"/>
      <w:r>
        <w:t xml:space="preserve"> stratified designs clearly outperformed the random design; </w:t>
      </w:r>
      <w:r>
        <w:rPr>
          <w:spacing w:val="-4"/>
        </w:rPr>
        <w:t xml:space="preserve">however, </w:t>
      </w:r>
      <w:r>
        <w:t>with catastrophic changes in the population (</w:t>
      </w:r>
      <w:r>
        <w:rPr>
          <w:rFonts w:ascii="Verdana"/>
          <w:i/>
        </w:rPr>
        <w:t>&gt;</w:t>
      </w:r>
      <w:r>
        <w:t>50%) it appears that</w:t>
      </w:r>
      <w:ins w:id="74" w:author="Jay" w:date="2017-07-10T10:09:00Z">
        <w:r w:rsidR="0095439E">
          <w:t>,</w:t>
        </w:r>
      </w:ins>
      <w:r>
        <w:t xml:space="preserve"> with 75 sensors</w:t>
      </w:r>
      <w:ins w:id="75" w:author="Jay" w:date="2017-07-10T10:09:00Z">
        <w:r w:rsidR="0095439E">
          <w:t>,</w:t>
        </w:r>
      </w:ins>
      <w:r>
        <w:t xml:space="preserve"> all designs would </w:t>
      </w:r>
      <w:r>
        <w:rPr>
          <w:spacing w:val="-3"/>
        </w:rPr>
        <w:t xml:space="preserve">have </w:t>
      </w:r>
      <w:r>
        <w:t>power approaching 1.</w:t>
      </w:r>
    </w:p>
    <w:p w:rsidR="00FD591A" w:rsidRDefault="00FD591A">
      <w:pPr>
        <w:pStyle w:val="BodyText"/>
        <w:rPr>
          <w:sz w:val="20"/>
        </w:rPr>
      </w:pPr>
    </w:p>
    <w:p w:rsidR="00FD591A" w:rsidRDefault="00FD591A">
      <w:pPr>
        <w:pStyle w:val="BodyText"/>
        <w:rPr>
          <w:sz w:val="20"/>
        </w:rPr>
      </w:pPr>
    </w:p>
    <w:p w:rsidR="00FD591A" w:rsidRDefault="00FD591A">
      <w:pPr>
        <w:pStyle w:val="BodyText"/>
        <w:spacing w:before="1"/>
        <w:rPr>
          <w:sz w:val="19"/>
        </w:rPr>
      </w:pPr>
    </w:p>
    <w:p w:rsidR="00FD591A" w:rsidRDefault="00FD591A">
      <w:pPr>
        <w:spacing w:before="90"/>
        <w:ind w:left="2296"/>
        <w:rPr>
          <w:rFonts w:ascii="Arial"/>
          <w:sz w:val="12"/>
        </w:rPr>
      </w:pPr>
      <w:r w:rsidRPr="00FD591A">
        <w:pict>
          <v:group id="_x0000_s2064" style="position:absolute;left:0;text-align:left;margin-left:232.3pt;margin-top:-19.15pt;width:160.95pt;height:144.9pt;z-index:-60688;mso-position-horizontal-relative:page" coordorigin="4646,-383" coordsize="3219,2898">
            <v:shape id="_x0000_s2067" style="position:absolute;left:4666;top:103;width:3178;height:2260" coordorigin="4666,103" coordsize="3178,2260" path="m4666,2363r167,-466l5000,1732r168,-275l5335,1232r167,-184l5670,914,5837,796r167,-85l6171,570r168,8l6506,367r167,31l6840,306r168,-95l7175,333,7342,165r168,15l7677,103r167,31e" filled="f" strokecolor="#e69f00" strokeweight=".71597mm">
              <v:path arrowok="t"/>
            </v:shape>
            <v:shape id="_x0000_s2066" style="position:absolute;left:4666;top:-363;width:3178;height:2857" coordorigin="4666,-363" coordsize="3178,2857" path="m4666,2493r167,-543l5000,1713r168,-328l5335,1079,5502,780,5670,673,5837,505r167,-23l6171,226r168,-8l6506,169,6673,4r167,-27l7008,-153r167,-53l7342,-283r168,8l7677,-363r167,8e" filled="f" strokecolor="#56b4e9" strokeweight=".71597mm">
              <v:path arrowok="t"/>
            </v:shape>
            <v:shape id="_x0000_s2065" style="position:absolute;left:4666;top:-267;width:3178;height:2696" coordorigin="4666,-267" coordsize="3178,2696" path="m4666,2428r167,-420l5000,1660r168,-214l5335,1216,5502,926,5670,750,5837,601r167,-46l6171,429,6339,295r167,-81l6673,123,6840,35,7008,-65r167,-42l7342,-145r168,-122l7677,-206r167,-42e" filled="f" strokecolor="#009e73" strokeweight=".71597mm">
              <v:path arrowok="t"/>
            </v:shape>
            <w10:wrap anchorx="page"/>
          </v:group>
        </w:pict>
      </w:r>
      <w:r w:rsidRPr="00FD591A">
        <w:pict>
          <v:shape id="_x0000_s2063" type="#_x0000_t202" style="position:absolute;left:0;text-align:left;margin-left:216.25pt;margin-top:-25.65pt;width:185.05pt;height:157.8pt;z-index:3568;mso-position-horizontal-relative:page" filled="f" stroked="f">
            <v:textbox inset="0,0,0,0">
              <w:txbxContent>
                <w:tbl>
                  <w:tblPr>
                    <w:tblW w:w="0" w:type="auto"/>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left w:w="0" w:type="dxa"/>
                      <w:right w:w="0" w:type="dxa"/>
                    </w:tblCellMar>
                    <w:tblLook w:val="01E0"/>
                  </w:tblPr>
                  <w:tblGrid>
                    <w:gridCol w:w="167"/>
                    <w:gridCol w:w="418"/>
                    <w:gridCol w:w="418"/>
                    <w:gridCol w:w="418"/>
                    <w:gridCol w:w="418"/>
                    <w:gridCol w:w="418"/>
                    <w:gridCol w:w="418"/>
                    <w:gridCol w:w="418"/>
                    <w:gridCol w:w="418"/>
                    <w:gridCol w:w="167"/>
                  </w:tblGrid>
                  <w:tr w:rsidR="00E33CD0">
                    <w:trPr>
                      <w:trHeight w:hRule="exact" w:val="185"/>
                    </w:trPr>
                    <w:tc>
                      <w:tcPr>
                        <w:tcW w:w="167" w:type="dxa"/>
                        <w:tcBorders>
                          <w:top w:val="single" w:sz="5" w:space="0" w:color="7F7F7F"/>
                          <w:left w:val="single" w:sz="5" w:space="0" w:color="7F7F7F"/>
                          <w:bottom w:val="single" w:sz="5" w:space="0" w:color="FAFAFA"/>
                        </w:tcBorders>
                      </w:tcPr>
                      <w:p w:rsidR="00E33CD0" w:rsidRDefault="00E33CD0"/>
                    </w:tc>
                    <w:tc>
                      <w:tcPr>
                        <w:tcW w:w="418" w:type="dxa"/>
                        <w:tcBorders>
                          <w:top w:val="single" w:sz="5" w:space="0" w:color="7F7F7F"/>
                          <w:bottom w:val="single" w:sz="5" w:space="0" w:color="FAFAFA"/>
                          <w:right w:val="single" w:sz="5" w:space="0" w:color="FAFAFA"/>
                        </w:tcBorders>
                      </w:tcPr>
                      <w:p w:rsidR="00E33CD0" w:rsidRDefault="00E33CD0"/>
                    </w:tc>
                    <w:tc>
                      <w:tcPr>
                        <w:tcW w:w="418" w:type="dxa"/>
                        <w:tcBorders>
                          <w:top w:val="single" w:sz="5" w:space="0" w:color="7F7F7F"/>
                          <w:left w:val="single" w:sz="5" w:space="0" w:color="FAFAFA"/>
                          <w:bottom w:val="single" w:sz="5" w:space="0" w:color="FAFAFA"/>
                        </w:tcBorders>
                      </w:tcPr>
                      <w:p w:rsidR="00E33CD0" w:rsidRDefault="00E33CD0"/>
                    </w:tc>
                    <w:tc>
                      <w:tcPr>
                        <w:tcW w:w="418" w:type="dxa"/>
                        <w:tcBorders>
                          <w:top w:val="single" w:sz="5" w:space="0" w:color="7F7F7F"/>
                          <w:bottom w:val="single" w:sz="5" w:space="0" w:color="FAFAFA"/>
                          <w:right w:val="single" w:sz="5" w:space="0" w:color="FAFAFA"/>
                        </w:tcBorders>
                      </w:tcPr>
                      <w:p w:rsidR="00E33CD0" w:rsidRDefault="00E33CD0"/>
                    </w:tc>
                    <w:tc>
                      <w:tcPr>
                        <w:tcW w:w="418" w:type="dxa"/>
                        <w:tcBorders>
                          <w:top w:val="single" w:sz="5" w:space="0" w:color="7F7F7F"/>
                          <w:left w:val="single" w:sz="5" w:space="0" w:color="FAFAFA"/>
                          <w:bottom w:val="single" w:sz="5" w:space="0" w:color="FAFAFA"/>
                        </w:tcBorders>
                      </w:tcPr>
                      <w:p w:rsidR="00E33CD0" w:rsidRDefault="00E33CD0"/>
                    </w:tc>
                    <w:tc>
                      <w:tcPr>
                        <w:tcW w:w="418" w:type="dxa"/>
                        <w:tcBorders>
                          <w:top w:val="single" w:sz="5" w:space="0" w:color="7F7F7F"/>
                          <w:bottom w:val="single" w:sz="5" w:space="0" w:color="FAFAFA"/>
                          <w:right w:val="single" w:sz="5" w:space="0" w:color="FAFAFA"/>
                        </w:tcBorders>
                      </w:tcPr>
                      <w:p w:rsidR="00E33CD0" w:rsidRDefault="00E33CD0"/>
                    </w:tc>
                    <w:tc>
                      <w:tcPr>
                        <w:tcW w:w="418" w:type="dxa"/>
                        <w:tcBorders>
                          <w:top w:val="single" w:sz="5" w:space="0" w:color="7F7F7F"/>
                          <w:left w:val="single" w:sz="5" w:space="0" w:color="FAFAFA"/>
                          <w:bottom w:val="single" w:sz="5" w:space="0" w:color="FAFAFA"/>
                        </w:tcBorders>
                      </w:tcPr>
                      <w:p w:rsidR="00E33CD0" w:rsidRDefault="00E33CD0"/>
                    </w:tc>
                    <w:tc>
                      <w:tcPr>
                        <w:tcW w:w="418" w:type="dxa"/>
                        <w:tcBorders>
                          <w:top w:val="single" w:sz="5" w:space="0" w:color="7F7F7F"/>
                          <w:bottom w:val="single" w:sz="5" w:space="0" w:color="FAFAFA"/>
                          <w:right w:val="single" w:sz="5" w:space="0" w:color="FAFAFA"/>
                        </w:tcBorders>
                      </w:tcPr>
                      <w:p w:rsidR="00E33CD0" w:rsidRDefault="00E33CD0"/>
                    </w:tc>
                    <w:tc>
                      <w:tcPr>
                        <w:tcW w:w="418" w:type="dxa"/>
                        <w:tcBorders>
                          <w:top w:val="single" w:sz="5" w:space="0" w:color="7F7F7F"/>
                          <w:left w:val="single" w:sz="5" w:space="0" w:color="FAFAFA"/>
                          <w:bottom w:val="single" w:sz="5" w:space="0" w:color="FAFAFA"/>
                        </w:tcBorders>
                      </w:tcPr>
                      <w:p w:rsidR="00E33CD0" w:rsidRDefault="00E33CD0"/>
                    </w:tc>
                    <w:tc>
                      <w:tcPr>
                        <w:tcW w:w="167" w:type="dxa"/>
                        <w:tcBorders>
                          <w:top w:val="single" w:sz="5" w:space="0" w:color="7F7F7F"/>
                          <w:bottom w:val="single" w:sz="5" w:space="0" w:color="FAFAFA"/>
                          <w:right w:val="single" w:sz="5" w:space="0" w:color="7F7F7F"/>
                        </w:tcBorders>
                      </w:tcPr>
                      <w:p w:rsidR="00E33CD0" w:rsidRDefault="00E33CD0"/>
                    </w:tc>
                  </w:tr>
                  <w:tr w:rsidR="00E33CD0">
                    <w:trPr>
                      <w:trHeight w:hRule="exact" w:val="287"/>
                    </w:trPr>
                    <w:tc>
                      <w:tcPr>
                        <w:tcW w:w="167" w:type="dxa"/>
                        <w:vMerge w:val="restart"/>
                        <w:tcBorders>
                          <w:top w:val="single" w:sz="5" w:space="0" w:color="FAFAFA"/>
                          <w:left w:val="single" w:sz="5" w:space="0" w:color="7F7F7F"/>
                        </w:tcBorders>
                      </w:tcPr>
                      <w:p w:rsidR="00E33CD0" w:rsidRDefault="00E33CD0"/>
                    </w:tc>
                    <w:tc>
                      <w:tcPr>
                        <w:tcW w:w="418" w:type="dxa"/>
                        <w:tcBorders>
                          <w:top w:val="single" w:sz="5" w:space="0" w:color="FAFAFA"/>
                          <w:bottom w:val="single" w:sz="11" w:space="0" w:color="000000"/>
                          <w:right w:val="single" w:sz="5" w:space="0" w:color="FAFAFA"/>
                        </w:tcBorders>
                      </w:tcPr>
                      <w:p w:rsidR="00E33CD0" w:rsidRDefault="00E33CD0"/>
                    </w:tc>
                    <w:tc>
                      <w:tcPr>
                        <w:tcW w:w="418" w:type="dxa"/>
                        <w:tcBorders>
                          <w:top w:val="single" w:sz="5" w:space="0" w:color="FAFAFA"/>
                          <w:left w:val="single" w:sz="5" w:space="0" w:color="FAFAFA"/>
                          <w:bottom w:val="single" w:sz="11" w:space="0" w:color="000000"/>
                        </w:tcBorders>
                      </w:tcPr>
                      <w:p w:rsidR="00E33CD0" w:rsidRDefault="00E33CD0"/>
                    </w:tc>
                    <w:tc>
                      <w:tcPr>
                        <w:tcW w:w="418" w:type="dxa"/>
                        <w:tcBorders>
                          <w:top w:val="single" w:sz="5" w:space="0" w:color="FAFAFA"/>
                          <w:bottom w:val="single" w:sz="11" w:space="0" w:color="000000"/>
                          <w:right w:val="single" w:sz="5" w:space="0" w:color="FAFAFA"/>
                        </w:tcBorders>
                      </w:tcPr>
                      <w:p w:rsidR="00E33CD0" w:rsidRDefault="00E33CD0"/>
                    </w:tc>
                    <w:tc>
                      <w:tcPr>
                        <w:tcW w:w="418" w:type="dxa"/>
                        <w:tcBorders>
                          <w:top w:val="single" w:sz="5" w:space="0" w:color="FAFAFA"/>
                          <w:left w:val="single" w:sz="5" w:space="0" w:color="FAFAFA"/>
                          <w:bottom w:val="single" w:sz="11" w:space="0" w:color="000000"/>
                        </w:tcBorders>
                      </w:tcPr>
                      <w:p w:rsidR="00E33CD0" w:rsidRDefault="00E33CD0"/>
                    </w:tc>
                    <w:tc>
                      <w:tcPr>
                        <w:tcW w:w="418" w:type="dxa"/>
                        <w:tcBorders>
                          <w:top w:val="single" w:sz="5" w:space="0" w:color="FAFAFA"/>
                          <w:bottom w:val="single" w:sz="11" w:space="0" w:color="000000"/>
                          <w:right w:val="single" w:sz="5" w:space="0" w:color="FAFAFA"/>
                        </w:tcBorders>
                      </w:tcPr>
                      <w:p w:rsidR="00E33CD0" w:rsidRDefault="00E33CD0"/>
                    </w:tc>
                    <w:tc>
                      <w:tcPr>
                        <w:tcW w:w="418" w:type="dxa"/>
                        <w:tcBorders>
                          <w:top w:val="single" w:sz="5" w:space="0" w:color="FAFAFA"/>
                          <w:left w:val="single" w:sz="5" w:space="0" w:color="FAFAFA"/>
                          <w:bottom w:val="single" w:sz="11" w:space="0" w:color="000000"/>
                        </w:tcBorders>
                      </w:tcPr>
                      <w:p w:rsidR="00E33CD0" w:rsidRDefault="00E33CD0"/>
                    </w:tc>
                    <w:tc>
                      <w:tcPr>
                        <w:tcW w:w="418" w:type="dxa"/>
                        <w:tcBorders>
                          <w:top w:val="single" w:sz="5" w:space="0" w:color="FAFAFA"/>
                          <w:bottom w:val="single" w:sz="11" w:space="0" w:color="000000"/>
                          <w:right w:val="single" w:sz="5" w:space="0" w:color="FAFAFA"/>
                        </w:tcBorders>
                      </w:tcPr>
                      <w:p w:rsidR="00E33CD0" w:rsidRDefault="00E33CD0"/>
                    </w:tc>
                    <w:tc>
                      <w:tcPr>
                        <w:tcW w:w="418" w:type="dxa"/>
                        <w:tcBorders>
                          <w:top w:val="single" w:sz="5" w:space="0" w:color="FAFAFA"/>
                          <w:left w:val="single" w:sz="5" w:space="0" w:color="FAFAFA"/>
                          <w:bottom w:val="single" w:sz="11" w:space="0" w:color="000000"/>
                        </w:tcBorders>
                      </w:tcPr>
                      <w:p w:rsidR="00E33CD0" w:rsidRDefault="00E33CD0"/>
                    </w:tc>
                    <w:tc>
                      <w:tcPr>
                        <w:tcW w:w="167" w:type="dxa"/>
                        <w:vMerge w:val="restart"/>
                        <w:tcBorders>
                          <w:top w:val="single" w:sz="5" w:space="0" w:color="FAFAFA"/>
                          <w:right w:val="single" w:sz="5" w:space="0" w:color="7F7F7F"/>
                        </w:tcBorders>
                      </w:tcPr>
                      <w:p w:rsidR="00E33CD0" w:rsidRDefault="00E33CD0"/>
                    </w:tc>
                  </w:tr>
                  <w:tr w:rsidR="00E33CD0">
                    <w:trPr>
                      <w:trHeight w:hRule="exact" w:val="191"/>
                    </w:trPr>
                    <w:tc>
                      <w:tcPr>
                        <w:tcW w:w="167" w:type="dxa"/>
                        <w:vMerge/>
                        <w:tcBorders>
                          <w:left w:val="single" w:sz="5" w:space="0" w:color="7F7F7F"/>
                        </w:tcBorders>
                      </w:tcPr>
                      <w:p w:rsidR="00E33CD0" w:rsidRDefault="00E33CD0"/>
                    </w:tc>
                    <w:tc>
                      <w:tcPr>
                        <w:tcW w:w="418" w:type="dxa"/>
                        <w:tcBorders>
                          <w:top w:val="single" w:sz="11" w:space="0" w:color="000000"/>
                          <w:right w:val="single" w:sz="5" w:space="0" w:color="FAFAFA"/>
                        </w:tcBorders>
                      </w:tcPr>
                      <w:p w:rsidR="00E33CD0" w:rsidRDefault="00E33CD0"/>
                    </w:tc>
                    <w:tc>
                      <w:tcPr>
                        <w:tcW w:w="418" w:type="dxa"/>
                        <w:tcBorders>
                          <w:top w:val="single" w:sz="11" w:space="0" w:color="000000"/>
                          <w:left w:val="single" w:sz="5" w:space="0" w:color="FAFAFA"/>
                        </w:tcBorders>
                      </w:tcPr>
                      <w:p w:rsidR="00E33CD0" w:rsidRDefault="00E33CD0"/>
                    </w:tc>
                    <w:tc>
                      <w:tcPr>
                        <w:tcW w:w="418" w:type="dxa"/>
                        <w:tcBorders>
                          <w:top w:val="single" w:sz="11" w:space="0" w:color="000000"/>
                          <w:right w:val="single" w:sz="5" w:space="0" w:color="FAFAFA"/>
                        </w:tcBorders>
                      </w:tcPr>
                      <w:p w:rsidR="00E33CD0" w:rsidRDefault="00E33CD0"/>
                    </w:tc>
                    <w:tc>
                      <w:tcPr>
                        <w:tcW w:w="418" w:type="dxa"/>
                        <w:tcBorders>
                          <w:top w:val="single" w:sz="11" w:space="0" w:color="000000"/>
                          <w:left w:val="single" w:sz="5" w:space="0" w:color="FAFAFA"/>
                        </w:tcBorders>
                      </w:tcPr>
                      <w:p w:rsidR="00E33CD0" w:rsidRDefault="00E33CD0"/>
                    </w:tc>
                    <w:tc>
                      <w:tcPr>
                        <w:tcW w:w="418" w:type="dxa"/>
                        <w:tcBorders>
                          <w:top w:val="single" w:sz="11" w:space="0" w:color="000000"/>
                          <w:right w:val="single" w:sz="5" w:space="0" w:color="FAFAFA"/>
                        </w:tcBorders>
                      </w:tcPr>
                      <w:p w:rsidR="00E33CD0" w:rsidRDefault="00E33CD0"/>
                    </w:tc>
                    <w:tc>
                      <w:tcPr>
                        <w:tcW w:w="418" w:type="dxa"/>
                        <w:tcBorders>
                          <w:top w:val="single" w:sz="11" w:space="0" w:color="000000"/>
                          <w:left w:val="single" w:sz="5" w:space="0" w:color="FAFAFA"/>
                        </w:tcBorders>
                      </w:tcPr>
                      <w:p w:rsidR="00E33CD0" w:rsidRDefault="00E33CD0"/>
                    </w:tc>
                    <w:tc>
                      <w:tcPr>
                        <w:tcW w:w="418" w:type="dxa"/>
                        <w:tcBorders>
                          <w:top w:val="single" w:sz="11" w:space="0" w:color="000000"/>
                          <w:right w:val="single" w:sz="5" w:space="0" w:color="FAFAFA"/>
                        </w:tcBorders>
                      </w:tcPr>
                      <w:p w:rsidR="00E33CD0" w:rsidRDefault="00E33CD0"/>
                    </w:tc>
                    <w:tc>
                      <w:tcPr>
                        <w:tcW w:w="418" w:type="dxa"/>
                        <w:tcBorders>
                          <w:top w:val="single" w:sz="11" w:space="0" w:color="000000"/>
                          <w:left w:val="single" w:sz="5" w:space="0" w:color="FAFAFA"/>
                        </w:tcBorders>
                      </w:tcPr>
                      <w:p w:rsidR="00E33CD0" w:rsidRDefault="00E33CD0"/>
                    </w:tc>
                    <w:tc>
                      <w:tcPr>
                        <w:tcW w:w="167" w:type="dxa"/>
                        <w:vMerge/>
                        <w:tcBorders>
                          <w:right w:val="single" w:sz="5" w:space="0" w:color="7F7F7F"/>
                        </w:tcBorders>
                      </w:tcPr>
                      <w:p w:rsidR="00E33CD0" w:rsidRDefault="00E33CD0"/>
                    </w:tc>
                  </w:tr>
                  <w:tr w:rsidR="00E33CD0">
                    <w:trPr>
                      <w:trHeight w:hRule="exact" w:val="478"/>
                    </w:trPr>
                    <w:tc>
                      <w:tcPr>
                        <w:tcW w:w="167" w:type="dxa"/>
                        <w:tcBorders>
                          <w:left w:val="single" w:sz="5" w:space="0" w:color="7F7F7F"/>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167" w:type="dxa"/>
                        <w:tcBorders>
                          <w:bottom w:val="single" w:sz="5" w:space="0" w:color="FAFAFA"/>
                          <w:right w:val="single" w:sz="5" w:space="0" w:color="7F7F7F"/>
                        </w:tcBorders>
                      </w:tcPr>
                      <w:p w:rsidR="00E33CD0" w:rsidRDefault="00E33CD0"/>
                    </w:tc>
                  </w:tr>
                  <w:tr w:rsidR="00E33CD0">
                    <w:trPr>
                      <w:trHeight w:hRule="exact" w:val="478"/>
                    </w:trPr>
                    <w:tc>
                      <w:tcPr>
                        <w:tcW w:w="167" w:type="dxa"/>
                        <w:tcBorders>
                          <w:top w:val="single" w:sz="5" w:space="0" w:color="FAFAFA"/>
                          <w:left w:val="single" w:sz="5" w:space="0" w:color="7F7F7F"/>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167" w:type="dxa"/>
                        <w:tcBorders>
                          <w:top w:val="single" w:sz="5" w:space="0" w:color="FAFAFA"/>
                          <w:right w:val="single" w:sz="5" w:space="0" w:color="7F7F7F"/>
                        </w:tcBorders>
                      </w:tcPr>
                      <w:p w:rsidR="00E33CD0" w:rsidRDefault="00E33CD0"/>
                    </w:tc>
                  </w:tr>
                  <w:tr w:rsidR="00E33CD0">
                    <w:trPr>
                      <w:trHeight w:hRule="exact" w:val="478"/>
                    </w:trPr>
                    <w:tc>
                      <w:tcPr>
                        <w:tcW w:w="167" w:type="dxa"/>
                        <w:tcBorders>
                          <w:left w:val="single" w:sz="5" w:space="0" w:color="7F7F7F"/>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167" w:type="dxa"/>
                        <w:tcBorders>
                          <w:bottom w:val="single" w:sz="5" w:space="0" w:color="FAFAFA"/>
                          <w:right w:val="single" w:sz="5" w:space="0" w:color="7F7F7F"/>
                        </w:tcBorders>
                      </w:tcPr>
                      <w:p w:rsidR="00E33CD0" w:rsidRDefault="00E33CD0"/>
                    </w:tc>
                  </w:tr>
                  <w:tr w:rsidR="00E33CD0">
                    <w:trPr>
                      <w:trHeight w:hRule="exact" w:val="478"/>
                    </w:trPr>
                    <w:tc>
                      <w:tcPr>
                        <w:tcW w:w="167" w:type="dxa"/>
                        <w:tcBorders>
                          <w:top w:val="single" w:sz="5" w:space="0" w:color="FAFAFA"/>
                          <w:left w:val="single" w:sz="5" w:space="0" w:color="7F7F7F"/>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167" w:type="dxa"/>
                        <w:tcBorders>
                          <w:top w:val="single" w:sz="5" w:space="0" w:color="FAFAFA"/>
                          <w:right w:val="single" w:sz="5" w:space="0" w:color="7F7F7F"/>
                        </w:tcBorders>
                      </w:tcPr>
                      <w:p w:rsidR="00E33CD0" w:rsidRDefault="00E33CD0"/>
                    </w:tc>
                  </w:tr>
                  <w:tr w:rsidR="00E33CD0">
                    <w:trPr>
                      <w:trHeight w:hRule="exact" w:val="523"/>
                    </w:trPr>
                    <w:tc>
                      <w:tcPr>
                        <w:tcW w:w="167" w:type="dxa"/>
                        <w:tcBorders>
                          <w:left w:val="single" w:sz="5" w:space="0" w:color="7F7F7F"/>
                          <w:bottom w:val="single" w:sz="5" w:space="0" w:color="7F7F7F"/>
                        </w:tcBorders>
                      </w:tcPr>
                      <w:p w:rsidR="00E33CD0" w:rsidRDefault="00E33CD0"/>
                    </w:tc>
                    <w:tc>
                      <w:tcPr>
                        <w:tcW w:w="418" w:type="dxa"/>
                        <w:tcBorders>
                          <w:bottom w:val="single" w:sz="5" w:space="0" w:color="7F7F7F"/>
                          <w:right w:val="single" w:sz="5" w:space="0" w:color="FAFAFA"/>
                        </w:tcBorders>
                      </w:tcPr>
                      <w:p w:rsidR="00E33CD0" w:rsidRDefault="00E33CD0"/>
                    </w:tc>
                    <w:tc>
                      <w:tcPr>
                        <w:tcW w:w="418" w:type="dxa"/>
                        <w:tcBorders>
                          <w:left w:val="single" w:sz="5" w:space="0" w:color="FAFAFA"/>
                          <w:bottom w:val="single" w:sz="5" w:space="0" w:color="7F7F7F"/>
                        </w:tcBorders>
                      </w:tcPr>
                      <w:p w:rsidR="00E33CD0" w:rsidRDefault="00E33CD0"/>
                    </w:tc>
                    <w:tc>
                      <w:tcPr>
                        <w:tcW w:w="418" w:type="dxa"/>
                        <w:tcBorders>
                          <w:bottom w:val="single" w:sz="5" w:space="0" w:color="7F7F7F"/>
                          <w:right w:val="single" w:sz="5" w:space="0" w:color="FAFAFA"/>
                        </w:tcBorders>
                      </w:tcPr>
                      <w:p w:rsidR="00E33CD0" w:rsidRDefault="00E33CD0"/>
                    </w:tc>
                    <w:tc>
                      <w:tcPr>
                        <w:tcW w:w="418" w:type="dxa"/>
                        <w:tcBorders>
                          <w:left w:val="single" w:sz="5" w:space="0" w:color="FAFAFA"/>
                          <w:bottom w:val="single" w:sz="5" w:space="0" w:color="7F7F7F"/>
                        </w:tcBorders>
                      </w:tcPr>
                      <w:p w:rsidR="00E33CD0" w:rsidRDefault="00E33CD0"/>
                    </w:tc>
                    <w:tc>
                      <w:tcPr>
                        <w:tcW w:w="418" w:type="dxa"/>
                        <w:tcBorders>
                          <w:bottom w:val="single" w:sz="5" w:space="0" w:color="7F7F7F"/>
                          <w:right w:val="single" w:sz="5" w:space="0" w:color="FAFAFA"/>
                        </w:tcBorders>
                      </w:tcPr>
                      <w:p w:rsidR="00E33CD0" w:rsidRDefault="00E33CD0"/>
                    </w:tc>
                    <w:tc>
                      <w:tcPr>
                        <w:tcW w:w="418" w:type="dxa"/>
                        <w:tcBorders>
                          <w:left w:val="single" w:sz="5" w:space="0" w:color="FAFAFA"/>
                          <w:bottom w:val="single" w:sz="5" w:space="0" w:color="7F7F7F"/>
                        </w:tcBorders>
                      </w:tcPr>
                      <w:p w:rsidR="00E33CD0" w:rsidRDefault="00E33CD0"/>
                    </w:tc>
                    <w:tc>
                      <w:tcPr>
                        <w:tcW w:w="418" w:type="dxa"/>
                        <w:tcBorders>
                          <w:bottom w:val="single" w:sz="5" w:space="0" w:color="7F7F7F"/>
                          <w:right w:val="single" w:sz="5" w:space="0" w:color="FAFAFA"/>
                        </w:tcBorders>
                      </w:tcPr>
                      <w:p w:rsidR="00E33CD0" w:rsidRDefault="00E33CD0"/>
                    </w:tc>
                    <w:tc>
                      <w:tcPr>
                        <w:tcW w:w="418" w:type="dxa"/>
                        <w:tcBorders>
                          <w:left w:val="single" w:sz="5" w:space="0" w:color="FAFAFA"/>
                          <w:bottom w:val="single" w:sz="5" w:space="0" w:color="7F7F7F"/>
                        </w:tcBorders>
                      </w:tcPr>
                      <w:p w:rsidR="00E33CD0" w:rsidRDefault="00E33CD0"/>
                    </w:tc>
                    <w:tc>
                      <w:tcPr>
                        <w:tcW w:w="167" w:type="dxa"/>
                        <w:tcBorders>
                          <w:bottom w:val="single" w:sz="5" w:space="0" w:color="7F7F7F"/>
                          <w:right w:val="single" w:sz="5" w:space="0" w:color="7F7F7F"/>
                        </w:tcBorders>
                      </w:tcPr>
                      <w:p w:rsidR="00E33CD0" w:rsidRDefault="00E33CD0"/>
                    </w:tc>
                  </w:tr>
                </w:tbl>
                <w:p w:rsidR="00E33CD0" w:rsidRDefault="00E33CD0">
                  <w:pPr>
                    <w:pStyle w:val="BodyText"/>
                  </w:pPr>
                </w:p>
              </w:txbxContent>
            </v:textbox>
            <w10:wrap anchorx="page"/>
          </v:shape>
        </w:pict>
      </w:r>
      <w:bookmarkStart w:id="76" w:name="_bookmark13"/>
      <w:bookmarkEnd w:id="76"/>
      <w:r w:rsidR="00E33CD0">
        <w:rPr>
          <w:rFonts w:ascii="Arial"/>
          <w:w w:val="105"/>
          <w:sz w:val="12"/>
        </w:rPr>
        <w:t>0.75</w:t>
      </w:r>
    </w:p>
    <w:p w:rsidR="00FD591A" w:rsidRDefault="00FD591A">
      <w:pPr>
        <w:pStyle w:val="BodyText"/>
        <w:spacing w:before="9"/>
        <w:rPr>
          <w:rFonts w:ascii="Arial"/>
          <w:sz w:val="16"/>
        </w:rPr>
      </w:pPr>
    </w:p>
    <w:p w:rsidR="00FD591A" w:rsidRDefault="00E33CD0">
      <w:pPr>
        <w:spacing w:before="83"/>
        <w:ind w:left="6453"/>
        <w:rPr>
          <w:rFonts w:ascii="Arial"/>
          <w:sz w:val="15"/>
        </w:rPr>
      </w:pPr>
      <w:r>
        <w:rPr>
          <w:rFonts w:ascii="Arial"/>
          <w:sz w:val="15"/>
        </w:rPr>
        <w:t>Design</w:t>
      </w:r>
    </w:p>
    <w:p w:rsidR="00FD591A" w:rsidRDefault="00FD591A">
      <w:pPr>
        <w:pStyle w:val="BodyText"/>
        <w:spacing w:before="5"/>
        <w:rPr>
          <w:rFonts w:ascii="Arial"/>
          <w:sz w:val="10"/>
        </w:rPr>
      </w:pPr>
    </w:p>
    <w:p w:rsidR="00FD591A" w:rsidRDefault="00FD591A">
      <w:pPr>
        <w:ind w:right="2576"/>
        <w:jc w:val="right"/>
        <w:rPr>
          <w:rFonts w:ascii="Arial"/>
          <w:sz w:val="12"/>
        </w:rPr>
      </w:pPr>
      <w:r w:rsidRPr="00FD591A">
        <w:pict>
          <v:line id="_x0000_s2062" style="position:absolute;left:0;text-align:left;z-index:3352;mso-position-horizontal-relative:page" from="410.1pt,3.35pt" to="421.8pt,3.35pt" strokecolor="#e69f00" strokeweight=".71597mm">
            <w10:wrap anchorx="page"/>
          </v:line>
        </w:pict>
      </w:r>
      <w:r w:rsidRPr="00FD591A">
        <w:pict>
          <v:shape id="_x0000_s2061" type="#_x0000_t202" style="position:absolute;left:0;text-align:left;margin-left:190.6pt;margin-top:1.9pt;width:9.65pt;height:23.05pt;z-index:3544;mso-position-horizontal-relative:page" filled="f" stroked="f">
            <v:textbox style="layout-flow:vertical;mso-layout-flow-alt:bottom-to-top" inset="0,0,0,0">
              <w:txbxContent>
                <w:p w:rsidR="00E33CD0" w:rsidRDefault="00E33CD0">
                  <w:pPr>
                    <w:spacing w:before="2"/>
                    <w:ind w:left="20" w:right="-266"/>
                    <w:rPr>
                      <w:rFonts w:ascii="Arial"/>
                      <w:sz w:val="15"/>
                    </w:rPr>
                  </w:pPr>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p>
              </w:txbxContent>
            </v:textbox>
            <w10:wrap anchorx="page"/>
          </v:shape>
        </w:pict>
      </w:r>
      <w:r w:rsidR="00E33CD0">
        <w:rPr>
          <w:rFonts w:ascii="Arial"/>
          <w:w w:val="105"/>
          <w:sz w:val="12"/>
        </w:rPr>
        <w:t>Random</w:t>
      </w:r>
    </w:p>
    <w:p w:rsidR="00FD591A" w:rsidRDefault="00FD591A">
      <w:pPr>
        <w:pStyle w:val="BodyText"/>
        <w:spacing w:before="10"/>
        <w:rPr>
          <w:rFonts w:ascii="Arial"/>
          <w:sz w:val="9"/>
        </w:rPr>
      </w:pPr>
    </w:p>
    <w:p w:rsidR="00FD591A" w:rsidRDefault="00FD591A">
      <w:pPr>
        <w:tabs>
          <w:tab w:val="left" w:pos="4485"/>
        </w:tabs>
        <w:ind w:right="2668"/>
        <w:jc w:val="right"/>
        <w:rPr>
          <w:rFonts w:ascii="Arial"/>
          <w:sz w:val="12"/>
        </w:rPr>
      </w:pPr>
      <w:r w:rsidRPr="00FD591A">
        <w:pict>
          <v:line id="_x0000_s2060" style="position:absolute;left:0;text-align:left;z-index:-60640;mso-position-horizontal-relative:page" from="410.1pt,5.35pt" to="421.8pt,5.35pt" strokecolor="#56b4e9" strokeweight=".71597mm">
            <w10:wrap anchorx="page"/>
          </v:line>
        </w:pict>
      </w:r>
      <w:r w:rsidR="00E33CD0">
        <w:rPr>
          <w:rFonts w:ascii="Arial"/>
          <w:w w:val="105"/>
          <w:position w:val="4"/>
          <w:sz w:val="12"/>
        </w:rPr>
        <w:t>0.50</w:t>
      </w:r>
      <w:r w:rsidR="00E33CD0">
        <w:rPr>
          <w:rFonts w:ascii="Arial"/>
          <w:w w:val="105"/>
          <w:position w:val="4"/>
          <w:sz w:val="12"/>
        </w:rPr>
        <w:tab/>
      </w:r>
      <w:r w:rsidR="00E33CD0">
        <w:rPr>
          <w:rFonts w:ascii="Arial"/>
          <w:w w:val="105"/>
          <w:sz w:val="12"/>
        </w:rPr>
        <w:t>Scaled</w:t>
      </w:r>
    </w:p>
    <w:p w:rsidR="00FD591A" w:rsidRDefault="00FD591A">
      <w:pPr>
        <w:pStyle w:val="BodyText"/>
        <w:spacing w:before="4"/>
        <w:rPr>
          <w:rFonts w:ascii="Arial"/>
          <w:sz w:val="13"/>
        </w:rPr>
      </w:pPr>
    </w:p>
    <w:p w:rsidR="00FD591A" w:rsidRDefault="00FD591A">
      <w:pPr>
        <w:ind w:right="2556"/>
        <w:jc w:val="right"/>
        <w:rPr>
          <w:rFonts w:ascii="Arial"/>
          <w:sz w:val="12"/>
        </w:rPr>
      </w:pPr>
      <w:r w:rsidRPr="00FD591A">
        <w:pict>
          <v:line id="_x0000_s2059" style="position:absolute;left:0;text-align:left;z-index:3400;mso-position-horizontal-relative:page" from="410.1pt,3.35pt" to="421.8pt,3.35pt" strokecolor="#009e73" strokeweight=".71597mm">
            <w10:wrap anchorx="page"/>
          </v:line>
        </w:pict>
      </w:r>
      <w:r w:rsidR="00E33CD0">
        <w:rPr>
          <w:rFonts w:ascii="Arial"/>
          <w:w w:val="105"/>
          <w:sz w:val="12"/>
        </w:rPr>
        <w:t>Stratified</w:t>
      </w:r>
    </w:p>
    <w:p w:rsidR="00FD591A" w:rsidRDefault="00FD591A">
      <w:pPr>
        <w:pStyle w:val="BodyText"/>
        <w:rPr>
          <w:rFonts w:ascii="Arial"/>
          <w:sz w:val="20"/>
        </w:rPr>
      </w:pPr>
    </w:p>
    <w:p w:rsidR="00FD591A" w:rsidRDefault="00FD591A">
      <w:pPr>
        <w:pStyle w:val="BodyText"/>
        <w:rPr>
          <w:rFonts w:ascii="Arial"/>
          <w:sz w:val="12"/>
        </w:rPr>
      </w:pPr>
    </w:p>
    <w:p w:rsidR="00FD591A" w:rsidRDefault="00FD591A">
      <w:pPr>
        <w:pStyle w:val="BodyText"/>
        <w:spacing w:before="10"/>
        <w:rPr>
          <w:rFonts w:ascii="Arial"/>
          <w:sz w:val="9"/>
        </w:rPr>
      </w:pPr>
    </w:p>
    <w:p w:rsidR="00FD591A" w:rsidRDefault="00E33CD0">
      <w:pPr>
        <w:spacing w:before="1"/>
        <w:ind w:left="2296"/>
        <w:rPr>
          <w:rFonts w:ascii="Arial"/>
          <w:sz w:val="12"/>
        </w:rPr>
      </w:pPr>
      <w:r>
        <w:rPr>
          <w:rFonts w:ascii="Arial"/>
          <w:w w:val="105"/>
          <w:sz w:val="12"/>
        </w:rPr>
        <w:t>0.25</w:t>
      </w:r>
    </w:p>
    <w:p w:rsidR="00FD591A" w:rsidRDefault="00FD591A">
      <w:pPr>
        <w:pStyle w:val="BodyText"/>
        <w:rPr>
          <w:rFonts w:ascii="Arial"/>
          <w:sz w:val="20"/>
        </w:rPr>
      </w:pPr>
    </w:p>
    <w:p w:rsidR="00FD591A" w:rsidRDefault="00FD591A">
      <w:pPr>
        <w:pStyle w:val="BodyText"/>
        <w:spacing w:before="4"/>
        <w:rPr>
          <w:rFonts w:ascii="Arial"/>
          <w:sz w:val="19"/>
        </w:rPr>
      </w:pPr>
    </w:p>
    <w:p w:rsidR="00FD591A" w:rsidRDefault="00E33CD0">
      <w:pPr>
        <w:tabs>
          <w:tab w:val="left" w:pos="800"/>
          <w:tab w:val="left" w:pos="1637"/>
          <w:tab w:val="left" w:pos="2473"/>
          <w:tab w:val="left" w:pos="3274"/>
        </w:tabs>
        <w:spacing w:before="90"/>
        <w:ind w:right="864"/>
        <w:jc w:val="center"/>
        <w:rPr>
          <w:rFonts w:ascii="Arial"/>
          <w:sz w:val="12"/>
        </w:rPr>
      </w:pPr>
      <w:r>
        <w:rPr>
          <w:rFonts w:ascii="Arial"/>
          <w:w w:val="105"/>
          <w:sz w:val="12"/>
        </w:rPr>
        <w:t>0</w:t>
      </w:r>
      <w:r>
        <w:rPr>
          <w:rFonts w:ascii="Arial"/>
          <w:w w:val="105"/>
          <w:sz w:val="12"/>
        </w:rPr>
        <w:tab/>
        <w:t>25</w:t>
      </w:r>
      <w:r>
        <w:rPr>
          <w:rFonts w:ascii="Arial"/>
          <w:w w:val="105"/>
          <w:sz w:val="12"/>
        </w:rPr>
        <w:tab/>
        <w:t>50</w:t>
      </w:r>
      <w:r>
        <w:rPr>
          <w:rFonts w:ascii="Arial"/>
          <w:w w:val="105"/>
          <w:sz w:val="12"/>
        </w:rPr>
        <w:tab/>
        <w:t>75</w:t>
      </w:r>
      <w:r>
        <w:rPr>
          <w:rFonts w:ascii="Arial"/>
          <w:w w:val="105"/>
          <w:sz w:val="12"/>
        </w:rPr>
        <w:tab/>
        <w:t>100</w:t>
      </w:r>
    </w:p>
    <w:p w:rsidR="00FD591A" w:rsidRDefault="00E33CD0">
      <w:pPr>
        <w:spacing w:before="4"/>
        <w:ind w:right="935"/>
        <w:jc w:val="center"/>
        <w:rPr>
          <w:rFonts w:ascii="Arial"/>
          <w:sz w:val="15"/>
        </w:rPr>
      </w:pPr>
      <w:r>
        <w:rPr>
          <w:rFonts w:ascii="Arial"/>
          <w:sz w:val="15"/>
        </w:rPr>
        <w:t>Number of Sensors</w:t>
      </w:r>
    </w:p>
    <w:p w:rsidR="00FD591A" w:rsidRDefault="00FD591A">
      <w:pPr>
        <w:pStyle w:val="BodyText"/>
        <w:rPr>
          <w:rFonts w:ascii="Arial"/>
          <w:sz w:val="20"/>
        </w:rPr>
      </w:pPr>
    </w:p>
    <w:p w:rsidR="00FD591A" w:rsidRDefault="00FD591A">
      <w:pPr>
        <w:pStyle w:val="BodyText"/>
        <w:spacing w:before="5"/>
        <w:rPr>
          <w:rFonts w:ascii="Arial"/>
          <w:sz w:val="19"/>
        </w:rPr>
      </w:pPr>
    </w:p>
    <w:p w:rsidR="00FD591A" w:rsidRDefault="00E33CD0">
      <w:pPr>
        <w:spacing w:before="63" w:line="256" w:lineRule="auto"/>
        <w:ind w:left="584" w:right="885"/>
        <w:jc w:val="both"/>
        <w:rPr>
          <w:sz w:val="21"/>
        </w:rPr>
      </w:pPr>
      <w:r>
        <w:rPr>
          <w:b/>
          <w:sz w:val="21"/>
        </w:rPr>
        <w:t>Figure 1.8</w:t>
      </w:r>
      <w:r>
        <w:rPr>
          <w:sz w:val="21"/>
        </w:rPr>
        <w:t xml:space="preserve">:  </w:t>
      </w:r>
      <w:ins w:id="77" w:author="Jay" w:date="2017-07-10T10:11:00Z">
        <w:r w:rsidR="0095439E">
          <w:rPr>
            <w:sz w:val="21"/>
          </w:rPr>
          <w:t>Statistical p</w:t>
        </w:r>
      </w:ins>
      <w:del w:id="78" w:author="Jay" w:date="2017-07-10T10:11:00Z">
        <w:r w:rsidDel="0095439E">
          <w:rPr>
            <w:sz w:val="21"/>
          </w:rPr>
          <w:delText>P</w:delText>
        </w:r>
      </w:del>
      <w:r>
        <w:rPr>
          <w:sz w:val="21"/>
        </w:rPr>
        <w:t>ower (</w:t>
      </w:r>
      <w:r>
        <w:rPr>
          <w:i/>
          <w:sz w:val="21"/>
        </w:rPr>
        <w:t>y</w:t>
      </w:r>
      <w:r>
        <w:rPr>
          <w:sz w:val="21"/>
        </w:rPr>
        <w:t xml:space="preserve">-axis) when the population decreased by 25% and animals contracted to    core habitat with varying number of sensors </w:t>
      </w:r>
      <w:r>
        <w:rPr>
          <w:spacing w:val="2"/>
          <w:sz w:val="21"/>
        </w:rPr>
        <w:t>(</w:t>
      </w:r>
      <w:r>
        <w:rPr>
          <w:i/>
          <w:spacing w:val="2"/>
          <w:sz w:val="21"/>
        </w:rPr>
        <w:t>x</w:t>
      </w:r>
      <w:r>
        <w:rPr>
          <w:spacing w:val="2"/>
          <w:sz w:val="21"/>
        </w:rPr>
        <w:t xml:space="preserve">-axis) </w:t>
      </w:r>
      <w:r>
        <w:rPr>
          <w:sz w:val="21"/>
        </w:rPr>
        <w:t>and placement of sensors (Design, colored lines). The black line indicates conventionally acceptable power of</w:t>
      </w:r>
      <w:r>
        <w:rPr>
          <w:spacing w:val="-11"/>
          <w:sz w:val="21"/>
        </w:rPr>
        <w:t xml:space="preserve"> </w:t>
      </w:r>
      <w:r>
        <w:rPr>
          <w:sz w:val="21"/>
        </w:rPr>
        <w:t>0.8.</w:t>
      </w:r>
    </w:p>
    <w:p w:rsidR="00FD591A" w:rsidRDefault="00FD591A">
      <w:pPr>
        <w:pStyle w:val="BodyText"/>
        <w:rPr>
          <w:sz w:val="20"/>
        </w:rPr>
      </w:pPr>
    </w:p>
    <w:p w:rsidR="00FD591A" w:rsidRDefault="00FD591A">
      <w:pPr>
        <w:pStyle w:val="BodyText"/>
        <w:rPr>
          <w:sz w:val="20"/>
        </w:rPr>
      </w:pPr>
    </w:p>
    <w:p w:rsidR="00FD591A" w:rsidRDefault="00FD591A">
      <w:pPr>
        <w:pStyle w:val="BodyText"/>
        <w:rPr>
          <w:sz w:val="20"/>
        </w:rPr>
      </w:pPr>
    </w:p>
    <w:p w:rsidR="00FD591A" w:rsidRDefault="00FD591A">
      <w:pPr>
        <w:pStyle w:val="BodyText"/>
        <w:spacing w:before="8"/>
        <w:rPr>
          <w:sz w:val="29"/>
        </w:rPr>
      </w:pPr>
    </w:p>
    <w:p w:rsidR="00FD591A" w:rsidRDefault="00FD591A">
      <w:pPr>
        <w:spacing w:before="91"/>
        <w:ind w:left="2296"/>
        <w:rPr>
          <w:rFonts w:ascii="Arial"/>
          <w:sz w:val="12"/>
        </w:rPr>
      </w:pPr>
      <w:r w:rsidRPr="00FD591A">
        <w:pict>
          <v:group id="_x0000_s2055" style="position:absolute;left:0;text-align:left;margin-left:223.9pt;margin-top:6.9pt;width:169.35pt;height:144.9pt;z-index:3424;mso-position-horizontal-relative:page" coordorigin="4478,138" coordsize="3387,2898">
            <v:shape id="_x0000_s2058" style="position:absolute;left:4499;top:198;width:3346;height:2817" coordorigin="4499,198" coordsize="3346,2817" path="m4499,198r167,26l4833,324r167,162l5168,664r167,279l5502,1261r168,288l5837,2003r167,211l6171,3014r168,-828l6506,2103r167,-203l6840,1552r168,-234l7175,1106,7342,883,7510,729r167,-80l7844,512e" filled="f" strokecolor="#e69f00" strokeweight=".71597mm">
              <v:path arrowok="t"/>
            </v:shape>
            <v:shape id="_x0000_s2057" style="position:absolute;left:4499;top:158;width:3346;height:2857" coordorigin="4499,158" coordsize="3346,2857" path="m4499,158r167,l4833,164r167,45l5168,347r167,257l5502,1092r168,488l5837,2166r167,397l6171,3014r168,-491l6506,2257r167,-474l6840,1392r168,-246l7175,741,7342,581,7510,409,7677,298r167,-43e" filled="f" strokecolor="#56b4e9" strokeweight=".71597mm">
              <v:path arrowok="t"/>
            </v:shape>
            <v:shape id="_x0000_s2056" style="position:absolute;left:4499;top:158;width:3346;height:2857" coordorigin="4499,158" coordsize="3346,2857" path="m4499,158r167,3l4833,198r167,54l5168,467r167,228l5502,1181r168,468l5837,2132r167,328l6171,3014r168,-528l6506,2075r167,-269l6840,1506r168,-271l7175,869,7342,644,7510,481,7677,347r167,-38e" filled="f" strokecolor="#009e73" strokeweight=".71597mm">
              <v:path arrowok="t"/>
            </v:shape>
            <w10:wrap anchorx="page"/>
          </v:group>
        </w:pict>
      </w:r>
      <w:r w:rsidRPr="00FD591A">
        <w:pict>
          <v:shape id="_x0000_s2054" type="#_x0000_t202" style="position:absolute;left:0;text-align:left;margin-left:216.25pt;margin-top:.4pt;width:185.05pt;height:157.8pt;z-index:3592;mso-position-horizontal-relative:page" filled="f" stroked="f">
            <v:textbox inset="0,0,0,0">
              <w:txbxContent>
                <w:tbl>
                  <w:tblPr>
                    <w:tblW w:w="0" w:type="auto"/>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left w:w="0" w:type="dxa"/>
                      <w:right w:w="0" w:type="dxa"/>
                    </w:tblCellMar>
                    <w:tblLook w:val="01E0"/>
                  </w:tblPr>
                  <w:tblGrid>
                    <w:gridCol w:w="167"/>
                    <w:gridCol w:w="418"/>
                    <w:gridCol w:w="418"/>
                    <w:gridCol w:w="418"/>
                    <w:gridCol w:w="418"/>
                    <w:gridCol w:w="418"/>
                    <w:gridCol w:w="418"/>
                    <w:gridCol w:w="418"/>
                    <w:gridCol w:w="418"/>
                    <w:gridCol w:w="167"/>
                  </w:tblGrid>
                  <w:tr w:rsidR="00E33CD0">
                    <w:trPr>
                      <w:trHeight w:hRule="exact" w:val="143"/>
                    </w:trPr>
                    <w:tc>
                      <w:tcPr>
                        <w:tcW w:w="167" w:type="dxa"/>
                        <w:tcBorders>
                          <w:top w:val="single" w:sz="5" w:space="0" w:color="7F7F7F"/>
                          <w:left w:val="single" w:sz="5" w:space="0" w:color="7F7F7F"/>
                        </w:tcBorders>
                      </w:tcPr>
                      <w:p w:rsidR="00E33CD0" w:rsidRDefault="00E33CD0"/>
                    </w:tc>
                    <w:tc>
                      <w:tcPr>
                        <w:tcW w:w="418" w:type="dxa"/>
                        <w:tcBorders>
                          <w:top w:val="single" w:sz="5" w:space="0" w:color="7F7F7F"/>
                          <w:right w:val="single" w:sz="5" w:space="0" w:color="FAFAFA"/>
                        </w:tcBorders>
                      </w:tcPr>
                      <w:p w:rsidR="00E33CD0" w:rsidRDefault="00E33CD0"/>
                    </w:tc>
                    <w:tc>
                      <w:tcPr>
                        <w:tcW w:w="418" w:type="dxa"/>
                        <w:tcBorders>
                          <w:top w:val="single" w:sz="5" w:space="0" w:color="7F7F7F"/>
                          <w:left w:val="single" w:sz="5" w:space="0" w:color="FAFAFA"/>
                        </w:tcBorders>
                      </w:tcPr>
                      <w:p w:rsidR="00E33CD0" w:rsidRDefault="00E33CD0"/>
                    </w:tc>
                    <w:tc>
                      <w:tcPr>
                        <w:tcW w:w="418" w:type="dxa"/>
                        <w:tcBorders>
                          <w:top w:val="single" w:sz="5" w:space="0" w:color="7F7F7F"/>
                          <w:right w:val="single" w:sz="5" w:space="0" w:color="FAFAFA"/>
                        </w:tcBorders>
                      </w:tcPr>
                      <w:p w:rsidR="00E33CD0" w:rsidRDefault="00E33CD0"/>
                    </w:tc>
                    <w:tc>
                      <w:tcPr>
                        <w:tcW w:w="418" w:type="dxa"/>
                        <w:tcBorders>
                          <w:top w:val="single" w:sz="5" w:space="0" w:color="7F7F7F"/>
                          <w:left w:val="single" w:sz="5" w:space="0" w:color="FAFAFA"/>
                        </w:tcBorders>
                      </w:tcPr>
                      <w:p w:rsidR="00E33CD0" w:rsidRDefault="00E33CD0"/>
                    </w:tc>
                    <w:tc>
                      <w:tcPr>
                        <w:tcW w:w="418" w:type="dxa"/>
                        <w:tcBorders>
                          <w:top w:val="single" w:sz="5" w:space="0" w:color="7F7F7F"/>
                          <w:right w:val="single" w:sz="5" w:space="0" w:color="FAFAFA"/>
                        </w:tcBorders>
                      </w:tcPr>
                      <w:p w:rsidR="00E33CD0" w:rsidRDefault="00E33CD0"/>
                    </w:tc>
                    <w:tc>
                      <w:tcPr>
                        <w:tcW w:w="418" w:type="dxa"/>
                        <w:tcBorders>
                          <w:top w:val="single" w:sz="5" w:space="0" w:color="7F7F7F"/>
                          <w:left w:val="single" w:sz="5" w:space="0" w:color="FAFAFA"/>
                        </w:tcBorders>
                      </w:tcPr>
                      <w:p w:rsidR="00E33CD0" w:rsidRDefault="00E33CD0"/>
                    </w:tc>
                    <w:tc>
                      <w:tcPr>
                        <w:tcW w:w="418" w:type="dxa"/>
                        <w:tcBorders>
                          <w:top w:val="single" w:sz="5" w:space="0" w:color="7F7F7F"/>
                          <w:right w:val="single" w:sz="5" w:space="0" w:color="FAFAFA"/>
                        </w:tcBorders>
                      </w:tcPr>
                      <w:p w:rsidR="00E33CD0" w:rsidRDefault="00E33CD0"/>
                    </w:tc>
                    <w:tc>
                      <w:tcPr>
                        <w:tcW w:w="418" w:type="dxa"/>
                        <w:tcBorders>
                          <w:top w:val="single" w:sz="5" w:space="0" w:color="7F7F7F"/>
                          <w:left w:val="single" w:sz="5" w:space="0" w:color="FAFAFA"/>
                        </w:tcBorders>
                      </w:tcPr>
                      <w:p w:rsidR="00E33CD0" w:rsidRDefault="00E33CD0"/>
                    </w:tc>
                    <w:tc>
                      <w:tcPr>
                        <w:tcW w:w="167" w:type="dxa"/>
                        <w:tcBorders>
                          <w:top w:val="single" w:sz="5" w:space="0" w:color="7F7F7F"/>
                          <w:right w:val="single" w:sz="5" w:space="0" w:color="7F7F7F"/>
                        </w:tcBorders>
                      </w:tcPr>
                      <w:p w:rsidR="00E33CD0" w:rsidRDefault="00E33CD0"/>
                    </w:tc>
                  </w:tr>
                  <w:tr w:rsidR="00E33CD0">
                    <w:trPr>
                      <w:trHeight w:hRule="exact" w:val="357"/>
                    </w:trPr>
                    <w:tc>
                      <w:tcPr>
                        <w:tcW w:w="167" w:type="dxa"/>
                        <w:tcBorders>
                          <w:left w:val="single" w:sz="5" w:space="0" w:color="7F7F7F"/>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167" w:type="dxa"/>
                        <w:tcBorders>
                          <w:bottom w:val="single" w:sz="5" w:space="0" w:color="FAFAFA"/>
                          <w:right w:val="single" w:sz="5" w:space="0" w:color="7F7F7F"/>
                        </w:tcBorders>
                      </w:tcPr>
                      <w:p w:rsidR="00E33CD0" w:rsidRDefault="00E33CD0"/>
                    </w:tc>
                  </w:tr>
                  <w:tr w:rsidR="00E33CD0">
                    <w:trPr>
                      <w:trHeight w:hRule="exact" w:val="214"/>
                    </w:trPr>
                    <w:tc>
                      <w:tcPr>
                        <w:tcW w:w="167" w:type="dxa"/>
                        <w:vMerge w:val="restart"/>
                        <w:tcBorders>
                          <w:top w:val="single" w:sz="5" w:space="0" w:color="FAFAFA"/>
                          <w:left w:val="single" w:sz="5" w:space="0" w:color="7F7F7F"/>
                        </w:tcBorders>
                      </w:tcPr>
                      <w:p w:rsidR="00E33CD0" w:rsidRDefault="00E33CD0"/>
                    </w:tc>
                    <w:tc>
                      <w:tcPr>
                        <w:tcW w:w="418" w:type="dxa"/>
                        <w:tcBorders>
                          <w:top w:val="single" w:sz="5" w:space="0" w:color="FAFAFA"/>
                          <w:bottom w:val="single" w:sz="11" w:space="0" w:color="000000"/>
                          <w:right w:val="single" w:sz="5" w:space="0" w:color="FAFAFA"/>
                        </w:tcBorders>
                      </w:tcPr>
                      <w:p w:rsidR="00E33CD0" w:rsidRDefault="00E33CD0"/>
                    </w:tc>
                    <w:tc>
                      <w:tcPr>
                        <w:tcW w:w="418" w:type="dxa"/>
                        <w:tcBorders>
                          <w:top w:val="single" w:sz="5" w:space="0" w:color="FAFAFA"/>
                          <w:left w:val="single" w:sz="5" w:space="0" w:color="FAFAFA"/>
                          <w:bottom w:val="single" w:sz="11" w:space="0" w:color="000000"/>
                        </w:tcBorders>
                      </w:tcPr>
                      <w:p w:rsidR="00E33CD0" w:rsidRDefault="00E33CD0"/>
                    </w:tc>
                    <w:tc>
                      <w:tcPr>
                        <w:tcW w:w="418" w:type="dxa"/>
                        <w:tcBorders>
                          <w:top w:val="single" w:sz="5" w:space="0" w:color="FAFAFA"/>
                          <w:bottom w:val="single" w:sz="11" w:space="0" w:color="000000"/>
                          <w:right w:val="single" w:sz="5" w:space="0" w:color="FAFAFA"/>
                        </w:tcBorders>
                      </w:tcPr>
                      <w:p w:rsidR="00E33CD0" w:rsidRDefault="00E33CD0"/>
                    </w:tc>
                    <w:tc>
                      <w:tcPr>
                        <w:tcW w:w="418" w:type="dxa"/>
                        <w:tcBorders>
                          <w:top w:val="single" w:sz="5" w:space="0" w:color="FAFAFA"/>
                          <w:left w:val="single" w:sz="5" w:space="0" w:color="FAFAFA"/>
                          <w:bottom w:val="single" w:sz="11" w:space="0" w:color="000000"/>
                        </w:tcBorders>
                      </w:tcPr>
                      <w:p w:rsidR="00E33CD0" w:rsidRDefault="00E33CD0"/>
                    </w:tc>
                    <w:tc>
                      <w:tcPr>
                        <w:tcW w:w="418" w:type="dxa"/>
                        <w:tcBorders>
                          <w:top w:val="single" w:sz="5" w:space="0" w:color="FAFAFA"/>
                          <w:bottom w:val="single" w:sz="11" w:space="0" w:color="000000"/>
                          <w:right w:val="single" w:sz="5" w:space="0" w:color="FAFAFA"/>
                        </w:tcBorders>
                      </w:tcPr>
                      <w:p w:rsidR="00E33CD0" w:rsidRDefault="00E33CD0"/>
                    </w:tc>
                    <w:tc>
                      <w:tcPr>
                        <w:tcW w:w="418" w:type="dxa"/>
                        <w:tcBorders>
                          <w:top w:val="single" w:sz="5" w:space="0" w:color="FAFAFA"/>
                          <w:left w:val="single" w:sz="5" w:space="0" w:color="FAFAFA"/>
                          <w:bottom w:val="single" w:sz="11" w:space="0" w:color="000000"/>
                        </w:tcBorders>
                      </w:tcPr>
                      <w:p w:rsidR="00E33CD0" w:rsidRDefault="00E33CD0"/>
                    </w:tc>
                    <w:tc>
                      <w:tcPr>
                        <w:tcW w:w="418" w:type="dxa"/>
                        <w:tcBorders>
                          <w:top w:val="single" w:sz="5" w:space="0" w:color="FAFAFA"/>
                          <w:bottom w:val="single" w:sz="11" w:space="0" w:color="000000"/>
                          <w:right w:val="single" w:sz="5" w:space="0" w:color="FAFAFA"/>
                        </w:tcBorders>
                      </w:tcPr>
                      <w:p w:rsidR="00E33CD0" w:rsidRDefault="00E33CD0"/>
                    </w:tc>
                    <w:tc>
                      <w:tcPr>
                        <w:tcW w:w="418" w:type="dxa"/>
                        <w:tcBorders>
                          <w:top w:val="single" w:sz="5" w:space="0" w:color="FAFAFA"/>
                          <w:left w:val="single" w:sz="5" w:space="0" w:color="FAFAFA"/>
                          <w:bottom w:val="single" w:sz="11" w:space="0" w:color="000000"/>
                        </w:tcBorders>
                      </w:tcPr>
                      <w:p w:rsidR="00E33CD0" w:rsidRDefault="00E33CD0"/>
                    </w:tc>
                    <w:tc>
                      <w:tcPr>
                        <w:tcW w:w="167" w:type="dxa"/>
                        <w:vMerge w:val="restart"/>
                        <w:tcBorders>
                          <w:top w:val="single" w:sz="5" w:space="0" w:color="FAFAFA"/>
                          <w:right w:val="single" w:sz="5" w:space="0" w:color="7F7F7F"/>
                        </w:tcBorders>
                      </w:tcPr>
                      <w:p w:rsidR="00E33CD0" w:rsidRDefault="00E33CD0"/>
                    </w:tc>
                  </w:tr>
                  <w:tr w:rsidR="00E33CD0">
                    <w:trPr>
                      <w:trHeight w:hRule="exact" w:val="143"/>
                    </w:trPr>
                    <w:tc>
                      <w:tcPr>
                        <w:tcW w:w="167" w:type="dxa"/>
                        <w:vMerge/>
                        <w:tcBorders>
                          <w:left w:val="single" w:sz="5" w:space="0" w:color="7F7F7F"/>
                        </w:tcBorders>
                      </w:tcPr>
                      <w:p w:rsidR="00E33CD0" w:rsidRDefault="00E33CD0"/>
                    </w:tc>
                    <w:tc>
                      <w:tcPr>
                        <w:tcW w:w="418" w:type="dxa"/>
                        <w:tcBorders>
                          <w:top w:val="single" w:sz="11" w:space="0" w:color="000000"/>
                          <w:right w:val="single" w:sz="5" w:space="0" w:color="FAFAFA"/>
                        </w:tcBorders>
                      </w:tcPr>
                      <w:p w:rsidR="00E33CD0" w:rsidRDefault="00E33CD0"/>
                    </w:tc>
                    <w:tc>
                      <w:tcPr>
                        <w:tcW w:w="418" w:type="dxa"/>
                        <w:tcBorders>
                          <w:top w:val="single" w:sz="11" w:space="0" w:color="000000"/>
                          <w:left w:val="single" w:sz="5" w:space="0" w:color="FAFAFA"/>
                        </w:tcBorders>
                      </w:tcPr>
                      <w:p w:rsidR="00E33CD0" w:rsidRDefault="00E33CD0"/>
                    </w:tc>
                    <w:tc>
                      <w:tcPr>
                        <w:tcW w:w="418" w:type="dxa"/>
                        <w:tcBorders>
                          <w:top w:val="single" w:sz="11" w:space="0" w:color="000000"/>
                          <w:right w:val="single" w:sz="5" w:space="0" w:color="FAFAFA"/>
                        </w:tcBorders>
                      </w:tcPr>
                      <w:p w:rsidR="00E33CD0" w:rsidRDefault="00E33CD0"/>
                    </w:tc>
                    <w:tc>
                      <w:tcPr>
                        <w:tcW w:w="418" w:type="dxa"/>
                        <w:tcBorders>
                          <w:top w:val="single" w:sz="11" w:space="0" w:color="000000"/>
                          <w:left w:val="single" w:sz="5" w:space="0" w:color="FAFAFA"/>
                        </w:tcBorders>
                      </w:tcPr>
                      <w:p w:rsidR="00E33CD0" w:rsidRDefault="00E33CD0"/>
                    </w:tc>
                    <w:tc>
                      <w:tcPr>
                        <w:tcW w:w="418" w:type="dxa"/>
                        <w:tcBorders>
                          <w:top w:val="single" w:sz="11" w:space="0" w:color="000000"/>
                          <w:right w:val="single" w:sz="5" w:space="0" w:color="FAFAFA"/>
                        </w:tcBorders>
                      </w:tcPr>
                      <w:p w:rsidR="00E33CD0" w:rsidRDefault="00E33CD0"/>
                    </w:tc>
                    <w:tc>
                      <w:tcPr>
                        <w:tcW w:w="418" w:type="dxa"/>
                        <w:tcBorders>
                          <w:top w:val="single" w:sz="11" w:space="0" w:color="000000"/>
                          <w:left w:val="single" w:sz="5" w:space="0" w:color="FAFAFA"/>
                        </w:tcBorders>
                      </w:tcPr>
                      <w:p w:rsidR="00E33CD0" w:rsidRDefault="00E33CD0"/>
                    </w:tc>
                    <w:tc>
                      <w:tcPr>
                        <w:tcW w:w="418" w:type="dxa"/>
                        <w:tcBorders>
                          <w:top w:val="single" w:sz="11" w:space="0" w:color="000000"/>
                          <w:right w:val="single" w:sz="5" w:space="0" w:color="FAFAFA"/>
                        </w:tcBorders>
                      </w:tcPr>
                      <w:p w:rsidR="00E33CD0" w:rsidRDefault="00E33CD0"/>
                    </w:tc>
                    <w:tc>
                      <w:tcPr>
                        <w:tcW w:w="418" w:type="dxa"/>
                        <w:tcBorders>
                          <w:top w:val="single" w:sz="11" w:space="0" w:color="000000"/>
                          <w:left w:val="single" w:sz="5" w:space="0" w:color="FAFAFA"/>
                        </w:tcBorders>
                      </w:tcPr>
                      <w:p w:rsidR="00E33CD0" w:rsidRDefault="00E33CD0"/>
                    </w:tc>
                    <w:tc>
                      <w:tcPr>
                        <w:tcW w:w="167" w:type="dxa"/>
                        <w:vMerge/>
                        <w:tcBorders>
                          <w:right w:val="single" w:sz="5" w:space="0" w:color="7F7F7F"/>
                        </w:tcBorders>
                      </w:tcPr>
                      <w:p w:rsidR="00E33CD0" w:rsidRDefault="00E33CD0"/>
                    </w:tc>
                  </w:tr>
                  <w:tr w:rsidR="00E33CD0">
                    <w:trPr>
                      <w:trHeight w:hRule="exact" w:val="357"/>
                    </w:trPr>
                    <w:tc>
                      <w:tcPr>
                        <w:tcW w:w="167" w:type="dxa"/>
                        <w:tcBorders>
                          <w:left w:val="single" w:sz="5" w:space="0" w:color="7F7F7F"/>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167" w:type="dxa"/>
                        <w:tcBorders>
                          <w:bottom w:val="single" w:sz="5" w:space="0" w:color="FAFAFA"/>
                          <w:right w:val="single" w:sz="5" w:space="0" w:color="7F7F7F"/>
                        </w:tcBorders>
                      </w:tcPr>
                      <w:p w:rsidR="00E33CD0" w:rsidRDefault="00E33CD0"/>
                    </w:tc>
                  </w:tr>
                  <w:tr w:rsidR="00E33CD0">
                    <w:trPr>
                      <w:trHeight w:hRule="exact" w:val="357"/>
                    </w:trPr>
                    <w:tc>
                      <w:tcPr>
                        <w:tcW w:w="167" w:type="dxa"/>
                        <w:tcBorders>
                          <w:top w:val="single" w:sz="5" w:space="0" w:color="FAFAFA"/>
                          <w:left w:val="single" w:sz="5" w:space="0" w:color="7F7F7F"/>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167" w:type="dxa"/>
                        <w:tcBorders>
                          <w:top w:val="single" w:sz="5" w:space="0" w:color="FAFAFA"/>
                          <w:right w:val="single" w:sz="5" w:space="0" w:color="7F7F7F"/>
                        </w:tcBorders>
                      </w:tcPr>
                      <w:p w:rsidR="00E33CD0" w:rsidRDefault="00E33CD0"/>
                    </w:tc>
                  </w:tr>
                  <w:tr w:rsidR="00E33CD0">
                    <w:trPr>
                      <w:trHeight w:hRule="exact" w:val="357"/>
                    </w:trPr>
                    <w:tc>
                      <w:tcPr>
                        <w:tcW w:w="167" w:type="dxa"/>
                        <w:tcBorders>
                          <w:left w:val="single" w:sz="5" w:space="0" w:color="7F7F7F"/>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167" w:type="dxa"/>
                        <w:tcBorders>
                          <w:bottom w:val="single" w:sz="5" w:space="0" w:color="FAFAFA"/>
                          <w:right w:val="single" w:sz="5" w:space="0" w:color="7F7F7F"/>
                        </w:tcBorders>
                      </w:tcPr>
                      <w:p w:rsidR="00E33CD0" w:rsidRDefault="00E33CD0"/>
                    </w:tc>
                  </w:tr>
                  <w:tr w:rsidR="00E33CD0">
                    <w:trPr>
                      <w:trHeight w:hRule="exact" w:val="357"/>
                    </w:trPr>
                    <w:tc>
                      <w:tcPr>
                        <w:tcW w:w="167" w:type="dxa"/>
                        <w:tcBorders>
                          <w:top w:val="single" w:sz="5" w:space="0" w:color="FAFAFA"/>
                          <w:left w:val="single" w:sz="5" w:space="0" w:color="7F7F7F"/>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167" w:type="dxa"/>
                        <w:tcBorders>
                          <w:top w:val="single" w:sz="5" w:space="0" w:color="FAFAFA"/>
                          <w:right w:val="single" w:sz="5" w:space="0" w:color="7F7F7F"/>
                        </w:tcBorders>
                      </w:tcPr>
                      <w:p w:rsidR="00E33CD0" w:rsidRDefault="00E33CD0"/>
                    </w:tc>
                  </w:tr>
                  <w:tr w:rsidR="00E33CD0">
                    <w:trPr>
                      <w:trHeight w:hRule="exact" w:val="357"/>
                    </w:trPr>
                    <w:tc>
                      <w:tcPr>
                        <w:tcW w:w="167" w:type="dxa"/>
                        <w:tcBorders>
                          <w:left w:val="single" w:sz="5" w:space="0" w:color="7F7F7F"/>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418" w:type="dxa"/>
                        <w:tcBorders>
                          <w:bottom w:val="single" w:sz="5" w:space="0" w:color="FAFAFA"/>
                          <w:right w:val="single" w:sz="5" w:space="0" w:color="FAFAFA"/>
                        </w:tcBorders>
                      </w:tcPr>
                      <w:p w:rsidR="00E33CD0" w:rsidRDefault="00E33CD0"/>
                    </w:tc>
                    <w:tc>
                      <w:tcPr>
                        <w:tcW w:w="418" w:type="dxa"/>
                        <w:tcBorders>
                          <w:left w:val="single" w:sz="5" w:space="0" w:color="FAFAFA"/>
                          <w:bottom w:val="single" w:sz="5" w:space="0" w:color="FAFAFA"/>
                        </w:tcBorders>
                      </w:tcPr>
                      <w:p w:rsidR="00E33CD0" w:rsidRDefault="00E33CD0"/>
                    </w:tc>
                    <w:tc>
                      <w:tcPr>
                        <w:tcW w:w="167" w:type="dxa"/>
                        <w:tcBorders>
                          <w:bottom w:val="single" w:sz="5" w:space="0" w:color="FAFAFA"/>
                          <w:right w:val="single" w:sz="5" w:space="0" w:color="7F7F7F"/>
                        </w:tcBorders>
                      </w:tcPr>
                      <w:p w:rsidR="00E33CD0" w:rsidRDefault="00E33CD0"/>
                    </w:tc>
                  </w:tr>
                  <w:tr w:rsidR="00E33CD0">
                    <w:trPr>
                      <w:trHeight w:hRule="exact" w:val="357"/>
                    </w:trPr>
                    <w:tc>
                      <w:tcPr>
                        <w:tcW w:w="167" w:type="dxa"/>
                        <w:tcBorders>
                          <w:top w:val="single" w:sz="5" w:space="0" w:color="FAFAFA"/>
                          <w:left w:val="single" w:sz="5" w:space="0" w:color="7F7F7F"/>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418" w:type="dxa"/>
                        <w:tcBorders>
                          <w:top w:val="single" w:sz="5" w:space="0" w:color="FAFAFA"/>
                          <w:right w:val="single" w:sz="5" w:space="0" w:color="FAFAFA"/>
                        </w:tcBorders>
                      </w:tcPr>
                      <w:p w:rsidR="00E33CD0" w:rsidRDefault="00E33CD0"/>
                    </w:tc>
                    <w:tc>
                      <w:tcPr>
                        <w:tcW w:w="418" w:type="dxa"/>
                        <w:tcBorders>
                          <w:top w:val="single" w:sz="5" w:space="0" w:color="FAFAFA"/>
                          <w:left w:val="single" w:sz="5" w:space="0" w:color="FAFAFA"/>
                        </w:tcBorders>
                      </w:tcPr>
                      <w:p w:rsidR="00E33CD0" w:rsidRDefault="00E33CD0"/>
                    </w:tc>
                    <w:tc>
                      <w:tcPr>
                        <w:tcW w:w="167" w:type="dxa"/>
                        <w:tcBorders>
                          <w:top w:val="single" w:sz="5" w:space="0" w:color="FAFAFA"/>
                          <w:right w:val="single" w:sz="5" w:space="0" w:color="7F7F7F"/>
                        </w:tcBorders>
                      </w:tcPr>
                      <w:p w:rsidR="00E33CD0" w:rsidRDefault="00E33CD0"/>
                    </w:tc>
                  </w:tr>
                  <w:tr w:rsidR="00E33CD0">
                    <w:trPr>
                      <w:trHeight w:hRule="exact" w:val="143"/>
                    </w:trPr>
                    <w:tc>
                      <w:tcPr>
                        <w:tcW w:w="167" w:type="dxa"/>
                        <w:tcBorders>
                          <w:left w:val="single" w:sz="5" w:space="0" w:color="7F7F7F"/>
                          <w:bottom w:val="single" w:sz="5" w:space="0" w:color="7F7F7F"/>
                        </w:tcBorders>
                      </w:tcPr>
                      <w:p w:rsidR="00E33CD0" w:rsidRDefault="00E33CD0"/>
                    </w:tc>
                    <w:tc>
                      <w:tcPr>
                        <w:tcW w:w="418" w:type="dxa"/>
                        <w:tcBorders>
                          <w:bottom w:val="single" w:sz="5" w:space="0" w:color="7F7F7F"/>
                          <w:right w:val="single" w:sz="5" w:space="0" w:color="FAFAFA"/>
                        </w:tcBorders>
                      </w:tcPr>
                      <w:p w:rsidR="00E33CD0" w:rsidRDefault="00E33CD0"/>
                    </w:tc>
                    <w:tc>
                      <w:tcPr>
                        <w:tcW w:w="418" w:type="dxa"/>
                        <w:tcBorders>
                          <w:left w:val="single" w:sz="5" w:space="0" w:color="FAFAFA"/>
                          <w:bottom w:val="single" w:sz="5" w:space="0" w:color="7F7F7F"/>
                        </w:tcBorders>
                      </w:tcPr>
                      <w:p w:rsidR="00E33CD0" w:rsidRDefault="00E33CD0"/>
                    </w:tc>
                    <w:tc>
                      <w:tcPr>
                        <w:tcW w:w="418" w:type="dxa"/>
                        <w:tcBorders>
                          <w:bottom w:val="single" w:sz="5" w:space="0" w:color="7F7F7F"/>
                          <w:right w:val="single" w:sz="5" w:space="0" w:color="FAFAFA"/>
                        </w:tcBorders>
                      </w:tcPr>
                      <w:p w:rsidR="00E33CD0" w:rsidRDefault="00E33CD0"/>
                    </w:tc>
                    <w:tc>
                      <w:tcPr>
                        <w:tcW w:w="418" w:type="dxa"/>
                        <w:tcBorders>
                          <w:left w:val="single" w:sz="5" w:space="0" w:color="FAFAFA"/>
                          <w:bottom w:val="single" w:sz="5" w:space="0" w:color="7F7F7F"/>
                        </w:tcBorders>
                      </w:tcPr>
                      <w:p w:rsidR="00E33CD0" w:rsidRDefault="00E33CD0"/>
                    </w:tc>
                    <w:tc>
                      <w:tcPr>
                        <w:tcW w:w="418" w:type="dxa"/>
                        <w:tcBorders>
                          <w:bottom w:val="single" w:sz="5" w:space="0" w:color="7F7F7F"/>
                          <w:right w:val="single" w:sz="5" w:space="0" w:color="FAFAFA"/>
                        </w:tcBorders>
                      </w:tcPr>
                      <w:p w:rsidR="00E33CD0" w:rsidRDefault="00E33CD0"/>
                    </w:tc>
                    <w:tc>
                      <w:tcPr>
                        <w:tcW w:w="418" w:type="dxa"/>
                        <w:tcBorders>
                          <w:left w:val="single" w:sz="5" w:space="0" w:color="FAFAFA"/>
                          <w:bottom w:val="single" w:sz="5" w:space="0" w:color="7F7F7F"/>
                        </w:tcBorders>
                      </w:tcPr>
                      <w:p w:rsidR="00E33CD0" w:rsidRDefault="00E33CD0"/>
                    </w:tc>
                    <w:tc>
                      <w:tcPr>
                        <w:tcW w:w="418" w:type="dxa"/>
                        <w:tcBorders>
                          <w:bottom w:val="single" w:sz="5" w:space="0" w:color="7F7F7F"/>
                          <w:right w:val="single" w:sz="5" w:space="0" w:color="FAFAFA"/>
                        </w:tcBorders>
                      </w:tcPr>
                      <w:p w:rsidR="00E33CD0" w:rsidRDefault="00E33CD0"/>
                    </w:tc>
                    <w:tc>
                      <w:tcPr>
                        <w:tcW w:w="418" w:type="dxa"/>
                        <w:tcBorders>
                          <w:left w:val="single" w:sz="5" w:space="0" w:color="FAFAFA"/>
                          <w:bottom w:val="single" w:sz="5" w:space="0" w:color="7F7F7F"/>
                        </w:tcBorders>
                      </w:tcPr>
                      <w:p w:rsidR="00E33CD0" w:rsidRDefault="00E33CD0"/>
                    </w:tc>
                    <w:tc>
                      <w:tcPr>
                        <w:tcW w:w="167" w:type="dxa"/>
                        <w:tcBorders>
                          <w:bottom w:val="single" w:sz="5" w:space="0" w:color="7F7F7F"/>
                          <w:right w:val="single" w:sz="5" w:space="0" w:color="7F7F7F"/>
                        </w:tcBorders>
                      </w:tcPr>
                      <w:p w:rsidR="00E33CD0" w:rsidRDefault="00E33CD0"/>
                    </w:tc>
                  </w:tr>
                </w:tbl>
                <w:p w:rsidR="00E33CD0" w:rsidRDefault="00E33CD0">
                  <w:pPr>
                    <w:pStyle w:val="BodyText"/>
                  </w:pPr>
                </w:p>
              </w:txbxContent>
            </v:textbox>
            <w10:wrap anchorx="page"/>
          </v:shape>
        </w:pict>
      </w:r>
      <w:bookmarkStart w:id="79" w:name="_bookmark14"/>
      <w:bookmarkEnd w:id="79"/>
      <w:r w:rsidR="00E33CD0">
        <w:rPr>
          <w:rFonts w:ascii="Arial"/>
          <w:w w:val="105"/>
          <w:sz w:val="12"/>
        </w:rPr>
        <w:t>1.00</w:t>
      </w:r>
    </w:p>
    <w:p w:rsidR="00FD591A" w:rsidRDefault="00FD591A">
      <w:pPr>
        <w:pStyle w:val="BodyText"/>
        <w:rPr>
          <w:rFonts w:ascii="Arial"/>
          <w:sz w:val="20"/>
        </w:rPr>
      </w:pPr>
    </w:p>
    <w:p w:rsidR="00FD591A" w:rsidRDefault="00FD591A">
      <w:pPr>
        <w:pStyle w:val="BodyText"/>
        <w:spacing w:before="2"/>
        <w:rPr>
          <w:rFonts w:ascii="Arial"/>
          <w:sz w:val="22"/>
        </w:rPr>
      </w:pPr>
    </w:p>
    <w:p w:rsidR="00FD591A" w:rsidRDefault="00E33CD0">
      <w:pPr>
        <w:spacing w:before="91"/>
        <w:ind w:left="2296"/>
        <w:rPr>
          <w:rFonts w:ascii="Arial"/>
          <w:sz w:val="12"/>
        </w:rPr>
      </w:pPr>
      <w:r>
        <w:rPr>
          <w:rFonts w:ascii="Arial"/>
          <w:w w:val="105"/>
          <w:sz w:val="12"/>
        </w:rPr>
        <w:t>0.75</w:t>
      </w:r>
    </w:p>
    <w:p w:rsidR="00FD591A" w:rsidRDefault="00E33CD0">
      <w:pPr>
        <w:spacing w:before="82"/>
        <w:ind w:left="6453"/>
        <w:rPr>
          <w:rFonts w:ascii="Arial"/>
          <w:sz w:val="15"/>
        </w:rPr>
      </w:pPr>
      <w:r>
        <w:rPr>
          <w:rFonts w:ascii="Arial"/>
          <w:sz w:val="15"/>
        </w:rPr>
        <w:t>Design</w:t>
      </w:r>
    </w:p>
    <w:p w:rsidR="00FD591A" w:rsidRDefault="00FD591A">
      <w:pPr>
        <w:pStyle w:val="BodyText"/>
        <w:spacing w:before="5"/>
        <w:rPr>
          <w:rFonts w:ascii="Arial"/>
          <w:sz w:val="10"/>
        </w:rPr>
      </w:pPr>
    </w:p>
    <w:p w:rsidR="00FD591A" w:rsidRDefault="00FD591A">
      <w:pPr>
        <w:ind w:right="2576"/>
        <w:jc w:val="right"/>
        <w:rPr>
          <w:rFonts w:ascii="Arial"/>
          <w:sz w:val="12"/>
        </w:rPr>
      </w:pPr>
      <w:r w:rsidRPr="00FD591A">
        <w:pict>
          <v:line id="_x0000_s2053" style="position:absolute;left:0;text-align:left;z-index:3448;mso-position-horizontal-relative:page" from="410.1pt,3.35pt" to="421.8pt,3.35pt" strokecolor="#e69f00" strokeweight=".71597mm">
            <w10:wrap anchorx="page"/>
          </v:line>
        </w:pict>
      </w:r>
      <w:r w:rsidRPr="00FD591A">
        <w:pict>
          <v:shape id="_x0000_s2052" type="#_x0000_t202" style="position:absolute;left:0;text-align:left;margin-left:190.6pt;margin-top:1.9pt;width:9.65pt;height:23.05pt;z-index:3520;mso-position-horizontal-relative:page" filled="f" stroked="f">
            <v:textbox style="layout-flow:vertical;mso-layout-flow-alt:bottom-to-top" inset="0,0,0,0">
              <w:txbxContent>
                <w:p w:rsidR="00E33CD0" w:rsidRDefault="00E33CD0">
                  <w:pPr>
                    <w:spacing w:before="2"/>
                    <w:ind w:left="20" w:right="-266"/>
                    <w:rPr>
                      <w:rFonts w:ascii="Arial"/>
                      <w:sz w:val="15"/>
                    </w:rPr>
                  </w:pPr>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p>
              </w:txbxContent>
            </v:textbox>
            <w10:wrap anchorx="page"/>
          </v:shape>
        </w:pict>
      </w:r>
      <w:r w:rsidR="00E33CD0">
        <w:rPr>
          <w:rFonts w:ascii="Arial"/>
          <w:w w:val="105"/>
          <w:sz w:val="12"/>
        </w:rPr>
        <w:t>Random</w:t>
      </w:r>
    </w:p>
    <w:p w:rsidR="00FD591A" w:rsidRDefault="00E33CD0">
      <w:pPr>
        <w:spacing w:before="63" w:line="114" w:lineRule="exact"/>
        <w:ind w:left="2296"/>
        <w:rPr>
          <w:rFonts w:ascii="Arial"/>
          <w:sz w:val="12"/>
        </w:rPr>
      </w:pPr>
      <w:r>
        <w:rPr>
          <w:rFonts w:ascii="Arial"/>
          <w:w w:val="105"/>
          <w:sz w:val="12"/>
        </w:rPr>
        <w:t>0.50</w:t>
      </w:r>
    </w:p>
    <w:p w:rsidR="00FD591A" w:rsidRDefault="00FD591A">
      <w:pPr>
        <w:spacing w:line="114" w:lineRule="exact"/>
        <w:ind w:left="6781"/>
        <w:rPr>
          <w:rFonts w:ascii="Arial"/>
          <w:sz w:val="12"/>
        </w:rPr>
      </w:pPr>
      <w:r w:rsidRPr="00FD591A">
        <w:pict>
          <v:line id="_x0000_s2051" style="position:absolute;left:0;text-align:left;z-index:3472;mso-position-horizontal-relative:page" from="410.1pt,2.2pt" to="421.8pt,2.2pt" strokecolor="#56b4e9" strokeweight=".71597mm">
            <w10:wrap anchorx="page"/>
          </v:line>
        </w:pict>
      </w:r>
      <w:r w:rsidR="00E33CD0">
        <w:rPr>
          <w:rFonts w:ascii="Arial"/>
          <w:w w:val="105"/>
          <w:sz w:val="12"/>
        </w:rPr>
        <w:t>Scaled</w:t>
      </w:r>
    </w:p>
    <w:p w:rsidR="00FD591A" w:rsidRDefault="00FD591A">
      <w:pPr>
        <w:pStyle w:val="BodyText"/>
        <w:spacing w:before="4"/>
        <w:rPr>
          <w:rFonts w:ascii="Arial"/>
          <w:sz w:val="13"/>
        </w:rPr>
      </w:pPr>
    </w:p>
    <w:p w:rsidR="00FD591A" w:rsidRDefault="00FD591A">
      <w:pPr>
        <w:ind w:right="2556"/>
        <w:jc w:val="right"/>
        <w:rPr>
          <w:rFonts w:ascii="Arial"/>
          <w:sz w:val="12"/>
        </w:rPr>
      </w:pPr>
      <w:r w:rsidRPr="00FD591A">
        <w:pict>
          <v:line id="_x0000_s2050" style="position:absolute;left:0;text-align:left;z-index:3496;mso-position-horizontal-relative:page" from="410.1pt,3.35pt" to="421.8pt,3.35pt" strokecolor="#009e73" strokeweight=".71597mm">
            <w10:wrap anchorx="page"/>
          </v:line>
        </w:pict>
      </w:r>
      <w:r w:rsidR="00E33CD0">
        <w:rPr>
          <w:rFonts w:ascii="Arial"/>
          <w:w w:val="105"/>
          <w:sz w:val="12"/>
        </w:rPr>
        <w:t>Stratified</w:t>
      </w:r>
    </w:p>
    <w:p w:rsidR="00FD591A" w:rsidRDefault="00FD591A">
      <w:pPr>
        <w:pStyle w:val="BodyText"/>
        <w:spacing w:before="10"/>
        <w:rPr>
          <w:rFonts w:ascii="Arial"/>
          <w:sz w:val="8"/>
        </w:rPr>
      </w:pPr>
    </w:p>
    <w:p w:rsidR="00FD591A" w:rsidRDefault="00E33CD0">
      <w:pPr>
        <w:spacing w:before="91"/>
        <w:ind w:left="2296"/>
        <w:rPr>
          <w:rFonts w:ascii="Arial"/>
          <w:sz w:val="12"/>
        </w:rPr>
      </w:pPr>
      <w:r>
        <w:rPr>
          <w:rFonts w:ascii="Arial"/>
          <w:w w:val="105"/>
          <w:sz w:val="12"/>
        </w:rPr>
        <w:t>0.25</w:t>
      </w:r>
    </w:p>
    <w:p w:rsidR="00FD591A" w:rsidRDefault="00FD591A">
      <w:pPr>
        <w:pStyle w:val="BodyText"/>
        <w:rPr>
          <w:rFonts w:ascii="Arial"/>
          <w:sz w:val="20"/>
        </w:rPr>
      </w:pPr>
    </w:p>
    <w:p w:rsidR="00FD591A" w:rsidRDefault="00FD591A">
      <w:pPr>
        <w:pStyle w:val="BodyText"/>
        <w:spacing w:before="2"/>
        <w:rPr>
          <w:rFonts w:ascii="Arial"/>
          <w:sz w:val="22"/>
        </w:rPr>
      </w:pPr>
    </w:p>
    <w:p w:rsidR="00FD591A" w:rsidRDefault="00E33CD0">
      <w:pPr>
        <w:spacing w:before="91"/>
        <w:ind w:left="2296"/>
        <w:rPr>
          <w:rFonts w:ascii="Arial"/>
          <w:sz w:val="12"/>
        </w:rPr>
      </w:pPr>
      <w:r>
        <w:rPr>
          <w:rFonts w:ascii="Arial"/>
          <w:w w:val="105"/>
          <w:sz w:val="12"/>
        </w:rPr>
        <w:t>0.00</w:t>
      </w:r>
    </w:p>
    <w:p w:rsidR="00FD591A" w:rsidRDefault="00FD591A">
      <w:pPr>
        <w:pStyle w:val="BodyText"/>
        <w:spacing w:before="3"/>
        <w:rPr>
          <w:rFonts w:ascii="Arial"/>
          <w:sz w:val="10"/>
        </w:rPr>
      </w:pPr>
    </w:p>
    <w:p w:rsidR="00FD591A" w:rsidRDefault="00E33CD0">
      <w:pPr>
        <w:tabs>
          <w:tab w:val="left" w:pos="836"/>
          <w:tab w:val="left" w:pos="1744"/>
          <w:tab w:val="left" w:pos="2545"/>
          <w:tab w:val="left" w:pos="3382"/>
        </w:tabs>
        <w:ind w:right="972"/>
        <w:jc w:val="center"/>
        <w:rPr>
          <w:rFonts w:ascii="Arial" w:hAnsi="Arial"/>
          <w:sz w:val="12"/>
        </w:rPr>
      </w:pPr>
      <w:r>
        <w:rPr>
          <w:rFonts w:ascii="Arial" w:hAnsi="Arial"/>
          <w:w w:val="105"/>
          <w:sz w:val="12"/>
        </w:rPr>
        <w:t>−50%</w:t>
      </w:r>
      <w:r>
        <w:rPr>
          <w:rFonts w:ascii="Arial" w:hAnsi="Arial"/>
          <w:w w:val="105"/>
          <w:sz w:val="12"/>
        </w:rPr>
        <w:tab/>
        <w:t>−25%</w:t>
      </w:r>
      <w:r>
        <w:rPr>
          <w:rFonts w:ascii="Arial" w:hAnsi="Arial"/>
          <w:w w:val="105"/>
          <w:sz w:val="12"/>
        </w:rPr>
        <w:tab/>
        <w:t>0%</w:t>
      </w:r>
      <w:r>
        <w:rPr>
          <w:rFonts w:ascii="Arial" w:hAnsi="Arial"/>
          <w:w w:val="105"/>
          <w:sz w:val="12"/>
        </w:rPr>
        <w:tab/>
        <w:t>25%</w:t>
      </w:r>
      <w:r>
        <w:rPr>
          <w:rFonts w:ascii="Arial" w:hAnsi="Arial"/>
          <w:w w:val="105"/>
          <w:sz w:val="12"/>
        </w:rPr>
        <w:tab/>
        <w:t>50%</w:t>
      </w:r>
    </w:p>
    <w:p w:rsidR="00FD591A" w:rsidRDefault="00E33CD0">
      <w:pPr>
        <w:spacing w:before="4"/>
        <w:ind w:right="934"/>
        <w:jc w:val="center"/>
        <w:rPr>
          <w:rFonts w:ascii="Arial"/>
          <w:sz w:val="15"/>
        </w:rPr>
      </w:pPr>
      <w:r>
        <w:rPr>
          <w:rFonts w:ascii="Arial"/>
          <w:sz w:val="15"/>
        </w:rPr>
        <w:t>Percent Change in Population</w:t>
      </w:r>
    </w:p>
    <w:p w:rsidR="00FD591A" w:rsidRDefault="00FD591A">
      <w:pPr>
        <w:pStyle w:val="BodyText"/>
        <w:rPr>
          <w:rFonts w:ascii="Arial"/>
          <w:sz w:val="20"/>
        </w:rPr>
      </w:pPr>
    </w:p>
    <w:p w:rsidR="00FD591A" w:rsidRDefault="00FD591A">
      <w:pPr>
        <w:pStyle w:val="BodyText"/>
        <w:spacing w:before="5"/>
        <w:rPr>
          <w:rFonts w:ascii="Arial"/>
          <w:sz w:val="19"/>
        </w:rPr>
      </w:pPr>
    </w:p>
    <w:p w:rsidR="00FD591A" w:rsidRDefault="00E33CD0">
      <w:pPr>
        <w:spacing w:before="63"/>
        <w:ind w:left="584"/>
        <w:jc w:val="both"/>
        <w:rPr>
          <w:sz w:val="21"/>
        </w:rPr>
      </w:pPr>
      <w:r>
        <w:rPr>
          <w:b/>
          <w:sz w:val="21"/>
        </w:rPr>
        <w:t>Figure 1.9</w:t>
      </w:r>
      <w:r>
        <w:rPr>
          <w:sz w:val="21"/>
        </w:rPr>
        <w:t xml:space="preserve">:     </w:t>
      </w:r>
      <w:del w:id="80" w:author="Jay" w:date="2017-07-10T10:12:00Z">
        <w:r w:rsidDel="0095439E">
          <w:rPr>
            <w:sz w:val="21"/>
          </w:rPr>
          <w:delText>P</w:delText>
        </w:r>
      </w:del>
      <w:ins w:id="81" w:author="Jay" w:date="2017-07-10T10:12:00Z">
        <w:r w:rsidR="0095439E">
          <w:rPr>
            <w:sz w:val="21"/>
          </w:rPr>
          <w:t>Statistical p</w:t>
        </w:r>
      </w:ins>
      <w:r>
        <w:rPr>
          <w:sz w:val="21"/>
        </w:rPr>
        <w:t>ower (</w:t>
      </w:r>
      <w:r>
        <w:rPr>
          <w:i/>
          <w:sz w:val="21"/>
        </w:rPr>
        <w:t>y</w:t>
      </w:r>
      <w:r>
        <w:rPr>
          <w:sz w:val="21"/>
        </w:rPr>
        <w:t>-axis) to detect changes in the harbor porpoise population varying from</w:t>
      </w:r>
    </w:p>
    <w:p w:rsidR="00FD591A" w:rsidRDefault="00E33CD0">
      <w:pPr>
        <w:spacing w:before="18" w:line="256" w:lineRule="auto"/>
        <w:ind w:left="584" w:right="894" w:hanging="37"/>
        <w:jc w:val="both"/>
        <w:rPr>
          <w:sz w:val="21"/>
        </w:rPr>
      </w:pPr>
      <w:r>
        <w:rPr>
          <w:sz w:val="21"/>
        </w:rPr>
        <w:t>-50% to +50% (</w:t>
      </w:r>
      <w:r>
        <w:rPr>
          <w:i/>
          <w:sz w:val="21"/>
        </w:rPr>
        <w:t>x</w:t>
      </w:r>
      <w:r>
        <w:rPr>
          <w:sz w:val="21"/>
        </w:rPr>
        <w:t>-axis) using 75 sensors when the simulated population contracted its range to   core habitat with three different designs (colored lines). The black line indicates conventionally acceptable power of</w:t>
      </w:r>
      <w:r>
        <w:rPr>
          <w:spacing w:val="-8"/>
          <w:sz w:val="21"/>
        </w:rPr>
        <w:t xml:space="preserve"> </w:t>
      </w:r>
      <w:r>
        <w:rPr>
          <w:sz w:val="21"/>
        </w:rPr>
        <w:t>0.8.</w:t>
      </w:r>
    </w:p>
    <w:p w:rsidR="00FD591A" w:rsidRDefault="00FD591A">
      <w:pPr>
        <w:spacing w:line="256" w:lineRule="auto"/>
        <w:jc w:val="both"/>
        <w:rPr>
          <w:sz w:val="21"/>
        </w:rPr>
        <w:sectPr w:rsidR="00FD591A">
          <w:pgSz w:w="12240" w:h="15840"/>
          <w:pgMar w:top="980" w:right="680" w:bottom="280" w:left="1720" w:header="759" w:footer="0" w:gutter="0"/>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Heading1"/>
        <w:tabs>
          <w:tab w:val="left" w:pos="977"/>
        </w:tabs>
        <w:ind w:left="439" w:right="312"/>
      </w:pPr>
      <w:bookmarkStart w:id="82" w:name="Discussion"/>
      <w:bookmarkEnd w:id="82"/>
      <w:r>
        <w:t>1.4</w:t>
      </w:r>
      <w:r>
        <w:tab/>
        <w:t>Discussion</w:t>
      </w:r>
    </w:p>
    <w:p w:rsidR="00FD591A" w:rsidRDefault="00FD591A">
      <w:pPr>
        <w:pStyle w:val="BodyText"/>
        <w:rPr>
          <w:b/>
        </w:rPr>
      </w:pPr>
    </w:p>
    <w:p w:rsidR="00FD591A" w:rsidRDefault="00E33CD0">
      <w:pPr>
        <w:pStyle w:val="BodyText"/>
        <w:spacing w:before="173" w:line="415" w:lineRule="auto"/>
        <w:ind w:left="440" w:right="109" w:firstLine="720"/>
        <w:jc w:val="both"/>
      </w:pPr>
      <w:r>
        <w:t xml:space="preserve">Our simulation study demonstrated that the effectiveness of </w:t>
      </w:r>
      <w:r>
        <w:rPr>
          <w:spacing w:val="-8"/>
        </w:rPr>
        <w:t xml:space="preserve">PAM </w:t>
      </w:r>
      <w:r>
        <w:t>varies greatly depending</w:t>
      </w:r>
      <w:r>
        <w:rPr>
          <w:spacing w:val="-28"/>
        </w:rPr>
        <w:t xml:space="preserve"> </w:t>
      </w:r>
      <w:r>
        <w:t>on</w:t>
      </w:r>
      <w:r>
        <w:rPr>
          <w:spacing w:val="-28"/>
        </w:rPr>
        <w:t xml:space="preserve"> </w:t>
      </w:r>
      <w:r>
        <w:t>both</w:t>
      </w:r>
      <w:r>
        <w:rPr>
          <w:spacing w:val="-28"/>
        </w:rPr>
        <w:t xml:space="preserve"> </w:t>
      </w:r>
      <w:r>
        <w:t>survey</w:t>
      </w:r>
      <w:r>
        <w:rPr>
          <w:spacing w:val="-28"/>
        </w:rPr>
        <w:t xml:space="preserve"> </w:t>
      </w:r>
      <w:r>
        <w:t>design</w:t>
      </w:r>
      <w:r>
        <w:rPr>
          <w:spacing w:val="-28"/>
        </w:rPr>
        <w:t xml:space="preserve"> </w:t>
      </w:r>
      <w:r>
        <w:t>(number</w:t>
      </w:r>
      <w:r>
        <w:rPr>
          <w:spacing w:val="-28"/>
        </w:rPr>
        <w:t xml:space="preserve"> </w:t>
      </w:r>
      <w:r>
        <w:t>and</w:t>
      </w:r>
      <w:r>
        <w:rPr>
          <w:spacing w:val="-28"/>
        </w:rPr>
        <w:t xml:space="preserve"> </w:t>
      </w:r>
      <w:r>
        <w:t>placement</w:t>
      </w:r>
      <w:r>
        <w:rPr>
          <w:spacing w:val="-28"/>
        </w:rPr>
        <w:t xml:space="preserve"> </w:t>
      </w:r>
      <w:r>
        <w:t>of</w:t>
      </w:r>
      <w:r>
        <w:rPr>
          <w:spacing w:val="-28"/>
        </w:rPr>
        <w:t xml:space="preserve"> </w:t>
      </w:r>
      <w:r>
        <w:t>sensors)</w:t>
      </w:r>
      <w:r>
        <w:rPr>
          <w:spacing w:val="-28"/>
        </w:rPr>
        <w:t xml:space="preserve"> </w:t>
      </w:r>
      <w:r>
        <w:t>and</w:t>
      </w:r>
      <w:r>
        <w:rPr>
          <w:spacing w:val="-28"/>
        </w:rPr>
        <w:t xml:space="preserve"> </w:t>
      </w:r>
      <w:r>
        <w:t>manifestation</w:t>
      </w:r>
      <w:r>
        <w:rPr>
          <w:spacing w:val="-28"/>
        </w:rPr>
        <w:t xml:space="preserve"> </w:t>
      </w:r>
      <w:r>
        <w:t>of</w:t>
      </w:r>
      <w:r>
        <w:rPr>
          <w:spacing w:val="-28"/>
        </w:rPr>
        <w:t xml:space="preserve"> </w:t>
      </w:r>
      <w:r>
        <w:t>the change</w:t>
      </w:r>
      <w:r>
        <w:rPr>
          <w:spacing w:val="-17"/>
        </w:rPr>
        <w:t xml:space="preserve"> </w:t>
      </w:r>
      <w:r>
        <w:t>in</w:t>
      </w:r>
      <w:r>
        <w:rPr>
          <w:spacing w:val="-17"/>
        </w:rPr>
        <w:t xml:space="preserve"> </w:t>
      </w:r>
      <w:r>
        <w:t>the</w:t>
      </w:r>
      <w:r>
        <w:rPr>
          <w:spacing w:val="-17"/>
        </w:rPr>
        <w:t xml:space="preserve"> </w:t>
      </w:r>
      <w:r>
        <w:t>population</w:t>
      </w:r>
      <w:r>
        <w:rPr>
          <w:spacing w:val="-17"/>
        </w:rPr>
        <w:t xml:space="preserve"> </w:t>
      </w:r>
      <w:r>
        <w:t>(extent</w:t>
      </w:r>
      <w:r>
        <w:rPr>
          <w:spacing w:val="-17"/>
        </w:rPr>
        <w:t xml:space="preserve"> </w:t>
      </w:r>
      <w:r>
        <w:t>and</w:t>
      </w:r>
      <w:r>
        <w:rPr>
          <w:spacing w:val="-17"/>
        </w:rPr>
        <w:t xml:space="preserve"> </w:t>
      </w:r>
      <w:r>
        <w:t>spatial</w:t>
      </w:r>
      <w:r>
        <w:rPr>
          <w:spacing w:val="-17"/>
        </w:rPr>
        <w:t xml:space="preserve"> </w:t>
      </w:r>
      <w:r>
        <w:t>pattern</w:t>
      </w:r>
      <w:r>
        <w:rPr>
          <w:spacing w:val="-17"/>
        </w:rPr>
        <w:t xml:space="preserve"> </w:t>
      </w:r>
      <w:r>
        <w:t>of</w:t>
      </w:r>
      <w:r>
        <w:rPr>
          <w:spacing w:val="-17"/>
        </w:rPr>
        <w:t xml:space="preserve"> </w:t>
      </w:r>
      <w:r>
        <w:t>increase</w:t>
      </w:r>
      <w:r>
        <w:rPr>
          <w:spacing w:val="-17"/>
        </w:rPr>
        <w:t xml:space="preserve"> </w:t>
      </w:r>
      <w:r>
        <w:t>or</w:t>
      </w:r>
      <w:r>
        <w:rPr>
          <w:spacing w:val="-17"/>
        </w:rPr>
        <w:t xml:space="preserve"> </w:t>
      </w:r>
      <w:r>
        <w:t>decrease).</w:t>
      </w:r>
      <w:r>
        <w:rPr>
          <w:spacing w:val="-5"/>
        </w:rPr>
        <w:t xml:space="preserve"> </w:t>
      </w:r>
      <w:r>
        <w:t>When</w:t>
      </w:r>
      <w:r>
        <w:rPr>
          <w:spacing w:val="-17"/>
        </w:rPr>
        <w:t xml:space="preserve"> </w:t>
      </w:r>
      <w:r>
        <w:t xml:space="preserve">planning passive acoustic surveys, it </w:t>
      </w:r>
      <w:del w:id="83" w:author="Jay" w:date="2017-07-10T10:13:00Z">
        <w:r w:rsidDel="0095439E">
          <w:delText>will be</w:delText>
        </w:r>
      </w:del>
      <w:ins w:id="84" w:author="Jay" w:date="2017-07-10T10:13:00Z">
        <w:r w:rsidR="0095439E">
          <w:t>is</w:t>
        </w:r>
      </w:ins>
      <w:r>
        <w:t xml:space="preserve"> important to consider different possible population responses</w:t>
      </w:r>
      <w:r>
        <w:rPr>
          <w:spacing w:val="-18"/>
        </w:rPr>
        <w:t xml:space="preserve"> </w:t>
      </w:r>
      <w:r>
        <w:t>so</w:t>
      </w:r>
      <w:r>
        <w:rPr>
          <w:spacing w:val="-17"/>
        </w:rPr>
        <w:t xml:space="preserve"> </w:t>
      </w:r>
      <w:r>
        <w:t>that</w:t>
      </w:r>
      <w:ins w:id="85" w:author="Jay" w:date="2017-07-10T10:13:00Z">
        <w:r w:rsidR="0095439E">
          <w:t xml:space="preserve"> statistical</w:t>
        </w:r>
      </w:ins>
      <w:r>
        <w:rPr>
          <w:spacing w:val="-18"/>
        </w:rPr>
        <w:t xml:space="preserve"> </w:t>
      </w:r>
      <w:r>
        <w:t>power</w:t>
      </w:r>
      <w:r>
        <w:rPr>
          <w:spacing w:val="-18"/>
        </w:rPr>
        <w:t xml:space="preserve"> </w:t>
      </w:r>
      <w:r>
        <w:t>can</w:t>
      </w:r>
      <w:r>
        <w:rPr>
          <w:spacing w:val="-17"/>
        </w:rPr>
        <w:t xml:space="preserve"> </w:t>
      </w:r>
      <w:r>
        <w:t>be</w:t>
      </w:r>
      <w:r>
        <w:rPr>
          <w:spacing w:val="-18"/>
        </w:rPr>
        <w:t xml:space="preserve"> </w:t>
      </w:r>
      <w:r>
        <w:t>accurately</w:t>
      </w:r>
      <w:r>
        <w:rPr>
          <w:spacing w:val="-18"/>
        </w:rPr>
        <w:t xml:space="preserve"> </w:t>
      </w:r>
      <w:r>
        <w:t>assessed</w:t>
      </w:r>
      <w:r>
        <w:rPr>
          <w:spacing w:val="-17"/>
        </w:rPr>
        <w:t xml:space="preserve"> </w:t>
      </w:r>
      <w:r>
        <w:t>and</w:t>
      </w:r>
      <w:r>
        <w:rPr>
          <w:spacing w:val="-18"/>
        </w:rPr>
        <w:t xml:space="preserve"> </w:t>
      </w:r>
      <w:r>
        <w:t>an</w:t>
      </w:r>
      <w:r>
        <w:rPr>
          <w:spacing w:val="-17"/>
        </w:rPr>
        <w:t xml:space="preserve"> </w:t>
      </w:r>
      <w:r>
        <w:t>appropriate</w:t>
      </w:r>
      <w:r>
        <w:rPr>
          <w:spacing w:val="-18"/>
        </w:rPr>
        <w:t xml:space="preserve"> </w:t>
      </w:r>
      <w:r>
        <w:t>number</w:t>
      </w:r>
      <w:r>
        <w:rPr>
          <w:spacing w:val="-18"/>
        </w:rPr>
        <w:t xml:space="preserve"> </w:t>
      </w:r>
      <w:r>
        <w:t>and</w:t>
      </w:r>
      <w:r>
        <w:rPr>
          <w:spacing w:val="-17"/>
        </w:rPr>
        <w:t xml:space="preserve"> </w:t>
      </w:r>
      <w:r>
        <w:t>design</w:t>
      </w:r>
      <w:r>
        <w:rPr>
          <w:spacing w:val="-18"/>
        </w:rPr>
        <w:t xml:space="preserve"> </w:t>
      </w:r>
      <w:r>
        <w:t>of sensors</w:t>
      </w:r>
      <w:r>
        <w:rPr>
          <w:spacing w:val="-19"/>
        </w:rPr>
        <w:t xml:space="preserve"> </w:t>
      </w:r>
      <w:r>
        <w:t>employed.</w:t>
      </w:r>
      <w:r>
        <w:rPr>
          <w:spacing w:val="-8"/>
        </w:rPr>
        <w:t xml:space="preserve"> </w:t>
      </w:r>
      <w:r>
        <w:t>While</w:t>
      </w:r>
      <w:r>
        <w:rPr>
          <w:spacing w:val="-19"/>
        </w:rPr>
        <w:t xml:space="preserve"> </w:t>
      </w:r>
      <w:r>
        <w:t>this</w:t>
      </w:r>
      <w:r>
        <w:rPr>
          <w:spacing w:val="-19"/>
        </w:rPr>
        <w:t xml:space="preserve"> </w:t>
      </w:r>
      <w:r>
        <w:t>simulation</w:t>
      </w:r>
      <w:r>
        <w:rPr>
          <w:spacing w:val="-19"/>
        </w:rPr>
        <w:t xml:space="preserve"> </w:t>
      </w:r>
      <w:r>
        <w:t>study</w:t>
      </w:r>
      <w:r>
        <w:rPr>
          <w:spacing w:val="-19"/>
        </w:rPr>
        <w:t xml:space="preserve"> </w:t>
      </w:r>
      <w:r>
        <w:t>was</w:t>
      </w:r>
      <w:r>
        <w:rPr>
          <w:spacing w:val="-19"/>
        </w:rPr>
        <w:t xml:space="preserve"> </w:t>
      </w:r>
      <w:r>
        <w:t>specific</w:t>
      </w:r>
      <w:r>
        <w:rPr>
          <w:spacing w:val="-19"/>
        </w:rPr>
        <w:t xml:space="preserve"> </w:t>
      </w:r>
      <w:r>
        <w:t>to</w:t>
      </w:r>
      <w:r>
        <w:rPr>
          <w:spacing w:val="-19"/>
        </w:rPr>
        <w:t xml:space="preserve"> </w:t>
      </w:r>
      <w:r>
        <w:t>the</w:t>
      </w:r>
      <w:r>
        <w:rPr>
          <w:spacing w:val="-19"/>
        </w:rPr>
        <w:t xml:space="preserve"> </w:t>
      </w:r>
      <w:r>
        <w:t>Monterey</w:t>
      </w:r>
      <w:r>
        <w:rPr>
          <w:spacing w:val="-19"/>
        </w:rPr>
        <w:t xml:space="preserve"> </w:t>
      </w:r>
      <w:r>
        <w:t>Bay</w:t>
      </w:r>
      <w:r>
        <w:rPr>
          <w:spacing w:val="-19"/>
        </w:rPr>
        <w:t xml:space="preserve"> </w:t>
      </w:r>
      <w:r>
        <w:t>population of harbor porpoise and employed a specific type of passive acoustic sensor, our results</w:t>
      </w:r>
      <w:r>
        <w:rPr>
          <w:spacing w:val="-30"/>
        </w:rPr>
        <w:t xml:space="preserve"> </w:t>
      </w:r>
      <w:r>
        <w:t xml:space="preserve">are </w:t>
      </w:r>
      <w:proofErr w:type="spellStart"/>
      <w:r>
        <w:t>generalizable</w:t>
      </w:r>
      <w:proofErr w:type="spellEnd"/>
      <w:r>
        <w:t xml:space="preserve"> to other regions, species, and types of passive acoustic</w:t>
      </w:r>
      <w:r>
        <w:rPr>
          <w:spacing w:val="-6"/>
        </w:rPr>
        <w:t xml:space="preserve"> </w:t>
      </w:r>
      <w:r>
        <w:t>surveys.</w:t>
      </w:r>
    </w:p>
    <w:p w:rsidR="00FD591A" w:rsidRDefault="00E33CD0">
      <w:pPr>
        <w:pStyle w:val="BodyText"/>
        <w:spacing w:before="8" w:line="415" w:lineRule="auto"/>
        <w:ind w:left="440" w:right="109" w:firstLine="720"/>
        <w:jc w:val="both"/>
      </w:pPr>
      <w:r>
        <w:t>In</w:t>
      </w:r>
      <w:r>
        <w:rPr>
          <w:spacing w:val="-12"/>
        </w:rPr>
        <w:t xml:space="preserve"> </w:t>
      </w:r>
      <w:r>
        <w:t>our</w:t>
      </w:r>
      <w:r>
        <w:rPr>
          <w:spacing w:val="-12"/>
        </w:rPr>
        <w:t xml:space="preserve"> </w:t>
      </w:r>
      <w:r>
        <w:rPr>
          <w:spacing w:val="-3"/>
        </w:rPr>
        <w:t>study,</w:t>
      </w:r>
      <w:r>
        <w:rPr>
          <w:spacing w:val="-12"/>
        </w:rPr>
        <w:t xml:space="preserve"> </w:t>
      </w:r>
      <w:r>
        <w:t>when</w:t>
      </w:r>
      <w:r>
        <w:rPr>
          <w:spacing w:val="-12"/>
        </w:rPr>
        <w:t xml:space="preserve"> </w:t>
      </w:r>
      <w:r>
        <w:t>changes</w:t>
      </w:r>
      <w:r>
        <w:rPr>
          <w:spacing w:val="-12"/>
        </w:rPr>
        <w:t xml:space="preserve"> </w:t>
      </w:r>
      <w:r>
        <w:t>in</w:t>
      </w:r>
      <w:r>
        <w:rPr>
          <w:spacing w:val="-12"/>
        </w:rPr>
        <w:t xml:space="preserve"> </w:t>
      </w:r>
      <w:r>
        <w:t>the</w:t>
      </w:r>
      <w:r>
        <w:rPr>
          <w:spacing w:val="-12"/>
        </w:rPr>
        <w:t xml:space="preserve"> </w:t>
      </w:r>
      <w:r>
        <w:t>population</w:t>
      </w:r>
      <w:r>
        <w:rPr>
          <w:spacing w:val="-12"/>
        </w:rPr>
        <w:t xml:space="preserve"> </w:t>
      </w:r>
      <w:r>
        <w:t>were</w:t>
      </w:r>
      <w:r>
        <w:rPr>
          <w:spacing w:val="-12"/>
        </w:rPr>
        <w:t xml:space="preserve"> </w:t>
      </w:r>
      <w:r>
        <w:t>assumed</w:t>
      </w:r>
      <w:r>
        <w:rPr>
          <w:spacing w:val="-12"/>
        </w:rPr>
        <w:t xml:space="preserve"> </w:t>
      </w:r>
      <w:r>
        <w:t>to</w:t>
      </w:r>
      <w:r>
        <w:rPr>
          <w:spacing w:val="-12"/>
        </w:rPr>
        <w:t xml:space="preserve"> </w:t>
      </w:r>
      <w:r>
        <w:t>occur</w:t>
      </w:r>
      <w:r>
        <w:rPr>
          <w:spacing w:val="-12"/>
        </w:rPr>
        <w:t xml:space="preserve"> </w:t>
      </w:r>
      <w:r>
        <w:t>uniformly</w:t>
      </w:r>
      <w:r>
        <w:rPr>
          <w:spacing w:val="-12"/>
        </w:rPr>
        <w:t xml:space="preserve"> </w:t>
      </w:r>
      <w:r>
        <w:t xml:space="preserve">over its range, the design of the passive acoustic survey did not affect power </w:t>
      </w:r>
      <w:r>
        <w:rPr>
          <w:spacing w:val="-4"/>
        </w:rPr>
        <w:t xml:space="preserve">(Table </w:t>
      </w:r>
      <w:r>
        <w:t xml:space="preserve">1.4). </w:t>
      </w:r>
      <w:commentRangeStart w:id="86"/>
      <w:r>
        <w:t xml:space="preserve">This is because in Monterey </w:t>
      </w:r>
      <w:r>
        <w:rPr>
          <w:spacing w:val="-4"/>
        </w:rPr>
        <w:t xml:space="preserve">Bay, </w:t>
      </w:r>
      <w:r>
        <w:t xml:space="preserve">within water 0-150 m deep, mean harbor porpoise density is </w:t>
      </w:r>
      <w:r>
        <w:rPr>
          <w:spacing w:val="-3"/>
        </w:rPr>
        <w:t>never</w:t>
      </w:r>
      <w:r>
        <w:rPr>
          <w:spacing w:val="-17"/>
        </w:rPr>
        <w:t xml:space="preserve"> </w:t>
      </w:r>
      <w:r>
        <w:t>estimated</w:t>
      </w:r>
      <w:r>
        <w:rPr>
          <w:spacing w:val="-17"/>
        </w:rPr>
        <w:t xml:space="preserve"> </w:t>
      </w:r>
      <w:r>
        <w:t>to</w:t>
      </w:r>
      <w:r>
        <w:rPr>
          <w:spacing w:val="-17"/>
        </w:rPr>
        <w:t xml:space="preserve"> </w:t>
      </w:r>
      <w:r>
        <w:t>be</w:t>
      </w:r>
      <w:r>
        <w:rPr>
          <w:spacing w:val="-17"/>
        </w:rPr>
        <w:t xml:space="preserve"> </w:t>
      </w:r>
      <w:r>
        <w:t>zero.</w:t>
      </w:r>
      <w:r>
        <w:rPr>
          <w:spacing w:val="-6"/>
        </w:rPr>
        <w:t xml:space="preserve"> </w:t>
      </w:r>
      <w:r>
        <w:t>Therefore,</w:t>
      </w:r>
      <w:r>
        <w:rPr>
          <w:spacing w:val="-17"/>
        </w:rPr>
        <w:t xml:space="preserve"> </w:t>
      </w:r>
      <w:r>
        <w:t>simulated</w:t>
      </w:r>
      <w:r>
        <w:rPr>
          <w:spacing w:val="-17"/>
        </w:rPr>
        <w:t xml:space="preserve"> </w:t>
      </w:r>
      <w:r>
        <w:t>passive</w:t>
      </w:r>
      <w:r>
        <w:rPr>
          <w:spacing w:val="-17"/>
        </w:rPr>
        <w:t xml:space="preserve"> </w:t>
      </w:r>
      <w:r>
        <w:t>acoustic</w:t>
      </w:r>
      <w:r>
        <w:rPr>
          <w:spacing w:val="-17"/>
        </w:rPr>
        <w:t xml:space="preserve"> </w:t>
      </w:r>
      <w:r>
        <w:t>detection</w:t>
      </w:r>
      <w:r>
        <w:rPr>
          <w:spacing w:val="-17"/>
        </w:rPr>
        <w:t xml:space="preserve"> </w:t>
      </w:r>
      <w:r>
        <w:t>rates</w:t>
      </w:r>
      <w:r>
        <w:rPr>
          <w:spacing w:val="-17"/>
        </w:rPr>
        <w:t xml:space="preserve"> </w:t>
      </w:r>
      <w:r>
        <w:t>were</w:t>
      </w:r>
      <w:r>
        <w:rPr>
          <w:spacing w:val="-17"/>
        </w:rPr>
        <w:t xml:space="preserve"> </w:t>
      </w:r>
      <w:r>
        <w:t>rarely zero,</w:t>
      </w:r>
      <w:r>
        <w:rPr>
          <w:spacing w:val="-14"/>
        </w:rPr>
        <w:t xml:space="preserve"> </w:t>
      </w:r>
      <w:r>
        <w:t>and</w:t>
      </w:r>
      <w:r>
        <w:rPr>
          <w:spacing w:val="-14"/>
        </w:rPr>
        <w:t xml:space="preserve"> </w:t>
      </w:r>
      <w:r>
        <w:t>changes</w:t>
      </w:r>
      <w:r>
        <w:rPr>
          <w:spacing w:val="-14"/>
        </w:rPr>
        <w:t xml:space="preserve"> </w:t>
      </w:r>
      <w:r>
        <w:t>in</w:t>
      </w:r>
      <w:r>
        <w:rPr>
          <w:spacing w:val="-14"/>
        </w:rPr>
        <w:t xml:space="preserve"> </w:t>
      </w:r>
      <w:r>
        <w:t>the</w:t>
      </w:r>
      <w:r>
        <w:rPr>
          <w:spacing w:val="-14"/>
        </w:rPr>
        <w:t xml:space="preserve"> </w:t>
      </w:r>
      <w:r>
        <w:t>population</w:t>
      </w:r>
      <w:r>
        <w:rPr>
          <w:spacing w:val="-14"/>
        </w:rPr>
        <w:t xml:space="preserve"> </w:t>
      </w:r>
      <w:r>
        <w:t>were</w:t>
      </w:r>
      <w:r>
        <w:rPr>
          <w:spacing w:val="-14"/>
        </w:rPr>
        <w:t xml:space="preserve"> </w:t>
      </w:r>
      <w:r>
        <w:t>more</w:t>
      </w:r>
      <w:r>
        <w:rPr>
          <w:spacing w:val="-14"/>
        </w:rPr>
        <w:t xml:space="preserve"> </w:t>
      </w:r>
      <w:r>
        <w:t>easily</w:t>
      </w:r>
      <w:r>
        <w:rPr>
          <w:spacing w:val="-14"/>
        </w:rPr>
        <w:t xml:space="preserve"> </w:t>
      </w:r>
      <w:r>
        <w:t>detected.</w:t>
      </w:r>
      <w:r>
        <w:rPr>
          <w:spacing w:val="-3"/>
        </w:rPr>
        <w:t xml:space="preserve"> </w:t>
      </w:r>
      <w:commentRangeEnd w:id="86"/>
      <w:r w:rsidR="005257D7">
        <w:rPr>
          <w:rStyle w:val="CommentReference"/>
        </w:rPr>
        <w:commentReference w:id="86"/>
      </w:r>
      <w:r>
        <w:t>When</w:t>
      </w:r>
      <w:r>
        <w:rPr>
          <w:spacing w:val="-14"/>
        </w:rPr>
        <w:t xml:space="preserve"> </w:t>
      </w:r>
      <w:r>
        <w:t>animal</w:t>
      </w:r>
      <w:r>
        <w:rPr>
          <w:spacing w:val="-14"/>
        </w:rPr>
        <w:t xml:space="preserve"> </w:t>
      </w:r>
      <w:r>
        <w:t>density</w:t>
      </w:r>
      <w:r>
        <w:rPr>
          <w:spacing w:val="-14"/>
        </w:rPr>
        <w:t xml:space="preserve"> </w:t>
      </w:r>
      <w:r>
        <w:t>is</w:t>
      </w:r>
      <w:r>
        <w:rPr>
          <w:spacing w:val="-14"/>
        </w:rPr>
        <w:t xml:space="preserve"> </w:t>
      </w:r>
      <w:r>
        <w:t xml:space="preserve">very </w:t>
      </w:r>
      <w:r>
        <w:rPr>
          <w:spacing w:val="-6"/>
        </w:rPr>
        <w:t xml:space="preserve">low, </w:t>
      </w:r>
      <w:r>
        <w:t xml:space="preserve">or when range extent is unknown, we would expect to see many more sensors with zero </w:t>
      </w:r>
      <w:proofErr w:type="gramStart"/>
      <w:r>
        <w:t>detections</w:t>
      </w:r>
      <w:proofErr w:type="gramEnd"/>
      <w:r>
        <w:t xml:space="preserve"> in the lowest density areas, and therefore could achieve higher statistical power using stratified or scaled designs rather than random placement of sensors. For computational </w:t>
      </w:r>
      <w:r>
        <w:rPr>
          <w:spacing w:val="-3"/>
        </w:rPr>
        <w:t xml:space="preserve">efficiency, </w:t>
      </w:r>
      <w:r>
        <w:t>spacing between sensors was not considered in any of our three sampling</w:t>
      </w:r>
      <w:r>
        <w:rPr>
          <w:spacing w:val="-7"/>
        </w:rPr>
        <w:t xml:space="preserve"> </w:t>
      </w:r>
      <w:r>
        <w:t>designs.</w:t>
      </w:r>
      <w:r>
        <w:rPr>
          <w:spacing w:val="6"/>
        </w:rPr>
        <w:t xml:space="preserve"> </w:t>
      </w:r>
      <w:r>
        <w:t>In</w:t>
      </w:r>
      <w:r>
        <w:rPr>
          <w:spacing w:val="-7"/>
        </w:rPr>
        <w:t xml:space="preserve"> </w:t>
      </w:r>
      <w:r>
        <w:t>practice,</w:t>
      </w:r>
      <w:r>
        <w:rPr>
          <w:spacing w:val="-7"/>
        </w:rPr>
        <w:t xml:space="preserve"> </w:t>
      </w:r>
      <w:r>
        <w:t>a</w:t>
      </w:r>
      <w:r>
        <w:rPr>
          <w:spacing w:val="-7"/>
        </w:rPr>
        <w:t xml:space="preserve"> </w:t>
      </w:r>
      <w:r>
        <w:t>uniform</w:t>
      </w:r>
      <w:r>
        <w:rPr>
          <w:spacing w:val="-8"/>
        </w:rPr>
        <w:t xml:space="preserve"> </w:t>
      </w:r>
      <w:r>
        <w:t>grid</w:t>
      </w:r>
      <w:r>
        <w:rPr>
          <w:spacing w:val="-7"/>
        </w:rPr>
        <w:t xml:space="preserve"> </w:t>
      </w:r>
      <w:r>
        <w:t>with</w:t>
      </w:r>
      <w:r>
        <w:rPr>
          <w:spacing w:val="-7"/>
        </w:rPr>
        <w:t xml:space="preserve"> </w:t>
      </w:r>
      <w:r>
        <w:t>a</w:t>
      </w:r>
      <w:r>
        <w:rPr>
          <w:spacing w:val="-8"/>
        </w:rPr>
        <w:t xml:space="preserve"> </w:t>
      </w:r>
      <w:r>
        <w:t>random</w:t>
      </w:r>
      <w:r>
        <w:rPr>
          <w:spacing w:val="-7"/>
        </w:rPr>
        <w:t xml:space="preserve"> </w:t>
      </w:r>
      <w:r>
        <w:t>starting</w:t>
      </w:r>
      <w:r>
        <w:rPr>
          <w:spacing w:val="-8"/>
        </w:rPr>
        <w:t xml:space="preserve"> </w:t>
      </w:r>
      <w:r>
        <w:t>point</w:t>
      </w:r>
      <w:r>
        <w:rPr>
          <w:spacing w:val="-7"/>
        </w:rPr>
        <w:t xml:space="preserve"> </w:t>
      </w:r>
      <w:r>
        <w:t>would</w:t>
      </w:r>
      <w:r>
        <w:rPr>
          <w:spacing w:val="-7"/>
        </w:rPr>
        <w:t xml:space="preserve"> </w:t>
      </w:r>
      <w:r>
        <w:t>minimize the</w:t>
      </w:r>
      <w:r>
        <w:rPr>
          <w:spacing w:val="-11"/>
        </w:rPr>
        <w:t xml:space="preserve"> </w:t>
      </w:r>
      <w:r>
        <w:t>correlation</w:t>
      </w:r>
      <w:r>
        <w:rPr>
          <w:spacing w:val="-11"/>
        </w:rPr>
        <w:t xml:space="preserve"> </w:t>
      </w:r>
      <w:r>
        <w:t>between</w:t>
      </w:r>
      <w:r>
        <w:rPr>
          <w:spacing w:val="-11"/>
        </w:rPr>
        <w:t xml:space="preserve"> </w:t>
      </w:r>
      <w:r>
        <w:t>sensors</w:t>
      </w:r>
      <w:r>
        <w:rPr>
          <w:spacing w:val="-11"/>
        </w:rPr>
        <w:t xml:space="preserve"> </w:t>
      </w:r>
      <w:r>
        <w:t>and</w:t>
      </w:r>
      <w:r>
        <w:rPr>
          <w:spacing w:val="-11"/>
        </w:rPr>
        <w:t xml:space="preserve"> </w:t>
      </w:r>
      <w:r>
        <w:t>effectively</w:t>
      </w:r>
      <w:r>
        <w:rPr>
          <w:spacing w:val="-11"/>
        </w:rPr>
        <w:t xml:space="preserve"> </w:t>
      </w:r>
      <w:r>
        <w:t>increase</w:t>
      </w:r>
      <w:r>
        <w:rPr>
          <w:spacing w:val="-11"/>
        </w:rPr>
        <w:t xml:space="preserve"> </w:t>
      </w:r>
      <w:r>
        <w:t>sample</w:t>
      </w:r>
      <w:r>
        <w:rPr>
          <w:spacing w:val="-11"/>
        </w:rPr>
        <w:t xml:space="preserve"> </w:t>
      </w:r>
      <w:r>
        <w:t>size</w:t>
      </w:r>
      <w:r>
        <w:rPr>
          <w:spacing w:val="-11"/>
        </w:rPr>
        <w:t xml:space="preserve"> </w:t>
      </w:r>
      <w:r>
        <w:t>(CITE).</w:t>
      </w:r>
    </w:p>
    <w:p w:rsidR="00FD591A" w:rsidRDefault="00E33CD0">
      <w:pPr>
        <w:pStyle w:val="BodyText"/>
        <w:spacing w:line="412" w:lineRule="auto"/>
        <w:ind w:left="431" w:firstLine="728"/>
      </w:pPr>
      <w:r>
        <w:rPr>
          <w:spacing w:val="-10"/>
        </w:rPr>
        <w:t xml:space="preserve">To </w:t>
      </w:r>
      <w:r>
        <w:t xml:space="preserve">achieve statistical power </w:t>
      </w:r>
      <w:r>
        <w:rPr>
          <w:rFonts w:ascii="Verdana"/>
          <w:i/>
        </w:rPr>
        <w:t xml:space="preserve">&gt; </w:t>
      </w:r>
      <w:r>
        <w:t>0.8 to detect a 25% decline in the Monterey Bay harbor</w:t>
      </w:r>
      <w:r>
        <w:rPr>
          <w:spacing w:val="-20"/>
        </w:rPr>
        <w:t xml:space="preserve"> </w:t>
      </w:r>
      <w:r>
        <w:t>porpoise</w:t>
      </w:r>
      <w:r>
        <w:rPr>
          <w:spacing w:val="-20"/>
        </w:rPr>
        <w:t xml:space="preserve"> </w:t>
      </w:r>
      <w:r>
        <w:t>population</w:t>
      </w:r>
      <w:r>
        <w:rPr>
          <w:spacing w:val="-19"/>
        </w:rPr>
        <w:t xml:space="preserve"> </w:t>
      </w:r>
      <w:r>
        <w:t>would</w:t>
      </w:r>
      <w:r>
        <w:rPr>
          <w:spacing w:val="-19"/>
        </w:rPr>
        <w:t xml:space="preserve"> </w:t>
      </w:r>
      <w:r>
        <w:t>require</w:t>
      </w:r>
      <w:r>
        <w:rPr>
          <w:spacing w:val="-20"/>
        </w:rPr>
        <w:t xml:space="preserve"> </w:t>
      </w:r>
      <w:r>
        <w:t>at</w:t>
      </w:r>
      <w:r>
        <w:rPr>
          <w:spacing w:val="-20"/>
        </w:rPr>
        <w:t xml:space="preserve"> </w:t>
      </w:r>
      <w:r>
        <w:t>least</w:t>
      </w:r>
      <w:r>
        <w:rPr>
          <w:spacing w:val="-20"/>
        </w:rPr>
        <w:t xml:space="preserve"> </w:t>
      </w:r>
      <w:r>
        <w:t>75</w:t>
      </w:r>
      <w:r>
        <w:rPr>
          <w:spacing w:val="-20"/>
        </w:rPr>
        <w:t xml:space="preserve"> </w:t>
      </w:r>
      <w:r>
        <w:t>passive</w:t>
      </w:r>
      <w:r>
        <w:rPr>
          <w:spacing w:val="-20"/>
        </w:rPr>
        <w:t xml:space="preserve"> </w:t>
      </w:r>
      <w:r>
        <w:t>acoustic</w:t>
      </w:r>
      <w:r>
        <w:rPr>
          <w:spacing w:val="-20"/>
        </w:rPr>
        <w:t xml:space="preserve"> </w:t>
      </w:r>
      <w:r>
        <w:t>sensors</w:t>
      </w:r>
      <w:r>
        <w:rPr>
          <w:spacing w:val="-20"/>
        </w:rPr>
        <w:t xml:space="preserve"> </w:t>
      </w:r>
      <w:r>
        <w:t>to</w:t>
      </w:r>
      <w:r>
        <w:rPr>
          <w:spacing w:val="-20"/>
        </w:rPr>
        <w:t xml:space="preserve"> </w:t>
      </w:r>
      <w:r>
        <w:t>be</w:t>
      </w:r>
      <w:r>
        <w:rPr>
          <w:spacing w:val="-19"/>
        </w:rPr>
        <w:t xml:space="preserve"> </w:t>
      </w:r>
      <w:r>
        <w:t>deployed annually over the 10-yr period (Table</w:t>
      </w:r>
      <w:hyperlink w:anchor="_bookmark12" w:history="1">
        <w:r>
          <w:t>1.4;</w:t>
        </w:r>
      </w:hyperlink>
      <w:r>
        <w:t xml:space="preserve"> Fig.1.7</w:t>
      </w:r>
      <w:hyperlink w:anchor="_bookmark11" w:history="1">
        <w:r>
          <w:t>).</w:t>
        </w:r>
      </w:hyperlink>
      <w:r>
        <w:t xml:space="preserve"> Based on reported precision of aerial surveys</w:t>
      </w:r>
      <w:r>
        <w:rPr>
          <w:spacing w:val="-24"/>
        </w:rPr>
        <w:t xml:space="preserve"> </w:t>
      </w:r>
      <w:r>
        <w:t>(</w:t>
      </w:r>
      <w:hyperlink w:anchor="_bookmark23" w:history="1">
        <w:r>
          <w:t>Forney</w:t>
        </w:r>
        <w:r>
          <w:rPr>
            <w:spacing w:val="-24"/>
          </w:rPr>
          <w:t xml:space="preserve"> </w:t>
        </w:r>
        <w:r>
          <w:t>et</w:t>
        </w:r>
        <w:r>
          <w:rPr>
            <w:spacing w:val="-24"/>
          </w:rPr>
          <w:t xml:space="preserve"> </w:t>
        </w:r>
        <w:r>
          <w:t>al.</w:t>
        </w:r>
      </w:hyperlink>
      <w:r>
        <w:t>,</w:t>
      </w:r>
      <w:hyperlink w:anchor="_bookmark23" w:history="1">
        <w:r>
          <w:t>2014</w:t>
        </w:r>
      </w:hyperlink>
      <w:r>
        <w:t>),</w:t>
      </w:r>
      <w:r>
        <w:rPr>
          <w:spacing w:val="-23"/>
        </w:rPr>
        <w:t xml:space="preserve"> </w:t>
      </w:r>
      <w:r>
        <w:t>to</w:t>
      </w:r>
      <w:r>
        <w:rPr>
          <w:spacing w:val="-24"/>
        </w:rPr>
        <w:t xml:space="preserve"> </w:t>
      </w:r>
      <w:r>
        <w:t>detect</w:t>
      </w:r>
      <w:r>
        <w:rPr>
          <w:spacing w:val="-24"/>
        </w:rPr>
        <w:t xml:space="preserve"> </w:t>
      </w:r>
      <w:r>
        <w:t>the</w:t>
      </w:r>
      <w:r>
        <w:rPr>
          <w:spacing w:val="-24"/>
        </w:rPr>
        <w:t xml:space="preserve"> </w:t>
      </w:r>
      <w:r>
        <w:t>same</w:t>
      </w:r>
      <w:r>
        <w:rPr>
          <w:spacing w:val="-24"/>
        </w:rPr>
        <w:t xml:space="preserve"> </w:t>
      </w:r>
      <w:r>
        <w:t>change</w:t>
      </w:r>
      <w:r>
        <w:rPr>
          <w:spacing w:val="-24"/>
        </w:rPr>
        <w:t xml:space="preserve"> </w:t>
      </w:r>
      <w:r>
        <w:t>in</w:t>
      </w:r>
      <w:r>
        <w:rPr>
          <w:spacing w:val="-24"/>
        </w:rPr>
        <w:t xml:space="preserve"> </w:t>
      </w:r>
      <w:r>
        <w:t>the</w:t>
      </w:r>
      <w:r>
        <w:rPr>
          <w:spacing w:val="-24"/>
        </w:rPr>
        <w:t xml:space="preserve"> </w:t>
      </w:r>
      <w:r>
        <w:t>population</w:t>
      </w:r>
      <w:r>
        <w:rPr>
          <w:spacing w:val="-24"/>
        </w:rPr>
        <w:t xml:space="preserve"> </w:t>
      </w:r>
      <w:r>
        <w:t>using</w:t>
      </w:r>
      <w:r>
        <w:rPr>
          <w:spacing w:val="-24"/>
        </w:rPr>
        <w:t xml:space="preserve"> </w:t>
      </w:r>
      <w:r>
        <w:t>aerial</w:t>
      </w:r>
      <w:r>
        <w:rPr>
          <w:spacing w:val="-24"/>
        </w:rPr>
        <w:t xml:space="preserve"> </w:t>
      </w:r>
      <w:r>
        <w:t>surveys would</w:t>
      </w:r>
      <w:r>
        <w:rPr>
          <w:spacing w:val="-25"/>
        </w:rPr>
        <w:t xml:space="preserve"> </w:t>
      </w:r>
      <w:r>
        <w:t>require</w:t>
      </w:r>
      <w:r>
        <w:rPr>
          <w:spacing w:val="-24"/>
        </w:rPr>
        <w:t xml:space="preserve"> </w:t>
      </w:r>
      <w:r>
        <w:t>approximately</w:t>
      </w:r>
      <w:r>
        <w:rPr>
          <w:spacing w:val="-25"/>
        </w:rPr>
        <w:t xml:space="preserve"> </w:t>
      </w:r>
      <w:r>
        <w:t>20</w:t>
      </w:r>
      <w:r>
        <w:rPr>
          <w:spacing w:val="-24"/>
        </w:rPr>
        <w:t xml:space="preserve"> </w:t>
      </w:r>
      <w:r>
        <w:t>replicate</w:t>
      </w:r>
      <w:r>
        <w:rPr>
          <w:spacing w:val="-25"/>
        </w:rPr>
        <w:t xml:space="preserve"> </w:t>
      </w:r>
      <w:r>
        <w:t>surveys</w:t>
      </w:r>
      <w:r>
        <w:rPr>
          <w:spacing w:val="-25"/>
        </w:rPr>
        <w:t xml:space="preserve"> </w:t>
      </w:r>
      <w:r>
        <w:t>per</w:t>
      </w:r>
      <w:r>
        <w:rPr>
          <w:spacing w:val="-24"/>
        </w:rPr>
        <w:t xml:space="preserve"> </w:t>
      </w:r>
      <w:r>
        <w:rPr>
          <w:spacing w:val="-3"/>
        </w:rPr>
        <w:t>year.</w:t>
      </w:r>
      <w:r>
        <w:rPr>
          <w:spacing w:val="-11"/>
        </w:rPr>
        <w:t xml:space="preserve"> </w:t>
      </w:r>
      <w:r>
        <w:rPr>
          <w:spacing w:val="-10"/>
        </w:rPr>
        <w:t>To</w:t>
      </w:r>
      <w:r>
        <w:rPr>
          <w:spacing w:val="-24"/>
        </w:rPr>
        <w:t xml:space="preserve"> </w:t>
      </w:r>
      <w:r>
        <w:t>put</w:t>
      </w:r>
      <w:r>
        <w:rPr>
          <w:spacing w:val="-24"/>
        </w:rPr>
        <w:t xml:space="preserve"> </w:t>
      </w:r>
      <w:r>
        <w:t>that</w:t>
      </w:r>
      <w:r>
        <w:rPr>
          <w:spacing w:val="-25"/>
        </w:rPr>
        <w:t xml:space="preserve"> </w:t>
      </w:r>
      <w:r>
        <w:t>in</w:t>
      </w:r>
      <w:r>
        <w:rPr>
          <w:spacing w:val="-24"/>
        </w:rPr>
        <w:t xml:space="preserve"> </w:t>
      </w:r>
      <w:r>
        <w:t>perspective,</w:t>
      </w:r>
      <w:r>
        <w:rPr>
          <w:spacing w:val="-23"/>
        </w:rPr>
        <w:t xml:space="preserve"> </w:t>
      </w:r>
      <w:r>
        <w:t xml:space="preserve">current aerial survey effort is at the level of one replicate every four years.     </w:t>
      </w:r>
      <w:r>
        <w:rPr>
          <w:spacing w:val="42"/>
        </w:rPr>
        <w:t xml:space="preserve"> </w:t>
      </w:r>
      <w:r>
        <w:t>Considerably more</w:t>
      </w:r>
    </w:p>
    <w:p w:rsidR="00FD591A" w:rsidRDefault="00FD591A">
      <w:pPr>
        <w:spacing w:line="412" w:lineRule="auto"/>
        <w:sectPr w:rsidR="00FD591A">
          <w:pgSz w:w="12240" w:h="15840"/>
          <w:pgMar w:top="980" w:right="1320" w:bottom="280" w:left="1720" w:header="759" w:footer="0" w:gutter="0"/>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BodyText"/>
        <w:spacing w:before="1" w:line="415" w:lineRule="auto"/>
        <w:ind w:left="350" w:right="136"/>
        <w:jc w:val="right"/>
      </w:pPr>
      <w:proofErr w:type="gramStart"/>
      <w:r>
        <w:t>resources</w:t>
      </w:r>
      <w:proofErr w:type="gramEnd"/>
      <w:r>
        <w:t xml:space="preserve"> would be required to implement this </w:t>
      </w:r>
      <w:r>
        <w:rPr>
          <w:spacing w:val="-3"/>
        </w:rPr>
        <w:t xml:space="preserve">level </w:t>
      </w:r>
      <w:r>
        <w:t xml:space="preserve">of </w:t>
      </w:r>
      <w:ins w:id="87" w:author="Jay" w:date="2017-07-10T10:15:00Z">
        <w:r w:rsidR="0095439E">
          <w:t xml:space="preserve">aerial? </w:t>
        </w:r>
      </w:ins>
      <w:proofErr w:type="gramStart"/>
      <w:r>
        <w:t>monitoring</w:t>
      </w:r>
      <w:proofErr w:type="gramEnd"/>
      <w:r>
        <w:t xml:space="preserve"> for the</w:t>
      </w:r>
      <w:r>
        <w:rPr>
          <w:spacing w:val="29"/>
        </w:rPr>
        <w:t xml:space="preserve"> </w:t>
      </w:r>
      <w:r>
        <w:t>Monterey</w:t>
      </w:r>
      <w:r>
        <w:rPr>
          <w:spacing w:val="12"/>
        </w:rPr>
        <w:t xml:space="preserve"> </w:t>
      </w:r>
      <w:r>
        <w:t>Bay</w:t>
      </w:r>
      <w:r>
        <w:rPr>
          <w:w w:val="101"/>
        </w:rPr>
        <w:t xml:space="preserve"> </w:t>
      </w:r>
      <w:r>
        <w:t>harbor</w:t>
      </w:r>
      <w:r>
        <w:rPr>
          <w:spacing w:val="-12"/>
        </w:rPr>
        <w:t xml:space="preserve"> </w:t>
      </w:r>
      <w:r>
        <w:t>porpoise</w:t>
      </w:r>
      <w:r>
        <w:rPr>
          <w:spacing w:val="-12"/>
        </w:rPr>
        <w:t xml:space="preserve"> </w:t>
      </w:r>
      <w:r>
        <w:t>population,</w:t>
      </w:r>
      <w:r>
        <w:rPr>
          <w:spacing w:val="-12"/>
        </w:rPr>
        <w:t xml:space="preserve"> </w:t>
      </w:r>
      <w:r>
        <w:t>which</w:t>
      </w:r>
      <w:r>
        <w:rPr>
          <w:spacing w:val="-12"/>
        </w:rPr>
        <w:t xml:space="preserve"> </w:t>
      </w:r>
      <w:r>
        <w:t>may</w:t>
      </w:r>
      <w:r>
        <w:rPr>
          <w:spacing w:val="-12"/>
        </w:rPr>
        <w:t xml:space="preserve"> </w:t>
      </w:r>
      <w:r>
        <w:t>not</w:t>
      </w:r>
      <w:r>
        <w:rPr>
          <w:spacing w:val="-12"/>
        </w:rPr>
        <w:t xml:space="preserve"> </w:t>
      </w:r>
      <w:r>
        <w:t>be</w:t>
      </w:r>
      <w:r>
        <w:rPr>
          <w:spacing w:val="-12"/>
        </w:rPr>
        <w:t xml:space="preserve"> </w:t>
      </w:r>
      <w:r>
        <w:t>warranted</w:t>
      </w:r>
      <w:r>
        <w:rPr>
          <w:spacing w:val="-12"/>
        </w:rPr>
        <w:t xml:space="preserve"> </w:t>
      </w:r>
      <w:r>
        <w:rPr>
          <w:spacing w:val="-3"/>
        </w:rPr>
        <w:t>given</w:t>
      </w:r>
      <w:r>
        <w:rPr>
          <w:spacing w:val="-12"/>
        </w:rPr>
        <w:t xml:space="preserve"> </w:t>
      </w:r>
      <w:r>
        <w:t>the</w:t>
      </w:r>
      <w:r>
        <w:rPr>
          <w:spacing w:val="-12"/>
        </w:rPr>
        <w:t xml:space="preserve"> </w:t>
      </w:r>
      <w:r>
        <w:t>current</w:t>
      </w:r>
      <w:r>
        <w:rPr>
          <w:spacing w:val="-12"/>
        </w:rPr>
        <w:t xml:space="preserve"> </w:t>
      </w:r>
      <w:r>
        <w:t>lack</w:t>
      </w:r>
      <w:r>
        <w:rPr>
          <w:spacing w:val="-12"/>
        </w:rPr>
        <w:t xml:space="preserve"> </w:t>
      </w:r>
      <w:r>
        <w:t>of</w:t>
      </w:r>
      <w:r>
        <w:rPr>
          <w:spacing w:val="-12"/>
        </w:rPr>
        <w:t xml:space="preserve"> </w:t>
      </w:r>
      <w:r>
        <w:t>threats</w:t>
      </w:r>
      <w:r>
        <w:rPr>
          <w:spacing w:val="-12"/>
        </w:rPr>
        <w:t xml:space="preserve"> </w:t>
      </w:r>
      <w:r>
        <w:t>to</w:t>
      </w:r>
      <w:r>
        <w:rPr>
          <w:w w:val="98"/>
        </w:rPr>
        <w:t xml:space="preserve"> </w:t>
      </w:r>
      <w:r>
        <w:t>the</w:t>
      </w:r>
      <w:r>
        <w:rPr>
          <w:spacing w:val="-24"/>
        </w:rPr>
        <w:t xml:space="preserve"> </w:t>
      </w:r>
      <w:r>
        <w:t>population.</w:t>
      </w:r>
      <w:r>
        <w:rPr>
          <w:spacing w:val="-11"/>
        </w:rPr>
        <w:t xml:space="preserve"> </w:t>
      </w:r>
      <w:r>
        <w:t>In</w:t>
      </w:r>
      <w:r>
        <w:rPr>
          <w:spacing w:val="-24"/>
        </w:rPr>
        <w:t xml:space="preserve"> </w:t>
      </w:r>
      <w:r>
        <w:t>cases</w:t>
      </w:r>
      <w:r>
        <w:rPr>
          <w:spacing w:val="-24"/>
        </w:rPr>
        <w:t xml:space="preserve"> </w:t>
      </w:r>
      <w:r>
        <w:t>where</w:t>
      </w:r>
      <w:r>
        <w:rPr>
          <w:spacing w:val="-23"/>
        </w:rPr>
        <w:t xml:space="preserve"> </w:t>
      </w:r>
      <w:r>
        <w:t>impacts</w:t>
      </w:r>
      <w:r>
        <w:rPr>
          <w:spacing w:val="-24"/>
        </w:rPr>
        <w:t xml:space="preserve"> </w:t>
      </w:r>
      <w:r>
        <w:t>from</w:t>
      </w:r>
      <w:r>
        <w:rPr>
          <w:spacing w:val="-23"/>
        </w:rPr>
        <w:t xml:space="preserve"> </w:t>
      </w:r>
      <w:r>
        <w:t>anthropogenic</w:t>
      </w:r>
      <w:r>
        <w:rPr>
          <w:spacing w:val="-24"/>
        </w:rPr>
        <w:t xml:space="preserve"> </w:t>
      </w:r>
      <w:r>
        <w:t>activities</w:t>
      </w:r>
      <w:r>
        <w:rPr>
          <w:spacing w:val="-24"/>
        </w:rPr>
        <w:t xml:space="preserve"> </w:t>
      </w:r>
      <w:r>
        <w:t>are</w:t>
      </w:r>
      <w:r>
        <w:rPr>
          <w:spacing w:val="-23"/>
        </w:rPr>
        <w:t xml:space="preserve"> </w:t>
      </w:r>
      <w:r>
        <w:t>expected,</w:t>
      </w:r>
      <w:r>
        <w:rPr>
          <w:spacing w:val="-22"/>
        </w:rPr>
        <w:t xml:space="preserve"> </w:t>
      </w:r>
      <w:r>
        <w:rPr>
          <w:spacing w:val="-8"/>
        </w:rPr>
        <w:t>PAM</w:t>
      </w:r>
      <w:r>
        <w:rPr>
          <w:spacing w:val="-24"/>
        </w:rPr>
        <w:t xml:space="preserve"> </w:t>
      </w:r>
      <w:r>
        <w:t>and</w:t>
      </w:r>
      <w:r>
        <w:rPr>
          <w:w w:val="97"/>
        </w:rPr>
        <w:t xml:space="preserve"> </w:t>
      </w:r>
      <w:r>
        <w:t>aerial</w:t>
      </w:r>
      <w:r>
        <w:rPr>
          <w:spacing w:val="-14"/>
        </w:rPr>
        <w:t xml:space="preserve"> </w:t>
      </w:r>
      <w:r>
        <w:t>surveys</w:t>
      </w:r>
      <w:r>
        <w:rPr>
          <w:spacing w:val="-14"/>
        </w:rPr>
        <w:t xml:space="preserve"> </w:t>
      </w:r>
      <w:r>
        <w:t>are</w:t>
      </w:r>
      <w:r>
        <w:rPr>
          <w:spacing w:val="-14"/>
        </w:rPr>
        <w:t xml:space="preserve"> </w:t>
      </w:r>
      <w:r>
        <w:t>both</w:t>
      </w:r>
      <w:r>
        <w:rPr>
          <w:spacing w:val="-14"/>
        </w:rPr>
        <w:t xml:space="preserve"> </w:t>
      </w:r>
      <w:r>
        <w:t>capable</w:t>
      </w:r>
      <w:r>
        <w:rPr>
          <w:spacing w:val="-14"/>
        </w:rPr>
        <w:t xml:space="preserve"> </w:t>
      </w:r>
      <w:r>
        <w:t>of</w:t>
      </w:r>
      <w:r>
        <w:rPr>
          <w:spacing w:val="-14"/>
        </w:rPr>
        <w:t xml:space="preserve"> </w:t>
      </w:r>
      <w:r>
        <w:t>achieving</w:t>
      </w:r>
      <w:r>
        <w:rPr>
          <w:spacing w:val="-14"/>
        </w:rPr>
        <w:t xml:space="preserve"> </w:t>
      </w:r>
      <w:r>
        <w:t>acceptable</w:t>
      </w:r>
      <w:r>
        <w:rPr>
          <w:spacing w:val="-14"/>
        </w:rPr>
        <w:t xml:space="preserve"> </w:t>
      </w:r>
      <w:r>
        <w:t>power</w:t>
      </w:r>
      <w:r>
        <w:rPr>
          <w:spacing w:val="-14"/>
        </w:rPr>
        <w:t xml:space="preserve"> </w:t>
      </w:r>
      <w:r>
        <w:t>to</w:t>
      </w:r>
      <w:r>
        <w:rPr>
          <w:spacing w:val="-14"/>
        </w:rPr>
        <w:t xml:space="preserve"> </w:t>
      </w:r>
      <w:r>
        <w:t>detect</w:t>
      </w:r>
      <w:r>
        <w:rPr>
          <w:spacing w:val="-14"/>
        </w:rPr>
        <w:t xml:space="preserve"> </w:t>
      </w:r>
      <w:r>
        <w:t>trends</w:t>
      </w:r>
      <w:r>
        <w:rPr>
          <w:spacing w:val="-14"/>
        </w:rPr>
        <w:t xml:space="preserve"> </w:t>
      </w:r>
      <w:r>
        <w:t>in</w:t>
      </w:r>
      <w:r>
        <w:rPr>
          <w:spacing w:val="-14"/>
        </w:rPr>
        <w:t xml:space="preserve"> </w:t>
      </w:r>
      <w:r>
        <w:t>abundance</w:t>
      </w:r>
      <w:r>
        <w:rPr>
          <w:w w:val="98"/>
        </w:rPr>
        <w:t xml:space="preserve"> </w:t>
      </w:r>
      <w:commentRangeStart w:id="88"/>
      <w:r>
        <w:t>at</w:t>
      </w:r>
      <w:r>
        <w:rPr>
          <w:spacing w:val="-18"/>
        </w:rPr>
        <w:t xml:space="preserve"> </w:t>
      </w:r>
      <w:r>
        <w:t>similar</w:t>
      </w:r>
      <w:r>
        <w:rPr>
          <w:spacing w:val="-18"/>
        </w:rPr>
        <w:t xml:space="preserve"> </w:t>
      </w:r>
      <w:r>
        <w:t>cost</w:t>
      </w:r>
      <w:commentRangeEnd w:id="88"/>
      <w:r w:rsidR="0095439E">
        <w:rPr>
          <w:rStyle w:val="CommentReference"/>
        </w:rPr>
        <w:commentReference w:id="88"/>
      </w:r>
      <w:r>
        <w:t>;</w:t>
      </w:r>
      <w:r>
        <w:rPr>
          <w:spacing w:val="-17"/>
        </w:rPr>
        <w:t xml:space="preserve"> </w:t>
      </w:r>
      <w:r>
        <w:rPr>
          <w:spacing w:val="-4"/>
        </w:rPr>
        <w:t>however,</w:t>
      </w:r>
      <w:r>
        <w:rPr>
          <w:spacing w:val="-17"/>
        </w:rPr>
        <w:t xml:space="preserve"> </w:t>
      </w:r>
      <w:r>
        <w:rPr>
          <w:spacing w:val="-8"/>
        </w:rPr>
        <w:t>PAM</w:t>
      </w:r>
      <w:r>
        <w:rPr>
          <w:spacing w:val="-18"/>
        </w:rPr>
        <w:t xml:space="preserve"> </w:t>
      </w:r>
      <w:r>
        <w:t>may</w:t>
      </w:r>
      <w:r>
        <w:rPr>
          <w:spacing w:val="-18"/>
        </w:rPr>
        <w:t xml:space="preserve"> </w:t>
      </w:r>
      <w:r>
        <w:t>be</w:t>
      </w:r>
      <w:r>
        <w:rPr>
          <w:spacing w:val="-18"/>
        </w:rPr>
        <w:t xml:space="preserve"> </w:t>
      </w:r>
      <w:r>
        <w:t>preferable</w:t>
      </w:r>
      <w:r>
        <w:rPr>
          <w:spacing w:val="-18"/>
        </w:rPr>
        <w:t xml:space="preserve"> </w:t>
      </w:r>
      <w:r>
        <w:t>due</w:t>
      </w:r>
      <w:r>
        <w:rPr>
          <w:spacing w:val="-18"/>
        </w:rPr>
        <w:t xml:space="preserve"> </w:t>
      </w:r>
      <w:r>
        <w:t>to</w:t>
      </w:r>
      <w:r>
        <w:rPr>
          <w:spacing w:val="-18"/>
        </w:rPr>
        <w:t xml:space="preserve"> </w:t>
      </w:r>
      <w:r>
        <w:t>safety</w:t>
      </w:r>
      <w:r>
        <w:rPr>
          <w:spacing w:val="-18"/>
        </w:rPr>
        <w:t xml:space="preserve"> </w:t>
      </w:r>
      <w:r>
        <w:t>concerns</w:t>
      </w:r>
      <w:r>
        <w:rPr>
          <w:spacing w:val="-18"/>
        </w:rPr>
        <w:t xml:space="preserve"> </w:t>
      </w:r>
      <w:r>
        <w:t>about</w:t>
      </w:r>
      <w:r>
        <w:rPr>
          <w:spacing w:val="-18"/>
        </w:rPr>
        <w:t xml:space="preserve"> </w:t>
      </w:r>
      <w:r>
        <w:t>aerial</w:t>
      </w:r>
      <w:r>
        <w:rPr>
          <w:spacing w:val="-18"/>
        </w:rPr>
        <w:t xml:space="preserve"> </w:t>
      </w:r>
      <w:r>
        <w:t>surveys.</w:t>
      </w:r>
    </w:p>
    <w:p w:rsidR="00FD591A" w:rsidRDefault="00E33CD0">
      <w:pPr>
        <w:pStyle w:val="BodyText"/>
        <w:spacing w:before="8" w:line="415" w:lineRule="auto"/>
        <w:ind w:left="431" w:right="163" w:firstLine="728"/>
      </w:pPr>
      <w:r>
        <w:t>The Monterey Bay population of harbor porpoise is unusually well-studied; we would</w:t>
      </w:r>
      <w:r>
        <w:rPr>
          <w:spacing w:val="-7"/>
        </w:rPr>
        <w:t xml:space="preserve"> </w:t>
      </w:r>
      <w:r>
        <w:t>not</w:t>
      </w:r>
      <w:r>
        <w:rPr>
          <w:spacing w:val="-7"/>
        </w:rPr>
        <w:t xml:space="preserve"> </w:t>
      </w:r>
      <w:r>
        <w:t>typically</w:t>
      </w:r>
      <w:r>
        <w:rPr>
          <w:spacing w:val="-7"/>
        </w:rPr>
        <w:t xml:space="preserve"> </w:t>
      </w:r>
      <w:r>
        <w:t>expect</w:t>
      </w:r>
      <w:r>
        <w:rPr>
          <w:spacing w:val="-7"/>
        </w:rPr>
        <w:t xml:space="preserve"> </w:t>
      </w:r>
      <w:r>
        <w:t>to</w:t>
      </w:r>
      <w:r>
        <w:rPr>
          <w:spacing w:val="-7"/>
        </w:rPr>
        <w:t xml:space="preserve"> </w:t>
      </w:r>
      <w:r>
        <w:rPr>
          <w:spacing w:val="-3"/>
        </w:rPr>
        <w:t>have</w:t>
      </w:r>
      <w:r>
        <w:rPr>
          <w:spacing w:val="-7"/>
        </w:rPr>
        <w:t xml:space="preserve"> </w:t>
      </w:r>
      <w:r>
        <w:t>such</w:t>
      </w:r>
      <w:r>
        <w:rPr>
          <w:spacing w:val="-7"/>
        </w:rPr>
        <w:t xml:space="preserve"> </w:t>
      </w:r>
      <w:r>
        <w:t>detailed</w:t>
      </w:r>
      <w:r>
        <w:rPr>
          <w:spacing w:val="-7"/>
        </w:rPr>
        <w:t xml:space="preserve"> </w:t>
      </w:r>
      <w:r>
        <w:t>spatial</w:t>
      </w:r>
      <w:r>
        <w:rPr>
          <w:spacing w:val="-7"/>
        </w:rPr>
        <w:t xml:space="preserve"> </w:t>
      </w:r>
      <w:r>
        <w:t>information</w:t>
      </w:r>
      <w:r>
        <w:rPr>
          <w:spacing w:val="-7"/>
        </w:rPr>
        <w:t xml:space="preserve"> </w:t>
      </w:r>
      <w:r>
        <w:t>on</w:t>
      </w:r>
      <w:r>
        <w:rPr>
          <w:spacing w:val="-7"/>
        </w:rPr>
        <w:t xml:space="preserve"> </w:t>
      </w:r>
      <w:r>
        <w:t>the</w:t>
      </w:r>
      <w:r>
        <w:rPr>
          <w:spacing w:val="-7"/>
        </w:rPr>
        <w:t xml:space="preserve"> </w:t>
      </w:r>
      <w:r>
        <w:t>distribution</w:t>
      </w:r>
      <w:r>
        <w:rPr>
          <w:spacing w:val="-7"/>
        </w:rPr>
        <w:t xml:space="preserve"> </w:t>
      </w:r>
      <w:r>
        <w:t>and density</w:t>
      </w:r>
      <w:r>
        <w:rPr>
          <w:spacing w:val="-23"/>
        </w:rPr>
        <w:t xml:space="preserve"> </w:t>
      </w:r>
      <w:r>
        <w:t>of</w:t>
      </w:r>
      <w:r>
        <w:rPr>
          <w:spacing w:val="-23"/>
        </w:rPr>
        <w:t xml:space="preserve"> </w:t>
      </w:r>
      <w:r>
        <w:t>a</w:t>
      </w:r>
      <w:r>
        <w:rPr>
          <w:spacing w:val="-23"/>
        </w:rPr>
        <w:t xml:space="preserve"> </w:t>
      </w:r>
      <w:r>
        <w:t>cetacean</w:t>
      </w:r>
      <w:r>
        <w:rPr>
          <w:spacing w:val="-23"/>
        </w:rPr>
        <w:t xml:space="preserve"> </w:t>
      </w:r>
      <w:r>
        <w:t>population.</w:t>
      </w:r>
      <w:r>
        <w:rPr>
          <w:spacing w:val="-10"/>
        </w:rPr>
        <w:t xml:space="preserve"> </w:t>
      </w:r>
      <w:r>
        <w:t>The</w:t>
      </w:r>
      <w:r>
        <w:rPr>
          <w:spacing w:val="-23"/>
        </w:rPr>
        <w:t xml:space="preserve"> </w:t>
      </w:r>
      <w:r>
        <w:t>scaled</w:t>
      </w:r>
      <w:r>
        <w:rPr>
          <w:spacing w:val="-23"/>
        </w:rPr>
        <w:t xml:space="preserve"> </w:t>
      </w:r>
      <w:r>
        <w:t>design</w:t>
      </w:r>
      <w:r>
        <w:rPr>
          <w:spacing w:val="-23"/>
        </w:rPr>
        <w:t xml:space="preserve"> </w:t>
      </w:r>
      <w:r>
        <w:t>of</w:t>
      </w:r>
      <w:r>
        <w:rPr>
          <w:spacing w:val="-23"/>
        </w:rPr>
        <w:t xml:space="preserve"> </w:t>
      </w:r>
      <w:r>
        <w:t>passive</w:t>
      </w:r>
      <w:r>
        <w:rPr>
          <w:spacing w:val="-23"/>
        </w:rPr>
        <w:t xml:space="preserve"> </w:t>
      </w:r>
      <w:r>
        <w:t>acoustic</w:t>
      </w:r>
      <w:r>
        <w:rPr>
          <w:spacing w:val="-23"/>
        </w:rPr>
        <w:t xml:space="preserve"> </w:t>
      </w:r>
      <w:r>
        <w:t>surveys</w:t>
      </w:r>
      <w:r>
        <w:rPr>
          <w:spacing w:val="-23"/>
        </w:rPr>
        <w:t xml:space="preserve"> </w:t>
      </w:r>
      <w:r>
        <w:t>for</w:t>
      </w:r>
      <w:r>
        <w:rPr>
          <w:spacing w:val="-23"/>
        </w:rPr>
        <w:t xml:space="preserve"> </w:t>
      </w:r>
      <w:r>
        <w:t xml:space="preserve">cetaceans is not likely to be widely practicable. </w:t>
      </w:r>
      <w:r>
        <w:rPr>
          <w:spacing w:val="-4"/>
        </w:rPr>
        <w:t xml:space="preserve">However, </w:t>
      </w:r>
      <w:r>
        <w:t>based on our results, the stratified design performed</w:t>
      </w:r>
      <w:r>
        <w:rPr>
          <w:spacing w:val="-22"/>
        </w:rPr>
        <w:t xml:space="preserve"> </w:t>
      </w:r>
      <w:r>
        <w:t>similarly</w:t>
      </w:r>
      <w:r>
        <w:rPr>
          <w:spacing w:val="-22"/>
        </w:rPr>
        <w:t xml:space="preserve"> </w:t>
      </w:r>
      <w:r>
        <w:t>to</w:t>
      </w:r>
      <w:r>
        <w:rPr>
          <w:spacing w:val="-22"/>
        </w:rPr>
        <w:t xml:space="preserve"> </w:t>
      </w:r>
      <w:r>
        <w:t>the</w:t>
      </w:r>
      <w:r>
        <w:rPr>
          <w:spacing w:val="-22"/>
        </w:rPr>
        <w:t xml:space="preserve"> </w:t>
      </w:r>
      <w:r>
        <w:t>scaled</w:t>
      </w:r>
      <w:r>
        <w:rPr>
          <w:spacing w:val="-22"/>
        </w:rPr>
        <w:t xml:space="preserve"> </w:t>
      </w:r>
      <w:r>
        <w:t>design</w:t>
      </w:r>
      <w:r>
        <w:rPr>
          <w:spacing w:val="-22"/>
        </w:rPr>
        <w:t xml:space="preserve"> </w:t>
      </w:r>
      <w:r>
        <w:t>and</w:t>
      </w:r>
      <w:r>
        <w:rPr>
          <w:spacing w:val="-22"/>
        </w:rPr>
        <w:t xml:space="preserve"> </w:t>
      </w:r>
      <w:r>
        <w:t>required</w:t>
      </w:r>
      <w:r>
        <w:rPr>
          <w:spacing w:val="-22"/>
        </w:rPr>
        <w:t xml:space="preserve"> </w:t>
      </w:r>
      <w:r>
        <w:t>less</w:t>
      </w:r>
      <w:r>
        <w:rPr>
          <w:spacing w:val="-22"/>
        </w:rPr>
        <w:t xml:space="preserve"> </w:t>
      </w:r>
      <w:r>
        <w:t>information</w:t>
      </w:r>
      <w:r>
        <w:rPr>
          <w:spacing w:val="-22"/>
        </w:rPr>
        <w:t xml:space="preserve"> </w:t>
      </w:r>
      <w:r>
        <w:t>about</w:t>
      </w:r>
      <w:r>
        <w:rPr>
          <w:spacing w:val="-22"/>
        </w:rPr>
        <w:t xml:space="preserve"> </w:t>
      </w:r>
      <w:r>
        <w:t>distribution</w:t>
      </w:r>
      <w:r>
        <w:rPr>
          <w:spacing w:val="-22"/>
        </w:rPr>
        <w:t xml:space="preserve"> </w:t>
      </w:r>
      <w:r>
        <w:t>and density</w:t>
      </w:r>
      <w:r>
        <w:rPr>
          <w:spacing w:val="-17"/>
        </w:rPr>
        <w:t xml:space="preserve"> </w:t>
      </w:r>
      <w:r>
        <w:t>to</w:t>
      </w:r>
      <w:r>
        <w:rPr>
          <w:spacing w:val="-17"/>
        </w:rPr>
        <w:t xml:space="preserve"> </w:t>
      </w:r>
      <w:r>
        <w:t>implement</w:t>
      </w:r>
      <w:r>
        <w:rPr>
          <w:spacing w:val="-17"/>
        </w:rPr>
        <w:t xml:space="preserve"> </w:t>
      </w:r>
      <w:hyperlink w:anchor="_bookmark13" w:history="1">
        <w:r>
          <w:t>(Fig.1.8</w:t>
        </w:r>
        <w:proofErr w:type="gramStart"/>
        <w:r>
          <w:t>,</w:t>
        </w:r>
        <w:proofErr w:type="gramEnd"/>
      </w:hyperlink>
      <w:r>
        <w:t>1.9</w:t>
      </w:r>
      <w:hyperlink w:anchor="_bookmark14" w:history="1">
        <w:r>
          <w:t>).</w:t>
        </w:r>
      </w:hyperlink>
      <w:r>
        <w:rPr>
          <w:spacing w:val="-4"/>
        </w:rPr>
        <w:t xml:space="preserve"> </w:t>
      </w:r>
      <w:r>
        <w:t>Our</w:t>
      </w:r>
      <w:r>
        <w:rPr>
          <w:spacing w:val="-17"/>
        </w:rPr>
        <w:t xml:space="preserve"> </w:t>
      </w:r>
      <w:r>
        <w:t>simulation</w:t>
      </w:r>
      <w:r>
        <w:rPr>
          <w:spacing w:val="-17"/>
        </w:rPr>
        <w:t xml:space="preserve"> </w:t>
      </w:r>
      <w:r>
        <w:t>of</w:t>
      </w:r>
      <w:r>
        <w:rPr>
          <w:spacing w:val="-17"/>
        </w:rPr>
        <w:t xml:space="preserve"> </w:t>
      </w:r>
      <w:r>
        <w:t>range</w:t>
      </w:r>
      <w:r>
        <w:rPr>
          <w:spacing w:val="-17"/>
        </w:rPr>
        <w:t xml:space="preserve"> </w:t>
      </w:r>
      <w:r>
        <w:t>contraction</w:t>
      </w:r>
      <w:r>
        <w:rPr>
          <w:spacing w:val="-17"/>
        </w:rPr>
        <w:t xml:space="preserve"> </w:t>
      </w:r>
      <w:r>
        <w:t>to</w:t>
      </w:r>
      <w:r>
        <w:rPr>
          <w:spacing w:val="-17"/>
        </w:rPr>
        <w:t xml:space="preserve"> </w:t>
      </w:r>
      <w:r>
        <w:t>core</w:t>
      </w:r>
      <w:r>
        <w:rPr>
          <w:spacing w:val="-17"/>
        </w:rPr>
        <w:t xml:space="preserve"> </w:t>
      </w:r>
      <w:r>
        <w:t>habitat</w:t>
      </w:r>
      <w:r>
        <w:rPr>
          <w:spacing w:val="-17"/>
        </w:rPr>
        <w:t xml:space="preserve"> </w:t>
      </w:r>
      <w:r>
        <w:t>also relied</w:t>
      </w:r>
      <w:r>
        <w:rPr>
          <w:spacing w:val="-14"/>
        </w:rPr>
        <w:t xml:space="preserve"> </w:t>
      </w:r>
      <w:r>
        <w:t>on</w:t>
      </w:r>
      <w:r>
        <w:rPr>
          <w:spacing w:val="-15"/>
        </w:rPr>
        <w:t xml:space="preserve"> </w:t>
      </w:r>
      <w:r>
        <w:t>detailed</w:t>
      </w:r>
      <w:r>
        <w:rPr>
          <w:spacing w:val="-14"/>
        </w:rPr>
        <w:t xml:space="preserve"> </w:t>
      </w:r>
      <w:r>
        <w:t>information</w:t>
      </w:r>
      <w:r>
        <w:rPr>
          <w:spacing w:val="-15"/>
        </w:rPr>
        <w:t xml:space="preserve"> </w:t>
      </w:r>
      <w:r>
        <w:t>on</w:t>
      </w:r>
      <w:r>
        <w:rPr>
          <w:spacing w:val="-14"/>
        </w:rPr>
        <w:t xml:space="preserve"> </w:t>
      </w:r>
      <w:r>
        <w:t>distribution</w:t>
      </w:r>
      <w:r>
        <w:rPr>
          <w:spacing w:val="-14"/>
        </w:rPr>
        <w:t xml:space="preserve"> </w:t>
      </w:r>
      <w:r>
        <w:t>and</w:t>
      </w:r>
      <w:r>
        <w:rPr>
          <w:spacing w:val="-14"/>
        </w:rPr>
        <w:t xml:space="preserve"> </w:t>
      </w:r>
      <w:r>
        <w:t>abundance</w:t>
      </w:r>
      <w:r>
        <w:rPr>
          <w:spacing w:val="-14"/>
        </w:rPr>
        <w:t xml:space="preserve"> </w:t>
      </w:r>
      <w:r>
        <w:t>of</w:t>
      </w:r>
      <w:r>
        <w:rPr>
          <w:spacing w:val="-14"/>
        </w:rPr>
        <w:t xml:space="preserve"> </w:t>
      </w:r>
      <w:r>
        <w:t>harbor</w:t>
      </w:r>
      <w:r>
        <w:rPr>
          <w:spacing w:val="-15"/>
        </w:rPr>
        <w:t xml:space="preserve"> </w:t>
      </w:r>
      <w:r>
        <w:t>porpoise</w:t>
      </w:r>
      <w:r>
        <w:rPr>
          <w:spacing w:val="-14"/>
        </w:rPr>
        <w:t xml:space="preserve"> </w:t>
      </w:r>
      <w:r>
        <w:t>in</w:t>
      </w:r>
      <w:r>
        <w:rPr>
          <w:spacing w:val="-15"/>
        </w:rPr>
        <w:t xml:space="preserve"> </w:t>
      </w:r>
      <w:r>
        <w:t>the</w:t>
      </w:r>
      <w:r>
        <w:rPr>
          <w:spacing w:val="-14"/>
        </w:rPr>
        <w:t xml:space="preserve"> </w:t>
      </w:r>
      <w:r>
        <w:t>study area;</w:t>
      </w:r>
      <w:r>
        <w:rPr>
          <w:spacing w:val="-12"/>
        </w:rPr>
        <w:t xml:space="preserve"> </w:t>
      </w:r>
      <w:r>
        <w:rPr>
          <w:spacing w:val="-4"/>
        </w:rPr>
        <w:t>however,</w:t>
      </w:r>
      <w:r>
        <w:rPr>
          <w:spacing w:val="-12"/>
        </w:rPr>
        <w:t xml:space="preserve"> </w:t>
      </w:r>
      <w:r>
        <w:t>literature</w:t>
      </w:r>
      <w:r>
        <w:rPr>
          <w:spacing w:val="-13"/>
        </w:rPr>
        <w:t xml:space="preserve"> </w:t>
      </w:r>
      <w:r>
        <w:t>suggests</w:t>
      </w:r>
      <w:r>
        <w:rPr>
          <w:spacing w:val="-12"/>
        </w:rPr>
        <w:t xml:space="preserve"> </w:t>
      </w:r>
      <w:r>
        <w:t>that</w:t>
      </w:r>
      <w:r>
        <w:rPr>
          <w:spacing w:val="-13"/>
        </w:rPr>
        <w:t xml:space="preserve"> </w:t>
      </w:r>
      <w:r>
        <w:t>this</w:t>
      </w:r>
      <w:r>
        <w:rPr>
          <w:spacing w:val="-12"/>
        </w:rPr>
        <w:t xml:space="preserve"> </w:t>
      </w:r>
      <w:r>
        <w:t>pattern</w:t>
      </w:r>
      <w:r>
        <w:rPr>
          <w:spacing w:val="-13"/>
        </w:rPr>
        <w:t xml:space="preserve"> </w:t>
      </w:r>
      <w:r>
        <w:t>of</w:t>
      </w:r>
      <w:r>
        <w:rPr>
          <w:spacing w:val="-12"/>
        </w:rPr>
        <w:t xml:space="preserve"> </w:t>
      </w:r>
      <w:r>
        <w:t>range</w:t>
      </w:r>
      <w:r>
        <w:rPr>
          <w:spacing w:val="-13"/>
        </w:rPr>
        <w:t xml:space="preserve"> </w:t>
      </w:r>
      <w:r>
        <w:t>collapse</w:t>
      </w:r>
      <w:r>
        <w:rPr>
          <w:spacing w:val="-12"/>
        </w:rPr>
        <w:t xml:space="preserve"> </w:t>
      </w:r>
      <w:r>
        <w:t>as</w:t>
      </w:r>
      <w:r>
        <w:rPr>
          <w:spacing w:val="-13"/>
        </w:rPr>
        <w:t xml:space="preserve"> </w:t>
      </w:r>
      <w:r>
        <w:t>a</w:t>
      </w:r>
      <w:r>
        <w:rPr>
          <w:spacing w:val="-12"/>
        </w:rPr>
        <w:t xml:space="preserve"> </w:t>
      </w:r>
      <w:r>
        <w:t>population</w:t>
      </w:r>
      <w:r>
        <w:rPr>
          <w:spacing w:val="-13"/>
        </w:rPr>
        <w:t xml:space="preserve"> </w:t>
      </w:r>
      <w:r>
        <w:t>declines is persistent across mammalian species (</w:t>
      </w:r>
      <w:proofErr w:type="spellStart"/>
      <w:r w:rsidR="00FD591A">
        <w:fldChar w:fldCharType="begin"/>
      </w:r>
      <w:r w:rsidR="00FD591A">
        <w:instrText>HYPERLINK \l "_bookmark34"</w:instrText>
      </w:r>
      <w:r w:rsidR="00FD591A">
        <w:fldChar w:fldCharType="separate"/>
      </w:r>
      <w:r>
        <w:t>Lomolino</w:t>
      </w:r>
      <w:proofErr w:type="spellEnd"/>
      <w:r>
        <w:t xml:space="preserve"> and  Channell</w:t>
      </w:r>
      <w:r w:rsidR="00FD591A">
        <w:fldChar w:fldCharType="end"/>
      </w:r>
      <w:r>
        <w:t>,</w:t>
      </w:r>
      <w:hyperlink w:anchor="_bookmark34" w:history="1">
        <w:r>
          <w:t>1995)</w:t>
        </w:r>
      </w:hyperlink>
      <w:r>
        <w:t xml:space="preserve">  and  therefore could potentially be simulated in a more generic sense when detailed information about a population</w:t>
      </w:r>
      <w:r>
        <w:rPr>
          <w:spacing w:val="-18"/>
        </w:rPr>
        <w:t xml:space="preserve"> </w:t>
      </w:r>
      <w:r>
        <w:t>of</w:t>
      </w:r>
      <w:r>
        <w:rPr>
          <w:spacing w:val="-18"/>
        </w:rPr>
        <w:t xml:space="preserve"> </w:t>
      </w:r>
      <w:r>
        <w:t>interest</w:t>
      </w:r>
      <w:r>
        <w:rPr>
          <w:spacing w:val="-18"/>
        </w:rPr>
        <w:t xml:space="preserve"> </w:t>
      </w:r>
      <w:r>
        <w:t>is</w:t>
      </w:r>
      <w:r>
        <w:rPr>
          <w:spacing w:val="-18"/>
        </w:rPr>
        <w:t xml:space="preserve"> </w:t>
      </w:r>
      <w:r>
        <w:t>not</w:t>
      </w:r>
      <w:r>
        <w:rPr>
          <w:spacing w:val="-18"/>
        </w:rPr>
        <w:t xml:space="preserve"> </w:t>
      </w:r>
      <w:r>
        <w:t>available.</w:t>
      </w:r>
      <w:r>
        <w:rPr>
          <w:spacing w:val="-6"/>
        </w:rPr>
        <w:t xml:space="preserve"> </w:t>
      </w:r>
      <w:r>
        <w:t>In</w:t>
      </w:r>
      <w:r>
        <w:rPr>
          <w:spacing w:val="-18"/>
        </w:rPr>
        <w:t xml:space="preserve"> </w:t>
      </w:r>
      <w:r>
        <w:t>fact,</w:t>
      </w:r>
      <w:r>
        <w:rPr>
          <w:spacing w:val="-18"/>
        </w:rPr>
        <w:t xml:space="preserve"> </w:t>
      </w:r>
      <w:r>
        <w:t>the</w:t>
      </w:r>
      <w:r>
        <w:rPr>
          <w:spacing w:val="-18"/>
        </w:rPr>
        <w:t xml:space="preserve"> </w:t>
      </w:r>
      <w:r>
        <w:t>R</w:t>
      </w:r>
      <w:r>
        <w:rPr>
          <w:spacing w:val="-18"/>
        </w:rPr>
        <w:t xml:space="preserve"> </w:t>
      </w:r>
      <w:r>
        <w:t>package</w:t>
      </w:r>
      <w:r>
        <w:rPr>
          <w:spacing w:val="-18"/>
        </w:rPr>
        <w:t xml:space="preserve"> </w:t>
      </w:r>
      <w:proofErr w:type="spellStart"/>
      <w:r>
        <w:t>DSsim</w:t>
      </w:r>
      <w:proofErr w:type="spellEnd"/>
      <w:r>
        <w:rPr>
          <w:spacing w:val="-18"/>
        </w:rPr>
        <w:t xml:space="preserve"> </w:t>
      </w:r>
      <w:r>
        <w:t>(</w:t>
      </w:r>
      <w:hyperlink w:anchor="_bookmark38" w:history="1">
        <w:r>
          <w:t>Marshall</w:t>
        </w:r>
      </w:hyperlink>
      <w:proofErr w:type="gramStart"/>
      <w:r>
        <w:t>,</w:t>
      </w:r>
      <w:proofErr w:type="gramEnd"/>
      <w:r w:rsidR="00FD591A">
        <w:fldChar w:fldCharType="begin"/>
      </w:r>
      <w:r w:rsidR="00FD591A">
        <w:instrText>HYPERLINK \l "_bookmark38"</w:instrText>
      </w:r>
      <w:r w:rsidR="00FD591A">
        <w:fldChar w:fldCharType="separate"/>
      </w:r>
      <w:r>
        <w:t>2016</w:t>
      </w:r>
      <w:r w:rsidR="00FD591A">
        <w:fldChar w:fldCharType="end"/>
      </w:r>
      <w:r>
        <w:t>),</w:t>
      </w:r>
      <w:r>
        <w:rPr>
          <w:spacing w:val="-18"/>
        </w:rPr>
        <w:t xml:space="preserve"> </w:t>
      </w:r>
      <w:r>
        <w:t>which simulates</w:t>
      </w:r>
      <w:r>
        <w:rPr>
          <w:spacing w:val="-5"/>
        </w:rPr>
        <w:t xml:space="preserve"> </w:t>
      </w:r>
      <w:r>
        <w:t>distance</w:t>
      </w:r>
      <w:r>
        <w:rPr>
          <w:spacing w:val="-5"/>
        </w:rPr>
        <w:t xml:space="preserve"> </w:t>
      </w:r>
      <w:r>
        <w:t>sampling</w:t>
      </w:r>
      <w:r>
        <w:rPr>
          <w:spacing w:val="-5"/>
        </w:rPr>
        <w:t xml:space="preserve"> </w:t>
      </w:r>
      <w:r>
        <w:t>surveys,</w:t>
      </w:r>
      <w:r>
        <w:rPr>
          <w:spacing w:val="-5"/>
        </w:rPr>
        <w:t xml:space="preserve"> </w:t>
      </w:r>
      <w:r>
        <w:t>allows</w:t>
      </w:r>
      <w:r>
        <w:rPr>
          <w:spacing w:val="-5"/>
        </w:rPr>
        <w:t xml:space="preserve"> </w:t>
      </w:r>
      <w:r>
        <w:t>for</w:t>
      </w:r>
      <w:r>
        <w:rPr>
          <w:spacing w:val="-5"/>
        </w:rPr>
        <w:t xml:space="preserve"> </w:t>
      </w:r>
      <w:r>
        <w:t>the</w:t>
      </w:r>
      <w:r>
        <w:rPr>
          <w:spacing w:val="-5"/>
        </w:rPr>
        <w:t xml:space="preserve"> </w:t>
      </w:r>
      <w:r>
        <w:t>user</w:t>
      </w:r>
      <w:r>
        <w:rPr>
          <w:spacing w:val="-5"/>
        </w:rPr>
        <w:t xml:space="preserve"> </w:t>
      </w:r>
      <w:r>
        <w:t>to</w:t>
      </w:r>
      <w:r>
        <w:rPr>
          <w:spacing w:val="-5"/>
        </w:rPr>
        <w:t xml:space="preserve"> </w:t>
      </w:r>
      <w:r>
        <w:t>create</w:t>
      </w:r>
      <w:r>
        <w:rPr>
          <w:spacing w:val="-5"/>
        </w:rPr>
        <w:t xml:space="preserve"> </w:t>
      </w:r>
      <w:r>
        <w:t>density</w:t>
      </w:r>
      <w:r>
        <w:rPr>
          <w:spacing w:val="-5"/>
        </w:rPr>
        <w:t xml:space="preserve"> </w:t>
      </w:r>
      <w:r>
        <w:t>”hotspots”</w:t>
      </w:r>
      <w:r>
        <w:rPr>
          <w:spacing w:val="-5"/>
        </w:rPr>
        <w:t xml:space="preserve"> </w:t>
      </w:r>
      <w:r>
        <w:t>in</w:t>
      </w:r>
      <w:r>
        <w:rPr>
          <w:spacing w:val="-5"/>
        </w:rPr>
        <w:t xml:space="preserve"> </w:t>
      </w:r>
      <w:r>
        <w:t>the study</w:t>
      </w:r>
      <w:r>
        <w:rPr>
          <w:spacing w:val="-5"/>
        </w:rPr>
        <w:t xml:space="preserve"> </w:t>
      </w:r>
      <w:r>
        <w:t>area;</w:t>
      </w:r>
      <w:r>
        <w:rPr>
          <w:spacing w:val="-5"/>
        </w:rPr>
        <w:t xml:space="preserve"> </w:t>
      </w:r>
      <w:r>
        <w:t>this</w:t>
      </w:r>
      <w:r>
        <w:rPr>
          <w:spacing w:val="-5"/>
        </w:rPr>
        <w:t xml:space="preserve"> </w:t>
      </w:r>
      <w:r>
        <w:t>method</w:t>
      </w:r>
      <w:r>
        <w:rPr>
          <w:spacing w:val="-5"/>
        </w:rPr>
        <w:t xml:space="preserve"> </w:t>
      </w:r>
      <w:r>
        <w:t>could</w:t>
      </w:r>
      <w:r>
        <w:rPr>
          <w:spacing w:val="-5"/>
        </w:rPr>
        <w:t xml:space="preserve"> </w:t>
      </w:r>
      <w:r>
        <w:t>be</w:t>
      </w:r>
      <w:r>
        <w:rPr>
          <w:spacing w:val="-5"/>
        </w:rPr>
        <w:t xml:space="preserve"> </w:t>
      </w:r>
      <w:r>
        <w:t>used</w:t>
      </w:r>
      <w:r>
        <w:rPr>
          <w:spacing w:val="-5"/>
        </w:rPr>
        <w:t xml:space="preserve"> </w:t>
      </w:r>
      <w:r>
        <w:t>in</w:t>
      </w:r>
      <w:r>
        <w:rPr>
          <w:spacing w:val="-5"/>
        </w:rPr>
        <w:t xml:space="preserve"> </w:t>
      </w:r>
      <w:r>
        <w:t>simulations</w:t>
      </w:r>
      <w:r>
        <w:rPr>
          <w:spacing w:val="-5"/>
        </w:rPr>
        <w:t xml:space="preserve"> </w:t>
      </w:r>
      <w:r>
        <w:t>of</w:t>
      </w:r>
      <w:r>
        <w:rPr>
          <w:spacing w:val="-5"/>
        </w:rPr>
        <w:t xml:space="preserve"> </w:t>
      </w:r>
      <w:r>
        <w:t>passive</w:t>
      </w:r>
      <w:r>
        <w:rPr>
          <w:spacing w:val="-5"/>
        </w:rPr>
        <w:t xml:space="preserve"> </w:t>
      </w:r>
      <w:r>
        <w:t>acoustic</w:t>
      </w:r>
      <w:r>
        <w:rPr>
          <w:spacing w:val="-5"/>
        </w:rPr>
        <w:t xml:space="preserve"> </w:t>
      </w:r>
      <w:r>
        <w:t>surveys</w:t>
      </w:r>
      <w:r>
        <w:rPr>
          <w:spacing w:val="-5"/>
        </w:rPr>
        <w:t xml:space="preserve"> </w:t>
      </w:r>
      <w:r>
        <w:t>where</w:t>
      </w:r>
      <w:r>
        <w:rPr>
          <w:spacing w:val="-5"/>
        </w:rPr>
        <w:t xml:space="preserve"> </w:t>
      </w:r>
      <w:r>
        <w:t>the spatial distribution of animals is less</w:t>
      </w:r>
      <w:r>
        <w:rPr>
          <w:spacing w:val="-38"/>
        </w:rPr>
        <w:t xml:space="preserve"> </w:t>
      </w:r>
      <w:r>
        <w:t>well-known.</w:t>
      </w:r>
    </w:p>
    <w:p w:rsidR="00FD591A" w:rsidRDefault="00E33CD0">
      <w:pPr>
        <w:pStyle w:val="BodyText"/>
        <w:spacing w:before="8" w:line="415" w:lineRule="auto"/>
        <w:ind w:left="440" w:right="106" w:firstLine="719"/>
      </w:pPr>
      <w:r>
        <w:t>Our</w:t>
      </w:r>
      <w:r>
        <w:rPr>
          <w:spacing w:val="-8"/>
        </w:rPr>
        <w:t xml:space="preserve"> </w:t>
      </w:r>
      <w:r>
        <w:t>methods</w:t>
      </w:r>
      <w:r>
        <w:rPr>
          <w:spacing w:val="-8"/>
        </w:rPr>
        <w:t xml:space="preserve"> </w:t>
      </w:r>
      <w:r>
        <w:t>evaluated</w:t>
      </w:r>
      <w:r>
        <w:rPr>
          <w:spacing w:val="-8"/>
        </w:rPr>
        <w:t xml:space="preserve"> </w:t>
      </w:r>
      <w:r>
        <w:t>simulated</w:t>
      </w:r>
      <w:r>
        <w:rPr>
          <w:spacing w:val="-8"/>
        </w:rPr>
        <w:t xml:space="preserve"> </w:t>
      </w:r>
      <w:r>
        <w:t>data</w:t>
      </w:r>
      <w:r>
        <w:rPr>
          <w:spacing w:val="-8"/>
        </w:rPr>
        <w:t xml:space="preserve"> </w:t>
      </w:r>
      <w:r>
        <w:t>using</w:t>
      </w:r>
      <w:r>
        <w:rPr>
          <w:spacing w:val="-8"/>
        </w:rPr>
        <w:t xml:space="preserve"> </w:t>
      </w:r>
      <w:r>
        <w:t>traditional</w:t>
      </w:r>
      <w:r>
        <w:rPr>
          <w:spacing w:val="-8"/>
        </w:rPr>
        <w:t xml:space="preserve"> </w:t>
      </w:r>
      <w:r>
        <w:t>null</w:t>
      </w:r>
      <w:r>
        <w:rPr>
          <w:spacing w:val="-7"/>
        </w:rPr>
        <w:t xml:space="preserve"> </w:t>
      </w:r>
      <w:r>
        <w:t>hypothesis</w:t>
      </w:r>
      <w:r>
        <w:rPr>
          <w:spacing w:val="-7"/>
        </w:rPr>
        <w:t xml:space="preserve"> </w:t>
      </w:r>
      <w:r>
        <w:t>significance testing</w:t>
      </w:r>
      <w:r>
        <w:rPr>
          <w:spacing w:val="-25"/>
        </w:rPr>
        <w:t xml:space="preserve"> </w:t>
      </w:r>
      <w:r>
        <w:t>(NHST)</w:t>
      </w:r>
      <w:r>
        <w:rPr>
          <w:spacing w:val="-25"/>
        </w:rPr>
        <w:t xml:space="preserve"> </w:t>
      </w:r>
      <w:r>
        <w:t>and</w:t>
      </w:r>
      <w:r>
        <w:rPr>
          <w:spacing w:val="-25"/>
        </w:rPr>
        <w:t xml:space="preserve"> </w:t>
      </w:r>
      <w:r>
        <w:t>associated</w:t>
      </w:r>
      <w:r>
        <w:rPr>
          <w:spacing w:val="-25"/>
        </w:rPr>
        <w:t xml:space="preserve"> </w:t>
      </w:r>
      <w:r>
        <w:t>decision</w:t>
      </w:r>
      <w:r>
        <w:rPr>
          <w:spacing w:val="-25"/>
        </w:rPr>
        <w:t xml:space="preserve"> </w:t>
      </w:r>
      <w:r>
        <w:t>rules</w:t>
      </w:r>
      <w:r>
        <w:rPr>
          <w:spacing w:val="-25"/>
        </w:rPr>
        <w:t xml:space="preserve"> </w:t>
      </w:r>
      <w:r>
        <w:t>(</w:t>
      </w:r>
      <w:hyperlink w:anchor="_bookmark24" w:history="1">
        <w:r>
          <w:t>Gerrodette</w:t>
        </w:r>
      </w:hyperlink>
      <w:proofErr w:type="gramStart"/>
      <w:r>
        <w:t>,</w:t>
      </w:r>
      <w:proofErr w:type="gramEnd"/>
      <w:r w:rsidR="00FD591A">
        <w:fldChar w:fldCharType="begin"/>
      </w:r>
      <w:r w:rsidR="00FD591A">
        <w:instrText>HYPERLINK \l "_bookmark24"</w:instrText>
      </w:r>
      <w:r w:rsidR="00FD591A">
        <w:fldChar w:fldCharType="separate"/>
      </w:r>
      <w:r>
        <w:t>1987</w:t>
      </w:r>
      <w:r w:rsidR="00FD591A">
        <w:fldChar w:fldCharType="end"/>
      </w:r>
      <w:r>
        <w:t>).</w:t>
      </w:r>
      <w:r>
        <w:rPr>
          <w:spacing w:val="-13"/>
        </w:rPr>
        <w:t xml:space="preserve"> </w:t>
      </w:r>
      <w:r>
        <w:t>This</w:t>
      </w:r>
      <w:r>
        <w:rPr>
          <w:spacing w:val="-25"/>
        </w:rPr>
        <w:t xml:space="preserve"> </w:t>
      </w:r>
      <w:r>
        <w:t>framework</w:t>
      </w:r>
      <w:r>
        <w:rPr>
          <w:spacing w:val="-25"/>
        </w:rPr>
        <w:t xml:space="preserve"> </w:t>
      </w:r>
      <w:r>
        <w:t>minimizes the</w:t>
      </w:r>
      <w:r>
        <w:rPr>
          <w:spacing w:val="-18"/>
        </w:rPr>
        <w:t xml:space="preserve"> </w:t>
      </w:r>
      <w:r>
        <w:t>probability</w:t>
      </w:r>
      <w:r>
        <w:rPr>
          <w:spacing w:val="-17"/>
        </w:rPr>
        <w:t xml:space="preserve"> </w:t>
      </w:r>
      <w:r>
        <w:t>of</w:t>
      </w:r>
      <w:r>
        <w:rPr>
          <w:spacing w:val="-18"/>
        </w:rPr>
        <w:t xml:space="preserve"> </w:t>
      </w:r>
      <w:r>
        <w:t>incorrectly</w:t>
      </w:r>
      <w:r>
        <w:rPr>
          <w:spacing w:val="-17"/>
        </w:rPr>
        <w:t xml:space="preserve"> </w:t>
      </w:r>
      <w:r>
        <w:t>detecting</w:t>
      </w:r>
      <w:r>
        <w:rPr>
          <w:spacing w:val="-18"/>
        </w:rPr>
        <w:t xml:space="preserve"> </w:t>
      </w:r>
      <w:r>
        <w:t>a</w:t>
      </w:r>
      <w:r>
        <w:rPr>
          <w:spacing w:val="-17"/>
        </w:rPr>
        <w:t xml:space="preserve"> </w:t>
      </w:r>
      <w:r>
        <w:t>change</w:t>
      </w:r>
      <w:r>
        <w:rPr>
          <w:spacing w:val="-18"/>
        </w:rPr>
        <w:t xml:space="preserve"> </w:t>
      </w:r>
      <w:r>
        <w:t>when</w:t>
      </w:r>
      <w:r>
        <w:rPr>
          <w:spacing w:val="-17"/>
        </w:rPr>
        <w:t xml:space="preserve"> </w:t>
      </w:r>
      <w:r>
        <w:t>the</w:t>
      </w:r>
      <w:r>
        <w:rPr>
          <w:spacing w:val="-18"/>
        </w:rPr>
        <w:t xml:space="preserve"> </w:t>
      </w:r>
      <w:r>
        <w:t>population</w:t>
      </w:r>
      <w:r>
        <w:rPr>
          <w:spacing w:val="-17"/>
        </w:rPr>
        <w:t xml:space="preserve"> </w:t>
      </w:r>
      <w:r>
        <w:t>is</w:t>
      </w:r>
      <w:r>
        <w:rPr>
          <w:spacing w:val="-18"/>
        </w:rPr>
        <w:t xml:space="preserve"> </w:t>
      </w:r>
      <w:r>
        <w:t>stable</w:t>
      </w:r>
      <w:r>
        <w:rPr>
          <w:spacing w:val="-17"/>
        </w:rPr>
        <w:t xml:space="preserve"> </w:t>
      </w:r>
      <w:r>
        <w:t>at</w:t>
      </w:r>
      <w:r>
        <w:rPr>
          <w:spacing w:val="-18"/>
        </w:rPr>
        <w:t xml:space="preserve"> </w:t>
      </w:r>
      <w:r>
        <w:t>the</w:t>
      </w:r>
      <w:r>
        <w:rPr>
          <w:spacing w:val="-17"/>
        </w:rPr>
        <w:t xml:space="preserve"> </w:t>
      </w:r>
      <w:r>
        <w:t xml:space="preserve">expense of increasing the probability of failing to recognize a true change, and the appropriateness of this framework for conservation and management has been questioned </w:t>
      </w:r>
      <w:r>
        <w:rPr>
          <w:spacing w:val="-3"/>
        </w:rPr>
        <w:t>(</w:t>
      </w:r>
      <w:hyperlink w:anchor="_bookmark43" w:history="1">
        <w:r>
          <w:rPr>
            <w:spacing w:val="-3"/>
          </w:rPr>
          <w:t xml:space="preserve">Taylor </w:t>
        </w:r>
        <w:r>
          <w:t>and</w:t>
        </w:r>
      </w:hyperlink>
      <w:r>
        <w:t xml:space="preserve"> </w:t>
      </w:r>
      <w:hyperlink w:anchor="_bookmark43" w:history="1">
        <w:r>
          <w:t>Gerrodette</w:t>
        </w:r>
      </w:hyperlink>
      <w:r>
        <w:t>,</w:t>
      </w:r>
      <w:hyperlink w:anchor="_bookmark43" w:history="1">
        <w:r>
          <w:t>2017</w:t>
        </w:r>
      </w:hyperlink>
      <w:r>
        <w:t>). In future, a Bayesian approach may be more appropriate for quantifying trends</w:t>
      </w:r>
      <w:r>
        <w:rPr>
          <w:spacing w:val="-27"/>
        </w:rPr>
        <w:t xml:space="preserve"> </w:t>
      </w:r>
      <w:r>
        <w:t>in</w:t>
      </w:r>
      <w:r>
        <w:rPr>
          <w:spacing w:val="-27"/>
        </w:rPr>
        <w:t xml:space="preserve"> </w:t>
      </w:r>
      <w:r>
        <w:t>animal</w:t>
      </w:r>
      <w:r>
        <w:rPr>
          <w:spacing w:val="-27"/>
        </w:rPr>
        <w:t xml:space="preserve"> </w:t>
      </w:r>
      <w:r>
        <w:t>populations</w:t>
      </w:r>
      <w:r>
        <w:rPr>
          <w:spacing w:val="-27"/>
        </w:rPr>
        <w:t xml:space="preserve"> </w:t>
      </w:r>
      <w:r>
        <w:t>over</w:t>
      </w:r>
      <w:r>
        <w:rPr>
          <w:spacing w:val="-27"/>
        </w:rPr>
        <w:t xml:space="preserve"> </w:t>
      </w:r>
      <w:r>
        <w:t>time.</w:t>
      </w:r>
      <w:r>
        <w:rPr>
          <w:spacing w:val="-13"/>
        </w:rPr>
        <w:t xml:space="preserve"> </w:t>
      </w:r>
      <w:r>
        <w:t>Several</w:t>
      </w:r>
      <w:r>
        <w:rPr>
          <w:spacing w:val="-27"/>
        </w:rPr>
        <w:t xml:space="preserve"> </w:t>
      </w:r>
      <w:r>
        <w:t>recent</w:t>
      </w:r>
      <w:r>
        <w:rPr>
          <w:spacing w:val="-27"/>
        </w:rPr>
        <w:t xml:space="preserve"> </w:t>
      </w:r>
      <w:r>
        <w:t>studies</w:t>
      </w:r>
      <w:r>
        <w:rPr>
          <w:spacing w:val="-27"/>
        </w:rPr>
        <w:t xml:space="preserve"> </w:t>
      </w:r>
      <w:r>
        <w:rPr>
          <w:spacing w:val="-3"/>
        </w:rPr>
        <w:t>have</w:t>
      </w:r>
      <w:r>
        <w:rPr>
          <w:spacing w:val="-27"/>
        </w:rPr>
        <w:t xml:space="preserve"> </w:t>
      </w:r>
      <w:r>
        <w:t>used</w:t>
      </w:r>
      <w:r>
        <w:rPr>
          <w:spacing w:val="-27"/>
        </w:rPr>
        <w:t xml:space="preserve"> </w:t>
      </w:r>
      <w:r>
        <w:t>a</w:t>
      </w:r>
      <w:r>
        <w:rPr>
          <w:spacing w:val="-27"/>
        </w:rPr>
        <w:t xml:space="preserve"> </w:t>
      </w:r>
      <w:r>
        <w:t>Bayesian</w:t>
      </w:r>
      <w:r>
        <w:rPr>
          <w:spacing w:val="-27"/>
        </w:rPr>
        <w:t xml:space="preserve"> </w:t>
      </w:r>
      <w:r>
        <w:t>approach</w:t>
      </w:r>
    </w:p>
    <w:p w:rsidR="00FD591A" w:rsidRDefault="00FD591A">
      <w:pPr>
        <w:spacing w:line="415" w:lineRule="auto"/>
        <w:sectPr w:rsidR="00FD591A">
          <w:pgSz w:w="12240" w:h="15840"/>
          <w:pgMar w:top="980" w:right="1260" w:bottom="280" w:left="1720" w:header="759" w:footer="0" w:gutter="0"/>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BodyText"/>
        <w:spacing w:before="1" w:line="415" w:lineRule="auto"/>
        <w:ind w:left="431" w:right="98" w:firstLine="8"/>
      </w:pPr>
      <w:proofErr w:type="gramStart"/>
      <w:r>
        <w:t>to</w:t>
      </w:r>
      <w:proofErr w:type="gramEnd"/>
      <w:r>
        <w:t xml:space="preserve"> trend analysis for cetacean populations </w:t>
      </w:r>
      <w:hyperlink w:anchor="_bookmark41" w:history="1">
        <w:r>
          <w:t>(Moore and Barlow</w:t>
        </w:r>
      </w:hyperlink>
      <w:r>
        <w:t>,</w:t>
      </w:r>
      <w:hyperlink w:anchor="_bookmark41" w:history="1">
        <w:r>
          <w:t>2013,</w:t>
        </w:r>
      </w:hyperlink>
      <w:hyperlink w:anchor="_bookmark42" w:history="1">
        <w:r>
          <w:t>2014).</w:t>
        </w:r>
      </w:hyperlink>
      <w:r>
        <w:t xml:space="preserve"> Bayesian trend analysis provides the range and likelihood of trend parameters consistent with the data, which are more practical and intuitive results than the rejection of the null hypothesis in NHST methods (</w:t>
      </w:r>
      <w:hyperlink w:anchor="_bookmark46" w:history="1">
        <w:r>
          <w:t>Wade</w:t>
        </w:r>
      </w:hyperlink>
      <w:proofErr w:type="gramStart"/>
      <w:r>
        <w:t>,</w:t>
      </w:r>
      <w:proofErr w:type="gramEnd"/>
      <w:r w:rsidR="00FD591A">
        <w:fldChar w:fldCharType="begin"/>
      </w:r>
      <w:r w:rsidR="00FD591A">
        <w:instrText>HYPERLINK \l "_bookmark46"</w:instrText>
      </w:r>
      <w:r w:rsidR="00FD591A">
        <w:fldChar w:fldCharType="separate"/>
      </w:r>
      <w:r>
        <w:t>2000</w:t>
      </w:r>
      <w:r w:rsidR="00FD591A">
        <w:fldChar w:fldCharType="end"/>
      </w:r>
      <w:r>
        <w:t>). For example, this approach can determine the probability that a population is declining. Additionally, a Bayesian approach can be used to compare and</w:t>
      </w:r>
      <w:r>
        <w:rPr>
          <w:spacing w:val="-14"/>
        </w:rPr>
        <w:t xml:space="preserve"> </w:t>
      </w:r>
      <w:r>
        <w:t>optimize</w:t>
      </w:r>
      <w:r>
        <w:rPr>
          <w:spacing w:val="-14"/>
        </w:rPr>
        <w:t xml:space="preserve"> </w:t>
      </w:r>
      <w:r>
        <w:t>the</w:t>
      </w:r>
      <w:r>
        <w:rPr>
          <w:spacing w:val="-14"/>
        </w:rPr>
        <w:t xml:space="preserve"> </w:t>
      </w:r>
      <w:r>
        <w:t>statistical</w:t>
      </w:r>
      <w:r>
        <w:rPr>
          <w:spacing w:val="-14"/>
        </w:rPr>
        <w:t xml:space="preserve"> </w:t>
      </w:r>
      <w:r>
        <w:t>power</w:t>
      </w:r>
      <w:r>
        <w:rPr>
          <w:spacing w:val="-14"/>
        </w:rPr>
        <w:t xml:space="preserve"> </w:t>
      </w:r>
      <w:r>
        <w:t>of</w:t>
      </w:r>
      <w:r>
        <w:rPr>
          <w:spacing w:val="-14"/>
        </w:rPr>
        <w:t xml:space="preserve"> </w:t>
      </w:r>
      <w:r>
        <w:t>different</w:t>
      </w:r>
      <w:r>
        <w:rPr>
          <w:spacing w:val="-14"/>
        </w:rPr>
        <w:t xml:space="preserve"> </w:t>
      </w:r>
      <w:r>
        <w:t>survey</w:t>
      </w:r>
      <w:r>
        <w:rPr>
          <w:spacing w:val="-14"/>
        </w:rPr>
        <w:t xml:space="preserve"> </w:t>
      </w:r>
      <w:r>
        <w:t>designs,</w:t>
      </w:r>
      <w:r>
        <w:rPr>
          <w:spacing w:val="-14"/>
        </w:rPr>
        <w:t xml:space="preserve"> </w:t>
      </w:r>
      <w:r>
        <w:t>where</w:t>
      </w:r>
      <w:r>
        <w:rPr>
          <w:spacing w:val="-14"/>
        </w:rPr>
        <w:t xml:space="preserve"> </w:t>
      </w:r>
      <w:r>
        <w:t>power</w:t>
      </w:r>
      <w:r>
        <w:rPr>
          <w:spacing w:val="-14"/>
        </w:rPr>
        <w:t xml:space="preserve"> </w:t>
      </w:r>
      <w:r>
        <w:t>is</w:t>
      </w:r>
      <w:r>
        <w:rPr>
          <w:spacing w:val="-14"/>
        </w:rPr>
        <w:t xml:space="preserve"> </w:t>
      </w:r>
      <w:r>
        <w:t>defined</w:t>
      </w:r>
      <w:r>
        <w:rPr>
          <w:spacing w:val="-14"/>
        </w:rPr>
        <w:t xml:space="preserve"> </w:t>
      </w:r>
      <w:r>
        <w:t>as</w:t>
      </w:r>
      <w:r>
        <w:rPr>
          <w:spacing w:val="-14"/>
        </w:rPr>
        <w:t xml:space="preserve"> </w:t>
      </w:r>
      <w:r>
        <w:t>the probability of achieving the goal of the study</w:t>
      </w:r>
      <w:r>
        <w:rPr>
          <w:spacing w:val="-38"/>
        </w:rPr>
        <w:t xml:space="preserve"> </w:t>
      </w:r>
      <w:r>
        <w:t>(</w:t>
      </w:r>
      <w:hyperlink w:anchor="_bookmark33" w:history="1">
        <w:r>
          <w:t>Kruschke</w:t>
        </w:r>
      </w:hyperlink>
      <w:proofErr w:type="gramStart"/>
      <w:r>
        <w:t>,</w:t>
      </w:r>
      <w:proofErr w:type="gramEnd"/>
      <w:r w:rsidR="00FD591A">
        <w:fldChar w:fldCharType="begin"/>
      </w:r>
      <w:r w:rsidR="00FD591A">
        <w:instrText>HYPERLINK \l "_bookmark33"</w:instrText>
      </w:r>
      <w:r w:rsidR="00FD591A">
        <w:fldChar w:fldCharType="separate"/>
      </w:r>
      <w:r>
        <w:t>2013</w:t>
      </w:r>
      <w:r w:rsidR="00FD591A">
        <w:fldChar w:fldCharType="end"/>
      </w:r>
      <w:r>
        <w:t>).</w:t>
      </w:r>
    </w:p>
    <w:p w:rsidR="00FD591A" w:rsidRDefault="00E33CD0">
      <w:pPr>
        <w:pStyle w:val="BodyText"/>
        <w:spacing w:before="8" w:line="415" w:lineRule="auto"/>
        <w:ind w:left="432" w:right="129" w:firstLine="727"/>
      </w:pPr>
      <w:r>
        <w:t>Several ancillary pieces of information are required to estimate animal abundance from passive acoustic data, including the rate at which the species of interest vocalizes and</w:t>
      </w:r>
      <w:r>
        <w:rPr>
          <w:spacing w:val="-6"/>
        </w:rPr>
        <w:t xml:space="preserve"> </w:t>
      </w:r>
      <w:r>
        <w:t>the</w:t>
      </w:r>
      <w:r>
        <w:rPr>
          <w:spacing w:val="-6"/>
        </w:rPr>
        <w:t xml:space="preserve"> </w:t>
      </w:r>
      <w:r>
        <w:t>distances</w:t>
      </w:r>
      <w:r>
        <w:rPr>
          <w:spacing w:val="-6"/>
        </w:rPr>
        <w:t xml:space="preserve"> </w:t>
      </w:r>
      <w:r>
        <w:t>at</w:t>
      </w:r>
      <w:r>
        <w:rPr>
          <w:spacing w:val="-6"/>
        </w:rPr>
        <w:t xml:space="preserve"> </w:t>
      </w:r>
      <w:r>
        <w:t>which</w:t>
      </w:r>
      <w:r>
        <w:rPr>
          <w:spacing w:val="-6"/>
        </w:rPr>
        <w:t xml:space="preserve"> </w:t>
      </w:r>
      <w:r>
        <w:t>those</w:t>
      </w:r>
      <w:r>
        <w:rPr>
          <w:spacing w:val="-6"/>
        </w:rPr>
        <w:t xml:space="preserve"> </w:t>
      </w:r>
      <w:r>
        <w:t>vocalizations</w:t>
      </w:r>
      <w:r>
        <w:rPr>
          <w:spacing w:val="-6"/>
        </w:rPr>
        <w:t xml:space="preserve"> </w:t>
      </w:r>
      <w:r>
        <w:t>can</w:t>
      </w:r>
      <w:r>
        <w:rPr>
          <w:spacing w:val="-6"/>
        </w:rPr>
        <w:t xml:space="preserve"> </w:t>
      </w:r>
      <w:r>
        <w:t>be</w:t>
      </w:r>
      <w:r>
        <w:rPr>
          <w:spacing w:val="-6"/>
        </w:rPr>
        <w:t xml:space="preserve"> </w:t>
      </w:r>
      <w:r>
        <w:t>detected</w:t>
      </w:r>
      <w:r>
        <w:rPr>
          <w:spacing w:val="-6"/>
        </w:rPr>
        <w:t xml:space="preserve"> </w:t>
      </w:r>
      <w:r>
        <w:t>by</w:t>
      </w:r>
      <w:r>
        <w:rPr>
          <w:spacing w:val="-6"/>
        </w:rPr>
        <w:t xml:space="preserve"> </w:t>
      </w:r>
      <w:r>
        <w:t>a</w:t>
      </w:r>
      <w:r>
        <w:rPr>
          <w:spacing w:val="-6"/>
        </w:rPr>
        <w:t xml:space="preserve"> </w:t>
      </w:r>
      <w:r>
        <w:t>passive</w:t>
      </w:r>
      <w:r>
        <w:rPr>
          <w:spacing w:val="-6"/>
        </w:rPr>
        <w:t xml:space="preserve"> </w:t>
      </w:r>
      <w:r>
        <w:t>acoustic</w:t>
      </w:r>
      <w:r>
        <w:rPr>
          <w:spacing w:val="-6"/>
        </w:rPr>
        <w:t xml:space="preserve"> </w:t>
      </w:r>
      <w:r>
        <w:t xml:space="preserve">sensor </w:t>
      </w:r>
      <w:hyperlink w:anchor="_bookmark36" w:history="1">
        <w:r>
          <w:t>(Marques et al.</w:t>
        </w:r>
      </w:hyperlink>
      <w:proofErr w:type="gramStart"/>
      <w:r>
        <w:t>,</w:t>
      </w:r>
      <w:proofErr w:type="gramEnd"/>
      <w:r w:rsidR="00FD591A">
        <w:fldChar w:fldCharType="begin"/>
      </w:r>
      <w:r w:rsidR="00FD591A">
        <w:instrText>HYPERLINK \l "_bookmark36"</w:instrText>
      </w:r>
      <w:r w:rsidR="00FD591A">
        <w:fldChar w:fldCharType="separate"/>
      </w:r>
      <w:r>
        <w:t>2013</w:t>
      </w:r>
      <w:r w:rsidR="00FD591A">
        <w:fldChar w:fldCharType="end"/>
      </w:r>
      <w:r>
        <w:t xml:space="preserve">). The certainty with which these parameters are known affects the precision of the resulting abundance estimate, and therefore the power of </w:t>
      </w:r>
      <w:r>
        <w:rPr>
          <w:spacing w:val="-8"/>
        </w:rPr>
        <w:t xml:space="preserve">PAM </w:t>
      </w:r>
      <w:r>
        <w:t>to detect trends</w:t>
      </w:r>
      <w:r>
        <w:rPr>
          <w:spacing w:val="-23"/>
        </w:rPr>
        <w:t xml:space="preserve"> </w:t>
      </w:r>
      <w:r>
        <w:t>in</w:t>
      </w:r>
      <w:r>
        <w:rPr>
          <w:spacing w:val="-23"/>
        </w:rPr>
        <w:t xml:space="preserve"> </w:t>
      </w:r>
      <w:r>
        <w:t>abundance.</w:t>
      </w:r>
      <w:r>
        <w:rPr>
          <w:spacing w:val="-11"/>
        </w:rPr>
        <w:t xml:space="preserve"> </w:t>
      </w:r>
      <w:r>
        <w:t>Future</w:t>
      </w:r>
      <w:r>
        <w:rPr>
          <w:spacing w:val="-23"/>
        </w:rPr>
        <w:t xml:space="preserve"> </w:t>
      </w:r>
      <w:r>
        <w:t>simulations</w:t>
      </w:r>
      <w:r>
        <w:rPr>
          <w:spacing w:val="-23"/>
        </w:rPr>
        <w:t xml:space="preserve"> </w:t>
      </w:r>
      <w:r>
        <w:t>could</w:t>
      </w:r>
      <w:r>
        <w:rPr>
          <w:spacing w:val="-23"/>
        </w:rPr>
        <w:t xml:space="preserve"> </w:t>
      </w:r>
      <w:r>
        <w:t>explore</w:t>
      </w:r>
      <w:r>
        <w:rPr>
          <w:spacing w:val="-23"/>
        </w:rPr>
        <w:t xml:space="preserve"> </w:t>
      </w:r>
      <w:r>
        <w:t>how</w:t>
      </w:r>
      <w:r>
        <w:rPr>
          <w:spacing w:val="-23"/>
        </w:rPr>
        <w:t xml:space="preserve"> </w:t>
      </w:r>
      <w:r>
        <w:t>expected</w:t>
      </w:r>
      <w:r>
        <w:rPr>
          <w:spacing w:val="-23"/>
        </w:rPr>
        <w:t xml:space="preserve"> </w:t>
      </w:r>
      <w:r>
        <w:t>power</w:t>
      </w:r>
      <w:r>
        <w:rPr>
          <w:spacing w:val="-23"/>
        </w:rPr>
        <w:t xml:space="preserve"> </w:t>
      </w:r>
      <w:r>
        <w:t>can</w:t>
      </w:r>
      <w:r>
        <w:rPr>
          <w:spacing w:val="-23"/>
        </w:rPr>
        <w:t xml:space="preserve"> </w:t>
      </w:r>
      <w:r>
        <w:t>be</w:t>
      </w:r>
      <w:r>
        <w:rPr>
          <w:spacing w:val="-23"/>
        </w:rPr>
        <w:t xml:space="preserve"> </w:t>
      </w:r>
      <w:r>
        <w:t>gained</w:t>
      </w:r>
      <w:r>
        <w:rPr>
          <w:spacing w:val="-23"/>
        </w:rPr>
        <w:t xml:space="preserve"> </w:t>
      </w:r>
      <w:r>
        <w:t xml:space="preserve">by </w:t>
      </w:r>
      <w:proofErr w:type="spellStart"/>
      <w:r>
        <w:t>reducing</w:t>
      </w:r>
      <w:del w:id="89" w:author="Jay" w:date="2017-07-10T10:18:00Z">
        <w:r w:rsidDel="00197433">
          <w:delText xml:space="preserve">, e.g., </w:delText>
        </w:r>
      </w:del>
      <w:r>
        <w:t>uncertainty</w:t>
      </w:r>
      <w:proofErr w:type="spellEnd"/>
      <w:r>
        <w:t xml:space="preserve"> in the relationship between animal density and passive acoustic detection</w:t>
      </w:r>
      <w:r>
        <w:rPr>
          <w:spacing w:val="1"/>
        </w:rPr>
        <w:t xml:space="preserve"> </w:t>
      </w:r>
      <w:r>
        <w:t>rates.</w:t>
      </w:r>
    </w:p>
    <w:p w:rsidR="00FD591A" w:rsidRDefault="00E33CD0">
      <w:pPr>
        <w:pStyle w:val="BodyText"/>
        <w:spacing w:before="8" w:line="415" w:lineRule="auto"/>
        <w:ind w:left="440" w:right="129" w:firstLine="720"/>
        <w:jc w:val="both"/>
      </w:pPr>
      <w:r>
        <w:t>Finally, the scenarios of population change explored in this study were extremely generic. In future, it would be worthwhile to work with managers to investigate more plausible scenarios of population impacts, and to consider different possible goals and practical decision criteria relevant to management needs.</w:t>
      </w:r>
    </w:p>
    <w:p w:rsidR="00FD591A" w:rsidRDefault="00FD591A">
      <w:pPr>
        <w:spacing w:line="415" w:lineRule="auto"/>
        <w:jc w:val="both"/>
        <w:sectPr w:rsidR="00FD591A">
          <w:pgSz w:w="12240" w:h="15840"/>
          <w:pgMar w:top="980" w:right="1300" w:bottom="280" w:left="1720" w:header="759" w:footer="0" w:gutter="0"/>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Heading1"/>
        <w:ind w:left="439" w:right="312"/>
      </w:pPr>
      <w:r>
        <w:t>Acknowledgements</w:t>
      </w:r>
    </w:p>
    <w:p w:rsidR="00FD591A" w:rsidRDefault="00FD591A">
      <w:pPr>
        <w:sectPr w:rsidR="00FD591A">
          <w:pgSz w:w="12240" w:h="15840"/>
          <w:pgMar w:top="980" w:right="1320" w:bottom="280" w:left="1720" w:header="759" w:footer="0" w:gutter="0"/>
          <w:cols w:space="720"/>
        </w:sectPr>
      </w:pPr>
    </w:p>
    <w:p w:rsidR="00FD591A" w:rsidRDefault="00E33CD0">
      <w:pPr>
        <w:spacing w:before="35"/>
        <w:ind w:left="341" w:right="62"/>
        <w:jc w:val="center"/>
        <w:rPr>
          <w:b/>
          <w:sz w:val="24"/>
        </w:rPr>
      </w:pPr>
      <w:r>
        <w:rPr>
          <w:b/>
          <w:sz w:val="24"/>
        </w:rPr>
        <w:lastRenderedPageBreak/>
        <w:t>References</w:t>
      </w:r>
    </w:p>
    <w:p w:rsidR="00FD591A" w:rsidRDefault="00FD591A">
      <w:pPr>
        <w:pStyle w:val="BodyText"/>
        <w:rPr>
          <w:b/>
        </w:rPr>
      </w:pPr>
    </w:p>
    <w:p w:rsidR="00FD591A" w:rsidRDefault="00FD591A">
      <w:pPr>
        <w:pStyle w:val="BodyText"/>
        <w:spacing w:before="2"/>
        <w:rPr>
          <w:b/>
          <w:sz w:val="28"/>
        </w:rPr>
      </w:pPr>
    </w:p>
    <w:p w:rsidR="00FD591A" w:rsidRDefault="00E33CD0">
      <w:pPr>
        <w:pStyle w:val="BodyText"/>
        <w:spacing w:line="415" w:lineRule="auto"/>
        <w:ind w:left="679" w:right="157" w:hanging="240"/>
        <w:jc w:val="both"/>
      </w:pPr>
      <w:bookmarkStart w:id="90" w:name="_bookmark15"/>
      <w:bookmarkEnd w:id="90"/>
      <w:proofErr w:type="gramStart"/>
      <w:r>
        <w:rPr>
          <w:spacing w:val="-4"/>
        </w:rPr>
        <w:t>Barlow,</w:t>
      </w:r>
      <w:r>
        <w:rPr>
          <w:spacing w:val="-11"/>
        </w:rPr>
        <w:t xml:space="preserve"> </w:t>
      </w:r>
      <w:r>
        <w:t>J.</w:t>
      </w:r>
      <w:r>
        <w:rPr>
          <w:spacing w:val="-11"/>
        </w:rPr>
        <w:t xml:space="preserve"> </w:t>
      </w:r>
      <w:r>
        <w:t>and</w:t>
      </w:r>
      <w:r>
        <w:rPr>
          <w:spacing w:val="-11"/>
        </w:rPr>
        <w:t xml:space="preserve"> </w:t>
      </w:r>
      <w:proofErr w:type="spellStart"/>
      <w:r>
        <w:t>Hanan</w:t>
      </w:r>
      <w:proofErr w:type="spellEnd"/>
      <w:r>
        <w:t>,</w:t>
      </w:r>
      <w:r>
        <w:rPr>
          <w:spacing w:val="-11"/>
        </w:rPr>
        <w:t xml:space="preserve"> </w:t>
      </w:r>
      <w:r>
        <w:t>D.</w:t>
      </w:r>
      <w:r>
        <w:rPr>
          <w:spacing w:val="-11"/>
        </w:rPr>
        <w:t xml:space="preserve"> </w:t>
      </w:r>
      <w:r>
        <w:t>(1995).</w:t>
      </w:r>
      <w:proofErr w:type="gramEnd"/>
      <w:r>
        <w:rPr>
          <w:spacing w:val="11"/>
        </w:rPr>
        <w:t xml:space="preserve"> </w:t>
      </w:r>
      <w:proofErr w:type="gramStart"/>
      <w:r>
        <w:t>An</w:t>
      </w:r>
      <w:r>
        <w:rPr>
          <w:spacing w:val="-11"/>
        </w:rPr>
        <w:t xml:space="preserve"> </w:t>
      </w:r>
      <w:r>
        <w:t>assessment</w:t>
      </w:r>
      <w:r>
        <w:rPr>
          <w:spacing w:val="-11"/>
        </w:rPr>
        <w:t xml:space="preserve"> </w:t>
      </w:r>
      <w:r>
        <w:t>of</w:t>
      </w:r>
      <w:r>
        <w:rPr>
          <w:spacing w:val="-11"/>
        </w:rPr>
        <w:t xml:space="preserve"> </w:t>
      </w:r>
      <w:r>
        <w:t>the</w:t>
      </w:r>
      <w:r>
        <w:rPr>
          <w:spacing w:val="-11"/>
        </w:rPr>
        <w:t xml:space="preserve"> </w:t>
      </w:r>
      <w:r>
        <w:t>status</w:t>
      </w:r>
      <w:r>
        <w:rPr>
          <w:spacing w:val="-11"/>
        </w:rPr>
        <w:t xml:space="preserve"> </w:t>
      </w:r>
      <w:r>
        <w:t>of</w:t>
      </w:r>
      <w:r>
        <w:rPr>
          <w:spacing w:val="-11"/>
        </w:rPr>
        <w:t xml:space="preserve"> </w:t>
      </w:r>
      <w:proofErr w:type="spellStart"/>
      <w:r>
        <w:t>harbour</w:t>
      </w:r>
      <w:proofErr w:type="spellEnd"/>
      <w:r>
        <w:rPr>
          <w:spacing w:val="-11"/>
        </w:rPr>
        <w:t xml:space="preserve"> </w:t>
      </w:r>
      <w:r>
        <w:t>porpoise</w:t>
      </w:r>
      <w:r>
        <w:rPr>
          <w:spacing w:val="-11"/>
        </w:rPr>
        <w:t xml:space="preserve"> </w:t>
      </w:r>
      <w:r>
        <w:t>in</w:t>
      </w:r>
      <w:r>
        <w:rPr>
          <w:spacing w:val="-11"/>
        </w:rPr>
        <w:t xml:space="preserve"> </w:t>
      </w:r>
      <w:r>
        <w:t>central California (SC/42/SM6).</w:t>
      </w:r>
      <w:proofErr w:type="gramEnd"/>
      <w:r>
        <w:rPr>
          <w:spacing w:val="12"/>
        </w:rPr>
        <w:t xml:space="preserve"> </w:t>
      </w:r>
      <w:r>
        <w:t>16:123–140.</w:t>
      </w:r>
    </w:p>
    <w:p w:rsidR="00FD591A" w:rsidRDefault="00E33CD0">
      <w:pPr>
        <w:pStyle w:val="BodyText"/>
        <w:spacing w:before="201" w:line="415" w:lineRule="auto"/>
        <w:ind w:left="670" w:right="116" w:hanging="231"/>
        <w:jc w:val="both"/>
      </w:pPr>
      <w:bookmarkStart w:id="91" w:name="_bookmark16"/>
      <w:bookmarkEnd w:id="91"/>
      <w:proofErr w:type="gramStart"/>
      <w:r>
        <w:t xml:space="preserve">Becker, E., Forney, K., Ferguson, M., Foley, D., Smith, R., Barlow, J., and </w:t>
      </w:r>
      <w:proofErr w:type="spellStart"/>
      <w:r>
        <w:t>Redfern</w:t>
      </w:r>
      <w:proofErr w:type="spellEnd"/>
      <w:r>
        <w:t>, J. (2010).</w:t>
      </w:r>
      <w:proofErr w:type="gramEnd"/>
      <w:r>
        <w:t xml:space="preserve"> Comparing California Current cetacean–habitat models developed using in situ and remotely sensed sea surface temperature data. </w:t>
      </w:r>
      <w:r>
        <w:rPr>
          <w:i/>
        </w:rPr>
        <w:t>Marine Ecology Progress Series</w:t>
      </w:r>
      <w:r>
        <w:t>, 413:163–183.</w:t>
      </w:r>
    </w:p>
    <w:p w:rsidR="00FD591A" w:rsidRDefault="00E33CD0">
      <w:pPr>
        <w:spacing w:before="201" w:line="415" w:lineRule="auto"/>
        <w:ind w:left="673" w:right="128" w:hanging="234"/>
        <w:jc w:val="both"/>
        <w:rPr>
          <w:sz w:val="24"/>
        </w:rPr>
      </w:pPr>
      <w:bookmarkStart w:id="92" w:name="_bookmark17"/>
      <w:bookmarkEnd w:id="92"/>
      <w:proofErr w:type="spellStart"/>
      <w:proofErr w:type="gramStart"/>
      <w:r>
        <w:rPr>
          <w:sz w:val="24"/>
        </w:rPr>
        <w:t>Calambokidis</w:t>
      </w:r>
      <w:proofErr w:type="spellEnd"/>
      <w:r>
        <w:rPr>
          <w:sz w:val="24"/>
        </w:rPr>
        <w:t xml:space="preserve">, J. and </w:t>
      </w:r>
      <w:r>
        <w:rPr>
          <w:spacing w:val="-4"/>
          <w:sz w:val="24"/>
        </w:rPr>
        <w:t xml:space="preserve">Barlow, </w:t>
      </w:r>
      <w:r>
        <w:rPr>
          <w:sz w:val="24"/>
        </w:rPr>
        <w:t>J. (1991).</w:t>
      </w:r>
      <w:proofErr w:type="gramEnd"/>
      <w:r>
        <w:rPr>
          <w:sz w:val="24"/>
        </w:rPr>
        <w:t xml:space="preserve"> </w:t>
      </w:r>
      <w:proofErr w:type="gramStart"/>
      <w:r>
        <w:rPr>
          <w:sz w:val="24"/>
        </w:rPr>
        <w:t>Chlorinated hydrocarbon concentrations and their use</w:t>
      </w:r>
      <w:r>
        <w:rPr>
          <w:spacing w:val="-16"/>
          <w:sz w:val="24"/>
        </w:rPr>
        <w:t xml:space="preserve"> </w:t>
      </w:r>
      <w:r>
        <w:rPr>
          <w:sz w:val="24"/>
        </w:rPr>
        <w:t>for</w:t>
      </w:r>
      <w:r>
        <w:rPr>
          <w:spacing w:val="-16"/>
          <w:sz w:val="24"/>
        </w:rPr>
        <w:t xml:space="preserve"> </w:t>
      </w:r>
      <w:r>
        <w:rPr>
          <w:sz w:val="24"/>
        </w:rPr>
        <w:t>describing</w:t>
      </w:r>
      <w:r>
        <w:rPr>
          <w:spacing w:val="-17"/>
          <w:sz w:val="24"/>
        </w:rPr>
        <w:t xml:space="preserve"> </w:t>
      </w:r>
      <w:r>
        <w:rPr>
          <w:sz w:val="24"/>
        </w:rPr>
        <w:t>population</w:t>
      </w:r>
      <w:r>
        <w:rPr>
          <w:spacing w:val="-16"/>
          <w:sz w:val="24"/>
        </w:rPr>
        <w:t xml:space="preserve"> </w:t>
      </w:r>
      <w:r>
        <w:rPr>
          <w:sz w:val="24"/>
        </w:rPr>
        <w:t>discreteness</w:t>
      </w:r>
      <w:r>
        <w:rPr>
          <w:spacing w:val="-16"/>
          <w:sz w:val="24"/>
        </w:rPr>
        <w:t xml:space="preserve"> </w:t>
      </w:r>
      <w:r>
        <w:rPr>
          <w:sz w:val="24"/>
        </w:rPr>
        <w:t>in</w:t>
      </w:r>
      <w:r>
        <w:rPr>
          <w:spacing w:val="-16"/>
          <w:sz w:val="24"/>
        </w:rPr>
        <w:t xml:space="preserve"> </w:t>
      </w:r>
      <w:r>
        <w:rPr>
          <w:sz w:val="24"/>
        </w:rPr>
        <w:t>harbor</w:t>
      </w:r>
      <w:r>
        <w:rPr>
          <w:spacing w:val="-16"/>
          <w:sz w:val="24"/>
        </w:rPr>
        <w:t xml:space="preserve"> </w:t>
      </w:r>
      <w:r>
        <w:rPr>
          <w:sz w:val="24"/>
        </w:rPr>
        <w:t>porpoises</w:t>
      </w:r>
      <w:r>
        <w:rPr>
          <w:spacing w:val="-16"/>
          <w:sz w:val="24"/>
        </w:rPr>
        <w:t xml:space="preserve"> </w:t>
      </w:r>
      <w:r>
        <w:rPr>
          <w:sz w:val="24"/>
        </w:rPr>
        <w:t>from</w:t>
      </w:r>
      <w:r>
        <w:rPr>
          <w:spacing w:val="-17"/>
          <w:sz w:val="24"/>
        </w:rPr>
        <w:t xml:space="preserve"> </w:t>
      </w:r>
      <w:r>
        <w:rPr>
          <w:sz w:val="24"/>
        </w:rPr>
        <w:t>Washington,</w:t>
      </w:r>
      <w:r>
        <w:rPr>
          <w:spacing w:val="-16"/>
          <w:sz w:val="24"/>
        </w:rPr>
        <w:t xml:space="preserve"> </w:t>
      </w:r>
      <w:r>
        <w:rPr>
          <w:sz w:val="24"/>
        </w:rPr>
        <w:t>Oregon, and California.</w:t>
      </w:r>
      <w:proofErr w:type="gramEnd"/>
      <w:r>
        <w:rPr>
          <w:sz w:val="24"/>
        </w:rPr>
        <w:t xml:space="preserve"> In </w:t>
      </w:r>
      <w:r>
        <w:rPr>
          <w:i/>
          <w:sz w:val="24"/>
        </w:rPr>
        <w:t xml:space="preserve">Marine mammal </w:t>
      </w:r>
      <w:proofErr w:type="spellStart"/>
      <w:r>
        <w:rPr>
          <w:i/>
          <w:sz w:val="24"/>
        </w:rPr>
        <w:t>strandings</w:t>
      </w:r>
      <w:proofErr w:type="spellEnd"/>
      <w:r>
        <w:rPr>
          <w:i/>
          <w:sz w:val="24"/>
        </w:rPr>
        <w:t xml:space="preserve"> in the United States: proceedings of the Second Marine Mammal Stranding </w:t>
      </w:r>
      <w:r>
        <w:rPr>
          <w:i/>
          <w:spacing w:val="-3"/>
          <w:sz w:val="24"/>
        </w:rPr>
        <w:t xml:space="preserve">Workshop, </w:t>
      </w:r>
      <w:r>
        <w:rPr>
          <w:i/>
          <w:sz w:val="24"/>
        </w:rPr>
        <w:t>Miami, Florida, December 3-5, 1987</w:t>
      </w:r>
      <w:r>
        <w:rPr>
          <w:sz w:val="24"/>
        </w:rPr>
        <w:t xml:space="preserve">, page 101. </w:t>
      </w:r>
      <w:proofErr w:type="gramStart"/>
      <w:r>
        <w:rPr>
          <w:sz w:val="24"/>
        </w:rPr>
        <w:t xml:space="preserve">US Dept. of Commerce, National Oceanic and </w:t>
      </w:r>
      <w:proofErr w:type="spellStart"/>
      <w:r>
        <w:rPr>
          <w:sz w:val="24"/>
        </w:rPr>
        <w:t>Atmoospheric</w:t>
      </w:r>
      <w:proofErr w:type="spellEnd"/>
      <w:r>
        <w:rPr>
          <w:spacing w:val="-23"/>
          <w:sz w:val="24"/>
        </w:rPr>
        <w:t xml:space="preserve"> </w:t>
      </w:r>
      <w:r>
        <w:rPr>
          <w:sz w:val="24"/>
        </w:rPr>
        <w:t>Administration, National Marine Fisheries</w:t>
      </w:r>
      <w:r>
        <w:rPr>
          <w:spacing w:val="-12"/>
          <w:sz w:val="24"/>
        </w:rPr>
        <w:t xml:space="preserve"> </w:t>
      </w:r>
      <w:r>
        <w:rPr>
          <w:sz w:val="24"/>
        </w:rPr>
        <w:t>Service.</w:t>
      </w:r>
      <w:proofErr w:type="gramEnd"/>
    </w:p>
    <w:p w:rsidR="00FD591A" w:rsidRDefault="00E33CD0">
      <w:pPr>
        <w:pStyle w:val="BodyText"/>
        <w:spacing w:before="201"/>
        <w:ind w:left="371" w:right="62"/>
        <w:jc w:val="center"/>
      </w:pPr>
      <w:bookmarkStart w:id="93" w:name="_bookmark18"/>
      <w:bookmarkEnd w:id="93"/>
      <w:proofErr w:type="spellStart"/>
      <w:r>
        <w:t>Carretta</w:t>
      </w:r>
      <w:proofErr w:type="spellEnd"/>
      <w:r>
        <w:t xml:space="preserve">,  J.,  </w:t>
      </w:r>
      <w:proofErr w:type="spellStart"/>
      <w:r>
        <w:t>Oleson</w:t>
      </w:r>
      <w:proofErr w:type="spellEnd"/>
      <w:r>
        <w:t>,  E. M.,  Weller,  D. W.,  Lang,  A. R.,  Forney,  K.,  Baker,  J.,  Muto,</w:t>
      </w:r>
    </w:p>
    <w:p w:rsidR="00FD591A" w:rsidRDefault="00E33CD0">
      <w:pPr>
        <w:pStyle w:val="BodyText"/>
        <w:spacing w:before="202" w:line="415" w:lineRule="auto"/>
        <w:ind w:left="670" w:right="128" w:firstLine="8"/>
        <w:jc w:val="both"/>
      </w:pPr>
      <w:r>
        <w:t xml:space="preserve">M. M., Hanson, B., </w:t>
      </w:r>
      <w:r>
        <w:rPr>
          <w:spacing w:val="-3"/>
        </w:rPr>
        <w:t xml:space="preserve">Orr, </w:t>
      </w:r>
      <w:r>
        <w:t xml:space="preserve">A. J., Huber, H., </w:t>
      </w:r>
      <w:r>
        <w:rPr>
          <w:spacing w:val="-4"/>
        </w:rPr>
        <w:t xml:space="preserve">Lowry, </w:t>
      </w:r>
      <w:r>
        <w:t xml:space="preserve">M. S., </w:t>
      </w:r>
      <w:r>
        <w:rPr>
          <w:spacing w:val="-4"/>
        </w:rPr>
        <w:t xml:space="preserve">Barlow, </w:t>
      </w:r>
      <w:r>
        <w:t xml:space="preserve">J., Moore, J. E., </w:t>
      </w:r>
      <w:r>
        <w:rPr>
          <w:spacing w:val="-3"/>
        </w:rPr>
        <w:t xml:space="preserve">Lynch, </w:t>
      </w:r>
      <w:r>
        <w:t xml:space="preserve">D., </w:t>
      </w:r>
      <w:proofErr w:type="spellStart"/>
      <w:r>
        <w:t>Carswell</w:t>
      </w:r>
      <w:proofErr w:type="spellEnd"/>
      <w:r>
        <w:t xml:space="preserve">, L., and Brownell </w:t>
      </w:r>
      <w:proofErr w:type="spellStart"/>
      <w:r>
        <w:rPr>
          <w:spacing w:val="-4"/>
        </w:rPr>
        <w:t>Jr</w:t>
      </w:r>
      <w:proofErr w:type="spellEnd"/>
      <w:r>
        <w:rPr>
          <w:spacing w:val="-4"/>
        </w:rPr>
        <w:t xml:space="preserve">, </w:t>
      </w:r>
      <w:r>
        <w:t xml:space="preserve">R. L. (2015). U.S. Pacific Marine Mammal Stock Assessments: 2014. </w:t>
      </w:r>
      <w:proofErr w:type="gramStart"/>
      <w:r>
        <w:t>Technical Report NOAA-TM-NMFS-SWFSC-549.</w:t>
      </w:r>
      <w:proofErr w:type="gramEnd"/>
    </w:p>
    <w:p w:rsidR="00FD591A" w:rsidRDefault="00E33CD0">
      <w:pPr>
        <w:spacing w:before="201" w:line="415" w:lineRule="auto"/>
        <w:ind w:left="670" w:right="128" w:hanging="231"/>
        <w:jc w:val="both"/>
        <w:rPr>
          <w:sz w:val="24"/>
        </w:rPr>
      </w:pPr>
      <w:bookmarkStart w:id="94" w:name="_bookmark19"/>
      <w:bookmarkEnd w:id="94"/>
      <w:proofErr w:type="spellStart"/>
      <w:proofErr w:type="gramStart"/>
      <w:r>
        <w:rPr>
          <w:sz w:val="24"/>
        </w:rPr>
        <w:t>Chivers</w:t>
      </w:r>
      <w:proofErr w:type="spellEnd"/>
      <w:r>
        <w:rPr>
          <w:sz w:val="24"/>
        </w:rPr>
        <w:t xml:space="preserve">, S. J., </w:t>
      </w:r>
      <w:proofErr w:type="spellStart"/>
      <w:r>
        <w:rPr>
          <w:sz w:val="24"/>
        </w:rPr>
        <w:t>Dizon</w:t>
      </w:r>
      <w:proofErr w:type="spellEnd"/>
      <w:r>
        <w:rPr>
          <w:sz w:val="24"/>
        </w:rPr>
        <w:t xml:space="preserve">, A. E., </w:t>
      </w:r>
      <w:proofErr w:type="spellStart"/>
      <w:r>
        <w:rPr>
          <w:sz w:val="24"/>
        </w:rPr>
        <w:t>Gearin</w:t>
      </w:r>
      <w:proofErr w:type="spellEnd"/>
      <w:r>
        <w:rPr>
          <w:sz w:val="24"/>
        </w:rPr>
        <w:t xml:space="preserve">, </w:t>
      </w:r>
      <w:r>
        <w:rPr>
          <w:spacing w:val="-14"/>
          <w:sz w:val="24"/>
        </w:rPr>
        <w:t xml:space="preserve">P. </w:t>
      </w:r>
      <w:r>
        <w:rPr>
          <w:sz w:val="24"/>
        </w:rPr>
        <w:t>J., and Robertson, K. M. (2002).</w:t>
      </w:r>
      <w:proofErr w:type="gramEnd"/>
      <w:r>
        <w:rPr>
          <w:sz w:val="24"/>
        </w:rPr>
        <w:t xml:space="preserve"> Small-scale population structure of eastern North Pacific </w:t>
      </w:r>
      <w:proofErr w:type="spellStart"/>
      <w:r>
        <w:rPr>
          <w:sz w:val="24"/>
        </w:rPr>
        <w:t>harbour</w:t>
      </w:r>
      <w:proofErr w:type="spellEnd"/>
      <w:r>
        <w:rPr>
          <w:sz w:val="24"/>
        </w:rPr>
        <w:t xml:space="preserve"> porpoises </w:t>
      </w:r>
      <w:r>
        <w:rPr>
          <w:i/>
          <w:sz w:val="24"/>
        </w:rPr>
        <w:t>(</w:t>
      </w:r>
      <w:proofErr w:type="spellStart"/>
      <w:r>
        <w:rPr>
          <w:i/>
          <w:sz w:val="24"/>
        </w:rPr>
        <w:t>Phocoena</w:t>
      </w:r>
      <w:proofErr w:type="spellEnd"/>
      <w:r>
        <w:rPr>
          <w:i/>
          <w:sz w:val="24"/>
        </w:rPr>
        <w:t xml:space="preserve"> </w:t>
      </w:r>
      <w:proofErr w:type="spellStart"/>
      <w:r>
        <w:rPr>
          <w:i/>
          <w:sz w:val="24"/>
        </w:rPr>
        <w:t>phocoena</w:t>
      </w:r>
      <w:proofErr w:type="spellEnd"/>
      <w:r>
        <w:rPr>
          <w:i/>
          <w:sz w:val="24"/>
        </w:rPr>
        <w:t xml:space="preserve">) </w:t>
      </w:r>
      <w:r>
        <w:rPr>
          <w:sz w:val="24"/>
        </w:rPr>
        <w:t>indicated</w:t>
      </w:r>
      <w:r>
        <w:rPr>
          <w:spacing w:val="-24"/>
          <w:sz w:val="24"/>
        </w:rPr>
        <w:t xml:space="preserve"> </w:t>
      </w:r>
      <w:r>
        <w:rPr>
          <w:sz w:val="24"/>
        </w:rPr>
        <w:t>by</w:t>
      </w:r>
      <w:r>
        <w:rPr>
          <w:spacing w:val="-24"/>
          <w:sz w:val="24"/>
        </w:rPr>
        <w:t xml:space="preserve"> </w:t>
      </w:r>
      <w:r>
        <w:rPr>
          <w:sz w:val="24"/>
        </w:rPr>
        <w:t>molecular</w:t>
      </w:r>
      <w:r>
        <w:rPr>
          <w:spacing w:val="-24"/>
          <w:sz w:val="24"/>
        </w:rPr>
        <w:t xml:space="preserve"> </w:t>
      </w:r>
      <w:proofErr w:type="spellStart"/>
      <w:r>
        <w:rPr>
          <w:sz w:val="24"/>
        </w:rPr>
        <w:t>genetic</w:t>
      </w:r>
      <w:proofErr w:type="spellEnd"/>
      <w:r>
        <w:rPr>
          <w:spacing w:val="-24"/>
          <w:sz w:val="24"/>
        </w:rPr>
        <w:t xml:space="preserve"> </w:t>
      </w:r>
      <w:r>
        <w:rPr>
          <w:sz w:val="24"/>
        </w:rPr>
        <w:t>analyses.</w:t>
      </w:r>
      <w:r>
        <w:rPr>
          <w:spacing w:val="-9"/>
          <w:sz w:val="24"/>
        </w:rPr>
        <w:t xml:space="preserve"> </w:t>
      </w:r>
      <w:r>
        <w:rPr>
          <w:i/>
          <w:sz w:val="24"/>
        </w:rPr>
        <w:t>Journal</w:t>
      </w:r>
      <w:r>
        <w:rPr>
          <w:i/>
          <w:spacing w:val="-24"/>
          <w:sz w:val="24"/>
        </w:rPr>
        <w:t xml:space="preserve"> </w:t>
      </w:r>
      <w:r>
        <w:rPr>
          <w:i/>
          <w:sz w:val="24"/>
        </w:rPr>
        <w:t>of</w:t>
      </w:r>
      <w:r>
        <w:rPr>
          <w:i/>
          <w:spacing w:val="-24"/>
          <w:sz w:val="24"/>
        </w:rPr>
        <w:t xml:space="preserve"> </w:t>
      </w:r>
      <w:r>
        <w:rPr>
          <w:i/>
          <w:sz w:val="24"/>
        </w:rPr>
        <w:t>Cetacean</w:t>
      </w:r>
      <w:r>
        <w:rPr>
          <w:i/>
          <w:spacing w:val="-24"/>
          <w:sz w:val="24"/>
        </w:rPr>
        <w:t xml:space="preserve"> </w:t>
      </w:r>
      <w:r>
        <w:rPr>
          <w:i/>
          <w:sz w:val="24"/>
        </w:rPr>
        <w:t>Research</w:t>
      </w:r>
      <w:r>
        <w:rPr>
          <w:i/>
          <w:spacing w:val="-24"/>
          <w:sz w:val="24"/>
        </w:rPr>
        <w:t xml:space="preserve"> </w:t>
      </w:r>
      <w:r>
        <w:rPr>
          <w:i/>
          <w:sz w:val="24"/>
        </w:rPr>
        <w:t>and</w:t>
      </w:r>
      <w:r>
        <w:rPr>
          <w:i/>
          <w:spacing w:val="-24"/>
          <w:sz w:val="24"/>
        </w:rPr>
        <w:t xml:space="preserve"> </w:t>
      </w:r>
      <w:r>
        <w:rPr>
          <w:i/>
          <w:sz w:val="24"/>
        </w:rPr>
        <w:t>Management</w:t>
      </w:r>
      <w:r>
        <w:rPr>
          <w:sz w:val="24"/>
        </w:rPr>
        <w:t>, 4(2):111–122.</w:t>
      </w:r>
    </w:p>
    <w:p w:rsidR="00FD591A" w:rsidRDefault="00E33CD0">
      <w:pPr>
        <w:spacing w:before="201" w:line="415" w:lineRule="auto"/>
        <w:ind w:left="679" w:right="158" w:hanging="240"/>
        <w:jc w:val="both"/>
        <w:rPr>
          <w:sz w:val="24"/>
        </w:rPr>
      </w:pPr>
      <w:bookmarkStart w:id="95" w:name="_bookmark20"/>
      <w:bookmarkEnd w:id="95"/>
      <w:proofErr w:type="gramStart"/>
      <w:r>
        <w:rPr>
          <w:sz w:val="24"/>
        </w:rPr>
        <w:t xml:space="preserve">Cotter, M. P., </w:t>
      </w:r>
      <w:proofErr w:type="spellStart"/>
      <w:r>
        <w:rPr>
          <w:sz w:val="24"/>
        </w:rPr>
        <w:t>Maldini</w:t>
      </w:r>
      <w:proofErr w:type="spellEnd"/>
      <w:r>
        <w:rPr>
          <w:sz w:val="24"/>
        </w:rPr>
        <w:t>, D., and Jefferson, T. A. (2012).</w:t>
      </w:r>
      <w:proofErr w:type="gramEnd"/>
      <w:r>
        <w:rPr>
          <w:sz w:val="24"/>
        </w:rPr>
        <w:t xml:space="preserve"> “</w:t>
      </w:r>
      <w:proofErr w:type="spellStart"/>
      <w:r>
        <w:rPr>
          <w:sz w:val="24"/>
        </w:rPr>
        <w:t>Porpicide</w:t>
      </w:r>
      <w:proofErr w:type="spellEnd"/>
      <w:r>
        <w:rPr>
          <w:sz w:val="24"/>
        </w:rPr>
        <w:t xml:space="preserve">” in California: Killing of harbor porpoises </w:t>
      </w:r>
      <w:r>
        <w:rPr>
          <w:i/>
          <w:sz w:val="24"/>
        </w:rPr>
        <w:t>(</w:t>
      </w:r>
      <w:proofErr w:type="spellStart"/>
      <w:r>
        <w:rPr>
          <w:i/>
          <w:sz w:val="24"/>
        </w:rPr>
        <w:t>Phocoena</w:t>
      </w:r>
      <w:proofErr w:type="spellEnd"/>
      <w:r>
        <w:rPr>
          <w:i/>
          <w:sz w:val="24"/>
        </w:rPr>
        <w:t xml:space="preserve"> </w:t>
      </w:r>
      <w:proofErr w:type="spellStart"/>
      <w:r>
        <w:rPr>
          <w:i/>
          <w:sz w:val="24"/>
        </w:rPr>
        <w:t>phocoena</w:t>
      </w:r>
      <w:proofErr w:type="spellEnd"/>
      <w:r>
        <w:rPr>
          <w:i/>
          <w:sz w:val="24"/>
        </w:rPr>
        <w:t xml:space="preserve">) </w:t>
      </w:r>
      <w:r>
        <w:rPr>
          <w:sz w:val="24"/>
        </w:rPr>
        <w:t xml:space="preserve">by coastal bottlenose dolphins </w:t>
      </w:r>
      <w:r>
        <w:rPr>
          <w:i/>
          <w:sz w:val="24"/>
        </w:rPr>
        <w:t>(</w:t>
      </w:r>
      <w:proofErr w:type="spellStart"/>
      <w:r>
        <w:rPr>
          <w:i/>
          <w:sz w:val="24"/>
        </w:rPr>
        <w:t>Tursiops</w:t>
      </w:r>
      <w:proofErr w:type="spellEnd"/>
      <w:r>
        <w:rPr>
          <w:i/>
          <w:sz w:val="24"/>
        </w:rPr>
        <w:t xml:space="preserve"> </w:t>
      </w:r>
      <w:proofErr w:type="spellStart"/>
      <w:r>
        <w:rPr>
          <w:i/>
          <w:sz w:val="24"/>
        </w:rPr>
        <w:t>truncatus</w:t>
      </w:r>
      <w:proofErr w:type="spellEnd"/>
      <w:r>
        <w:rPr>
          <w:i/>
          <w:sz w:val="24"/>
        </w:rPr>
        <w:t>)</w:t>
      </w:r>
      <w:r>
        <w:rPr>
          <w:sz w:val="24"/>
        </w:rPr>
        <w:t xml:space="preserve">. </w:t>
      </w:r>
      <w:r>
        <w:rPr>
          <w:i/>
          <w:sz w:val="24"/>
        </w:rPr>
        <w:t>Marine Mammal Science</w:t>
      </w:r>
      <w:r>
        <w:rPr>
          <w:sz w:val="24"/>
        </w:rPr>
        <w:t>, 28(1):E1–E15.</w:t>
      </w:r>
    </w:p>
    <w:p w:rsidR="00FD591A" w:rsidRDefault="00FD591A">
      <w:pPr>
        <w:pStyle w:val="BodyText"/>
      </w:pPr>
    </w:p>
    <w:p w:rsidR="00FD591A" w:rsidRDefault="00E33CD0">
      <w:pPr>
        <w:pStyle w:val="BodyText"/>
        <w:spacing w:before="211"/>
        <w:ind w:left="341" w:right="62"/>
        <w:jc w:val="center"/>
      </w:pPr>
      <w:r>
        <w:t>25</w:t>
      </w:r>
    </w:p>
    <w:p w:rsidR="00FD591A" w:rsidRDefault="00FD591A">
      <w:pPr>
        <w:jc w:val="center"/>
        <w:sectPr w:rsidR="00FD591A">
          <w:headerReference w:type="default" r:id="rId14"/>
          <w:pgSz w:w="12240" w:h="15840"/>
          <w:pgMar w:top="1420" w:right="1280" w:bottom="280" w:left="1720" w:header="0" w:footer="0" w:gutter="0"/>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BodyText"/>
        <w:spacing w:before="1" w:line="415" w:lineRule="auto"/>
        <w:ind w:left="661" w:right="122" w:hanging="222"/>
        <w:jc w:val="both"/>
      </w:pPr>
      <w:bookmarkStart w:id="96" w:name="_bookmark21"/>
      <w:bookmarkEnd w:id="96"/>
      <w:proofErr w:type="gramStart"/>
      <w:r>
        <w:rPr>
          <w:spacing w:val="-4"/>
        </w:rPr>
        <w:t xml:space="preserve">Forney, </w:t>
      </w:r>
      <w:r>
        <w:t xml:space="preserve">K., </w:t>
      </w:r>
      <w:proofErr w:type="spellStart"/>
      <w:r>
        <w:t>Hanan</w:t>
      </w:r>
      <w:proofErr w:type="spellEnd"/>
      <w:r>
        <w:t xml:space="preserve">, D. A., and </w:t>
      </w:r>
      <w:r>
        <w:rPr>
          <w:spacing w:val="-4"/>
        </w:rPr>
        <w:t xml:space="preserve">Barlow, </w:t>
      </w:r>
      <w:r>
        <w:t>J. (1991).</w:t>
      </w:r>
      <w:proofErr w:type="gramEnd"/>
      <w:r>
        <w:t xml:space="preserve"> </w:t>
      </w:r>
      <w:proofErr w:type="gramStart"/>
      <w:r>
        <w:t>Detecting Trends in Harbor Porpoise Abundance</w:t>
      </w:r>
      <w:r>
        <w:rPr>
          <w:spacing w:val="-25"/>
        </w:rPr>
        <w:t xml:space="preserve"> </w:t>
      </w:r>
      <w:r>
        <w:t>from</w:t>
      </w:r>
      <w:r>
        <w:rPr>
          <w:spacing w:val="-25"/>
        </w:rPr>
        <w:t xml:space="preserve"> </w:t>
      </w:r>
      <w:r>
        <w:t>Aerial</w:t>
      </w:r>
      <w:r>
        <w:rPr>
          <w:spacing w:val="-25"/>
        </w:rPr>
        <w:t xml:space="preserve"> </w:t>
      </w:r>
      <w:r>
        <w:t>Surveys</w:t>
      </w:r>
      <w:r>
        <w:rPr>
          <w:spacing w:val="-25"/>
        </w:rPr>
        <w:t xml:space="preserve"> </w:t>
      </w:r>
      <w:r>
        <w:t>Using</w:t>
      </w:r>
      <w:r>
        <w:rPr>
          <w:spacing w:val="-25"/>
        </w:rPr>
        <w:t xml:space="preserve"> </w:t>
      </w:r>
      <w:r>
        <w:t>Analysis</w:t>
      </w:r>
      <w:r>
        <w:rPr>
          <w:spacing w:val="-25"/>
        </w:rPr>
        <w:t xml:space="preserve"> </w:t>
      </w:r>
      <w:r>
        <w:t>of</w:t>
      </w:r>
      <w:r>
        <w:rPr>
          <w:spacing w:val="-25"/>
        </w:rPr>
        <w:t xml:space="preserve"> </w:t>
      </w:r>
      <w:r>
        <w:t>Covariance.</w:t>
      </w:r>
      <w:proofErr w:type="gramEnd"/>
      <w:r>
        <w:rPr>
          <w:spacing w:val="-11"/>
        </w:rPr>
        <w:t xml:space="preserve"> </w:t>
      </w:r>
      <w:r>
        <w:rPr>
          <w:i/>
        </w:rPr>
        <w:t>Fishery</w:t>
      </w:r>
      <w:r>
        <w:rPr>
          <w:i/>
          <w:spacing w:val="-25"/>
        </w:rPr>
        <w:t xml:space="preserve"> </w:t>
      </w:r>
      <w:r>
        <w:rPr>
          <w:i/>
        </w:rPr>
        <w:t>Bulletin</w:t>
      </w:r>
      <w:r>
        <w:t>,</w:t>
      </w:r>
      <w:r>
        <w:rPr>
          <w:spacing w:val="-25"/>
        </w:rPr>
        <w:t xml:space="preserve"> </w:t>
      </w:r>
      <w:r>
        <w:t>89(3):1– 11.</w:t>
      </w:r>
    </w:p>
    <w:p w:rsidR="00FD591A" w:rsidRDefault="00E33CD0">
      <w:pPr>
        <w:pStyle w:val="BodyText"/>
        <w:spacing w:before="207" w:line="415" w:lineRule="auto"/>
        <w:ind w:left="679" w:right="149" w:hanging="240"/>
        <w:jc w:val="both"/>
      </w:pPr>
      <w:bookmarkStart w:id="97" w:name="_bookmark22"/>
      <w:bookmarkEnd w:id="97"/>
      <w:r>
        <w:rPr>
          <w:spacing w:val="-4"/>
        </w:rPr>
        <w:t>Forney,</w:t>
      </w:r>
      <w:r>
        <w:rPr>
          <w:spacing w:val="-28"/>
        </w:rPr>
        <w:t xml:space="preserve"> </w:t>
      </w:r>
      <w:r>
        <w:t>K.</w:t>
      </w:r>
      <w:r>
        <w:rPr>
          <w:spacing w:val="-30"/>
        </w:rPr>
        <w:t xml:space="preserve"> </w:t>
      </w:r>
      <w:r>
        <w:t>A.</w:t>
      </w:r>
      <w:r>
        <w:rPr>
          <w:spacing w:val="-30"/>
        </w:rPr>
        <w:t xml:space="preserve"> </w:t>
      </w:r>
      <w:r>
        <w:t>(2000).</w:t>
      </w:r>
      <w:r>
        <w:rPr>
          <w:spacing w:val="-20"/>
        </w:rPr>
        <w:t xml:space="preserve"> </w:t>
      </w:r>
      <w:r>
        <w:t>Environmental</w:t>
      </w:r>
      <w:r>
        <w:rPr>
          <w:spacing w:val="-30"/>
        </w:rPr>
        <w:t xml:space="preserve"> </w:t>
      </w:r>
      <w:r>
        <w:t>Models</w:t>
      </w:r>
      <w:r>
        <w:rPr>
          <w:spacing w:val="-30"/>
        </w:rPr>
        <w:t xml:space="preserve"> </w:t>
      </w:r>
      <w:r>
        <w:t>of</w:t>
      </w:r>
      <w:r>
        <w:rPr>
          <w:spacing w:val="-30"/>
        </w:rPr>
        <w:t xml:space="preserve"> </w:t>
      </w:r>
      <w:r>
        <w:t>Cetacean</w:t>
      </w:r>
      <w:r>
        <w:rPr>
          <w:spacing w:val="-30"/>
        </w:rPr>
        <w:t xml:space="preserve"> </w:t>
      </w:r>
      <w:r>
        <w:t>Abundance:</w:t>
      </w:r>
      <w:r>
        <w:rPr>
          <w:spacing w:val="-18"/>
        </w:rPr>
        <w:t xml:space="preserve"> </w:t>
      </w:r>
      <w:r>
        <w:t>Reducing</w:t>
      </w:r>
      <w:r>
        <w:rPr>
          <w:spacing w:val="-30"/>
        </w:rPr>
        <w:t xml:space="preserve"> </w:t>
      </w:r>
      <w:r>
        <w:t xml:space="preserve">Uncertainty in Population Trends. </w:t>
      </w:r>
      <w:r>
        <w:rPr>
          <w:i/>
        </w:rPr>
        <w:t>Conservation Biology</w:t>
      </w:r>
      <w:r>
        <w:t>,</w:t>
      </w:r>
      <w:r>
        <w:rPr>
          <w:spacing w:val="-12"/>
        </w:rPr>
        <w:t xml:space="preserve"> </w:t>
      </w:r>
      <w:r>
        <w:t>14(5):1271–1286.</w:t>
      </w:r>
    </w:p>
    <w:p w:rsidR="00FD591A" w:rsidRDefault="00E33CD0">
      <w:pPr>
        <w:pStyle w:val="BodyText"/>
        <w:spacing w:before="207" w:line="415" w:lineRule="auto"/>
        <w:ind w:left="679" w:right="128" w:hanging="240"/>
        <w:jc w:val="both"/>
      </w:pPr>
      <w:bookmarkStart w:id="98" w:name="_bookmark23"/>
      <w:bookmarkEnd w:id="98"/>
      <w:proofErr w:type="gramStart"/>
      <w:r>
        <w:t xml:space="preserve">Forney, K. A., </w:t>
      </w:r>
      <w:proofErr w:type="spellStart"/>
      <w:r>
        <w:t>Carretta</w:t>
      </w:r>
      <w:proofErr w:type="spellEnd"/>
      <w:r>
        <w:t>, J. V., and Benson, S. R. (2014).</w:t>
      </w:r>
      <w:proofErr w:type="gramEnd"/>
      <w:r>
        <w:t xml:space="preserve"> Preliminary estimates of harbor porpoise abundance in Pacific Coast waters of California, Oregon, and Washington, 2007-2012. </w:t>
      </w:r>
      <w:proofErr w:type="gramStart"/>
      <w:r>
        <w:t>Technical Report NOAA -TM-NMFS-SWFSC-537.</w:t>
      </w:r>
      <w:proofErr w:type="gramEnd"/>
    </w:p>
    <w:p w:rsidR="00FD591A" w:rsidRDefault="00E33CD0">
      <w:pPr>
        <w:pStyle w:val="BodyText"/>
        <w:spacing w:before="207"/>
        <w:ind w:left="440" w:right="115"/>
      </w:pPr>
      <w:bookmarkStart w:id="99" w:name="_bookmark24"/>
      <w:bookmarkEnd w:id="99"/>
      <w:proofErr w:type="spellStart"/>
      <w:proofErr w:type="gramStart"/>
      <w:r>
        <w:t>Gerrodette</w:t>
      </w:r>
      <w:proofErr w:type="spellEnd"/>
      <w:r>
        <w:t>, T. (1987).</w:t>
      </w:r>
      <w:proofErr w:type="gramEnd"/>
      <w:r>
        <w:t xml:space="preserve"> </w:t>
      </w:r>
      <w:proofErr w:type="gramStart"/>
      <w:r>
        <w:t>A power analysis for detecting trends.</w:t>
      </w:r>
      <w:proofErr w:type="gramEnd"/>
      <w:r>
        <w:t xml:space="preserve"> </w:t>
      </w:r>
      <w:r>
        <w:rPr>
          <w:i/>
        </w:rPr>
        <w:t>Ecology</w:t>
      </w:r>
      <w:r>
        <w:t>, 68(5):1364–1372.</w:t>
      </w:r>
    </w:p>
    <w:p w:rsidR="00FD591A" w:rsidRDefault="00FD591A">
      <w:pPr>
        <w:pStyle w:val="BodyText"/>
        <w:spacing w:before="10"/>
        <w:rPr>
          <w:sz w:val="34"/>
        </w:rPr>
      </w:pPr>
    </w:p>
    <w:p w:rsidR="00FD591A" w:rsidRDefault="00E33CD0">
      <w:pPr>
        <w:pStyle w:val="BodyText"/>
        <w:spacing w:line="415" w:lineRule="auto"/>
        <w:ind w:left="671" w:right="116" w:hanging="232"/>
        <w:jc w:val="both"/>
      </w:pPr>
      <w:bookmarkStart w:id="100" w:name="_bookmark25"/>
      <w:bookmarkEnd w:id="100"/>
      <w:proofErr w:type="gramStart"/>
      <w:r>
        <w:t xml:space="preserve">Gilles, A., </w:t>
      </w:r>
      <w:proofErr w:type="spellStart"/>
      <w:r>
        <w:t>Viquerat</w:t>
      </w:r>
      <w:proofErr w:type="spellEnd"/>
      <w:r>
        <w:t xml:space="preserve">, S., Becker, E. A., and </w:t>
      </w:r>
      <w:r>
        <w:rPr>
          <w:spacing w:val="-4"/>
        </w:rPr>
        <w:t xml:space="preserve">Forney, </w:t>
      </w:r>
      <w:r>
        <w:t>K. (2016).</w:t>
      </w:r>
      <w:proofErr w:type="gramEnd"/>
      <w:r>
        <w:t xml:space="preserve"> Seasonal habitat-based density</w:t>
      </w:r>
      <w:r>
        <w:rPr>
          <w:spacing w:val="-11"/>
        </w:rPr>
        <w:t xml:space="preserve"> </w:t>
      </w:r>
      <w:r>
        <w:t>models</w:t>
      </w:r>
      <w:r>
        <w:rPr>
          <w:spacing w:val="-12"/>
        </w:rPr>
        <w:t xml:space="preserve"> </w:t>
      </w:r>
      <w:r>
        <w:t>for</w:t>
      </w:r>
      <w:r>
        <w:rPr>
          <w:spacing w:val="-11"/>
        </w:rPr>
        <w:t xml:space="preserve"> </w:t>
      </w:r>
      <w:r>
        <w:t>a</w:t>
      </w:r>
      <w:r>
        <w:rPr>
          <w:spacing w:val="-11"/>
        </w:rPr>
        <w:t xml:space="preserve"> </w:t>
      </w:r>
      <w:r>
        <w:t>marine</w:t>
      </w:r>
      <w:r>
        <w:rPr>
          <w:spacing w:val="-12"/>
        </w:rPr>
        <w:t xml:space="preserve"> </w:t>
      </w:r>
      <w:r>
        <w:t>top</w:t>
      </w:r>
      <w:r>
        <w:rPr>
          <w:spacing w:val="-11"/>
        </w:rPr>
        <w:t xml:space="preserve"> </w:t>
      </w:r>
      <w:r>
        <w:t>predator,</w:t>
      </w:r>
      <w:r>
        <w:rPr>
          <w:spacing w:val="-11"/>
        </w:rPr>
        <w:t xml:space="preserve"> </w:t>
      </w:r>
      <w:r>
        <w:t>the</w:t>
      </w:r>
      <w:r>
        <w:rPr>
          <w:spacing w:val="-11"/>
        </w:rPr>
        <w:t xml:space="preserve"> </w:t>
      </w:r>
      <w:r>
        <w:t>harbor</w:t>
      </w:r>
      <w:r>
        <w:rPr>
          <w:spacing w:val="-11"/>
        </w:rPr>
        <w:t xml:space="preserve"> </w:t>
      </w:r>
      <w:r>
        <w:t>porpoise,</w:t>
      </w:r>
      <w:r>
        <w:rPr>
          <w:spacing w:val="-12"/>
        </w:rPr>
        <w:t xml:space="preserve"> </w:t>
      </w:r>
      <w:r>
        <w:t>in</w:t>
      </w:r>
      <w:r>
        <w:rPr>
          <w:spacing w:val="-11"/>
        </w:rPr>
        <w:t xml:space="preserve"> </w:t>
      </w:r>
      <w:r>
        <w:t>a</w:t>
      </w:r>
      <w:r>
        <w:rPr>
          <w:spacing w:val="-11"/>
        </w:rPr>
        <w:t xml:space="preserve"> </w:t>
      </w:r>
      <w:r>
        <w:t>dynamic</w:t>
      </w:r>
      <w:r>
        <w:rPr>
          <w:spacing w:val="-12"/>
        </w:rPr>
        <w:t xml:space="preserve"> </w:t>
      </w:r>
      <w:r>
        <w:t xml:space="preserve">environment. </w:t>
      </w:r>
      <w:r>
        <w:rPr>
          <w:i/>
        </w:rPr>
        <w:t>Ecosphere</w:t>
      </w:r>
      <w:r>
        <w:t>,</w:t>
      </w:r>
      <w:r>
        <w:rPr>
          <w:spacing w:val="-18"/>
        </w:rPr>
        <w:t xml:space="preserve"> </w:t>
      </w:r>
      <w:r>
        <w:t>7(6):1–22.</w:t>
      </w:r>
    </w:p>
    <w:p w:rsidR="00FD591A" w:rsidRDefault="00E33CD0">
      <w:pPr>
        <w:pStyle w:val="BodyText"/>
        <w:spacing w:before="207" w:line="415" w:lineRule="auto"/>
        <w:ind w:left="670" w:right="159" w:hanging="231"/>
        <w:jc w:val="both"/>
      </w:pPr>
      <w:bookmarkStart w:id="101" w:name="_bookmark26"/>
      <w:bookmarkEnd w:id="101"/>
      <w:proofErr w:type="gramStart"/>
      <w:r>
        <w:t xml:space="preserve">Harris, D., </w:t>
      </w:r>
      <w:proofErr w:type="spellStart"/>
      <w:r>
        <w:t>Matias</w:t>
      </w:r>
      <w:proofErr w:type="spellEnd"/>
      <w:r>
        <w:t xml:space="preserve">, L., Thomas, L., Harwood, J., and </w:t>
      </w:r>
      <w:proofErr w:type="spellStart"/>
      <w:r>
        <w:t>Geissler</w:t>
      </w:r>
      <w:proofErr w:type="spellEnd"/>
      <w:r>
        <w:t xml:space="preserve">, </w:t>
      </w:r>
      <w:r>
        <w:rPr>
          <w:spacing w:val="-11"/>
        </w:rPr>
        <w:t xml:space="preserve">W. </w:t>
      </w:r>
      <w:r>
        <w:t>H. (2013).</w:t>
      </w:r>
      <w:proofErr w:type="gramEnd"/>
      <w:r>
        <w:t xml:space="preserve"> Applying distance</w:t>
      </w:r>
      <w:r>
        <w:rPr>
          <w:spacing w:val="-29"/>
        </w:rPr>
        <w:t xml:space="preserve"> </w:t>
      </w:r>
      <w:r>
        <w:t>sampling</w:t>
      </w:r>
      <w:r>
        <w:rPr>
          <w:spacing w:val="-29"/>
        </w:rPr>
        <w:t xml:space="preserve"> </w:t>
      </w:r>
      <w:r>
        <w:t>to</w:t>
      </w:r>
      <w:r>
        <w:rPr>
          <w:spacing w:val="-29"/>
        </w:rPr>
        <w:t xml:space="preserve"> </w:t>
      </w:r>
      <w:r>
        <w:t>fin</w:t>
      </w:r>
      <w:r>
        <w:rPr>
          <w:spacing w:val="-29"/>
        </w:rPr>
        <w:t xml:space="preserve"> </w:t>
      </w:r>
      <w:r>
        <w:t>whale</w:t>
      </w:r>
      <w:r>
        <w:rPr>
          <w:spacing w:val="-29"/>
        </w:rPr>
        <w:t xml:space="preserve"> </w:t>
      </w:r>
      <w:r>
        <w:t>calls</w:t>
      </w:r>
      <w:r>
        <w:rPr>
          <w:spacing w:val="-29"/>
        </w:rPr>
        <w:t xml:space="preserve"> </w:t>
      </w:r>
      <w:r>
        <w:t>recorded</w:t>
      </w:r>
      <w:r>
        <w:rPr>
          <w:spacing w:val="-29"/>
        </w:rPr>
        <w:t xml:space="preserve"> </w:t>
      </w:r>
      <w:r>
        <w:t>by</w:t>
      </w:r>
      <w:r>
        <w:rPr>
          <w:spacing w:val="-29"/>
        </w:rPr>
        <w:t xml:space="preserve"> </w:t>
      </w:r>
      <w:r>
        <w:t>single</w:t>
      </w:r>
      <w:r>
        <w:rPr>
          <w:spacing w:val="-29"/>
        </w:rPr>
        <w:t xml:space="preserve"> </w:t>
      </w:r>
      <w:r>
        <w:t>seismic</w:t>
      </w:r>
      <w:r>
        <w:rPr>
          <w:spacing w:val="-29"/>
        </w:rPr>
        <w:t xml:space="preserve"> </w:t>
      </w:r>
      <w:r>
        <w:t>instruments</w:t>
      </w:r>
      <w:r>
        <w:rPr>
          <w:spacing w:val="-29"/>
        </w:rPr>
        <w:t xml:space="preserve"> </w:t>
      </w:r>
      <w:r>
        <w:t>in</w:t>
      </w:r>
      <w:r>
        <w:rPr>
          <w:spacing w:val="-29"/>
        </w:rPr>
        <w:t xml:space="preserve"> </w:t>
      </w:r>
      <w:r>
        <w:t>the</w:t>
      </w:r>
      <w:r>
        <w:rPr>
          <w:spacing w:val="-29"/>
        </w:rPr>
        <w:t xml:space="preserve"> </w:t>
      </w:r>
      <w:r>
        <w:t xml:space="preserve">northeast Atlantic. </w:t>
      </w:r>
      <w:r>
        <w:rPr>
          <w:i/>
        </w:rPr>
        <w:t>The Journal of the Acoustical Society of America</w:t>
      </w:r>
      <w:r>
        <w:t>,</w:t>
      </w:r>
      <w:r>
        <w:rPr>
          <w:spacing w:val="-15"/>
        </w:rPr>
        <w:t xml:space="preserve"> </w:t>
      </w:r>
      <w:r>
        <w:t>134(5):3522–3535.</w:t>
      </w:r>
    </w:p>
    <w:p w:rsidR="00FD591A" w:rsidRDefault="00E33CD0">
      <w:pPr>
        <w:pStyle w:val="BodyText"/>
        <w:spacing w:before="207"/>
        <w:ind w:left="440" w:right="115"/>
      </w:pPr>
      <w:bookmarkStart w:id="102" w:name="_bookmark27"/>
      <w:bookmarkEnd w:id="102"/>
      <w:proofErr w:type="gramStart"/>
      <w:r>
        <w:t xml:space="preserve">Hastie, T. J. and </w:t>
      </w:r>
      <w:proofErr w:type="spellStart"/>
      <w:r>
        <w:t>Tibshirani</w:t>
      </w:r>
      <w:proofErr w:type="spellEnd"/>
      <w:r>
        <w:t>, R. J. (1990).</w:t>
      </w:r>
      <w:proofErr w:type="gramEnd"/>
      <w:r>
        <w:t xml:space="preserve"> </w:t>
      </w:r>
      <w:proofErr w:type="gramStart"/>
      <w:r>
        <w:t>Generalized additive models.</w:t>
      </w:r>
      <w:proofErr w:type="gramEnd"/>
    </w:p>
    <w:p w:rsidR="00FD591A" w:rsidRDefault="00FD591A">
      <w:pPr>
        <w:pStyle w:val="BodyText"/>
        <w:spacing w:before="10"/>
        <w:rPr>
          <w:sz w:val="34"/>
        </w:rPr>
      </w:pPr>
    </w:p>
    <w:p w:rsidR="00FD591A" w:rsidRDefault="00E33CD0">
      <w:pPr>
        <w:pStyle w:val="BodyText"/>
        <w:spacing w:line="415" w:lineRule="auto"/>
        <w:ind w:left="679" w:right="158" w:hanging="240"/>
        <w:jc w:val="both"/>
      </w:pPr>
      <w:bookmarkStart w:id="103" w:name="_bookmark28"/>
      <w:bookmarkEnd w:id="103"/>
      <w:proofErr w:type="gramStart"/>
      <w:r>
        <w:t>Jacobson,</w:t>
      </w:r>
      <w:r>
        <w:rPr>
          <w:spacing w:val="-14"/>
        </w:rPr>
        <w:t xml:space="preserve"> </w:t>
      </w:r>
      <w:r>
        <w:t>E.</w:t>
      </w:r>
      <w:r>
        <w:rPr>
          <w:spacing w:val="-14"/>
        </w:rPr>
        <w:t xml:space="preserve"> </w:t>
      </w:r>
      <w:r>
        <w:t>K.,</w:t>
      </w:r>
      <w:r>
        <w:rPr>
          <w:spacing w:val="-14"/>
        </w:rPr>
        <w:t xml:space="preserve"> </w:t>
      </w:r>
      <w:r>
        <w:rPr>
          <w:spacing w:val="-4"/>
        </w:rPr>
        <w:t>Forney,</w:t>
      </w:r>
      <w:r>
        <w:rPr>
          <w:spacing w:val="-14"/>
        </w:rPr>
        <w:t xml:space="preserve"> </w:t>
      </w:r>
      <w:r>
        <w:t>K.,</w:t>
      </w:r>
      <w:r>
        <w:rPr>
          <w:spacing w:val="-14"/>
        </w:rPr>
        <w:t xml:space="preserve"> </w:t>
      </w:r>
      <w:r>
        <w:t>and</w:t>
      </w:r>
      <w:r>
        <w:rPr>
          <w:spacing w:val="-14"/>
        </w:rPr>
        <w:t xml:space="preserve"> </w:t>
      </w:r>
      <w:r>
        <w:rPr>
          <w:spacing w:val="-4"/>
        </w:rPr>
        <w:t>Barlow,</w:t>
      </w:r>
      <w:r>
        <w:rPr>
          <w:spacing w:val="-14"/>
        </w:rPr>
        <w:t xml:space="preserve"> </w:t>
      </w:r>
      <w:r>
        <w:t>J.</w:t>
      </w:r>
      <w:r>
        <w:rPr>
          <w:spacing w:val="-14"/>
        </w:rPr>
        <w:t xml:space="preserve"> </w:t>
      </w:r>
      <w:r>
        <w:t>(2017).</w:t>
      </w:r>
      <w:proofErr w:type="gramEnd"/>
      <w:r>
        <w:rPr>
          <w:spacing w:val="6"/>
        </w:rPr>
        <w:t xml:space="preserve"> </w:t>
      </w:r>
      <w:r>
        <w:t>Using</w:t>
      </w:r>
      <w:r>
        <w:rPr>
          <w:spacing w:val="-14"/>
        </w:rPr>
        <w:t xml:space="preserve"> </w:t>
      </w:r>
      <w:r>
        <w:t>paired</w:t>
      </w:r>
      <w:r>
        <w:rPr>
          <w:spacing w:val="-14"/>
        </w:rPr>
        <w:t xml:space="preserve"> </w:t>
      </w:r>
      <w:r>
        <w:t>visual</w:t>
      </w:r>
      <w:r>
        <w:rPr>
          <w:spacing w:val="-14"/>
        </w:rPr>
        <w:t xml:space="preserve"> </w:t>
      </w:r>
      <w:r>
        <w:t>and</w:t>
      </w:r>
      <w:r>
        <w:rPr>
          <w:spacing w:val="-14"/>
        </w:rPr>
        <w:t xml:space="preserve"> </w:t>
      </w:r>
      <w:r>
        <w:t>passive</w:t>
      </w:r>
      <w:r>
        <w:rPr>
          <w:spacing w:val="-14"/>
        </w:rPr>
        <w:t xml:space="preserve"> </w:t>
      </w:r>
      <w:r>
        <w:t>acoustic surveys</w:t>
      </w:r>
      <w:r>
        <w:rPr>
          <w:spacing w:val="-11"/>
        </w:rPr>
        <w:t xml:space="preserve"> </w:t>
      </w:r>
      <w:r>
        <w:t>to</w:t>
      </w:r>
      <w:r>
        <w:rPr>
          <w:spacing w:val="-11"/>
        </w:rPr>
        <w:t xml:space="preserve"> </w:t>
      </w:r>
      <w:r>
        <w:t>estimate</w:t>
      </w:r>
      <w:r>
        <w:rPr>
          <w:spacing w:val="-11"/>
        </w:rPr>
        <w:t xml:space="preserve"> </w:t>
      </w:r>
      <w:r>
        <w:t>passive</w:t>
      </w:r>
      <w:r>
        <w:rPr>
          <w:spacing w:val="-11"/>
        </w:rPr>
        <w:t xml:space="preserve"> </w:t>
      </w:r>
      <w:r>
        <w:t>acoustic</w:t>
      </w:r>
      <w:r>
        <w:rPr>
          <w:spacing w:val="-11"/>
        </w:rPr>
        <w:t xml:space="preserve"> </w:t>
      </w:r>
      <w:r>
        <w:t>detection</w:t>
      </w:r>
      <w:r>
        <w:rPr>
          <w:spacing w:val="-11"/>
        </w:rPr>
        <w:t xml:space="preserve"> </w:t>
      </w:r>
      <w:r>
        <w:t>parameters</w:t>
      </w:r>
      <w:r>
        <w:rPr>
          <w:spacing w:val="-11"/>
        </w:rPr>
        <w:t xml:space="preserve"> </w:t>
      </w:r>
      <w:r>
        <w:t>for</w:t>
      </w:r>
      <w:r>
        <w:rPr>
          <w:spacing w:val="-11"/>
        </w:rPr>
        <w:t xml:space="preserve"> </w:t>
      </w:r>
      <w:r>
        <w:t>harbor</w:t>
      </w:r>
      <w:r>
        <w:rPr>
          <w:spacing w:val="-11"/>
        </w:rPr>
        <w:t xml:space="preserve"> </w:t>
      </w:r>
      <w:r>
        <w:t>porpoise</w:t>
      </w:r>
      <w:r>
        <w:rPr>
          <w:spacing w:val="-11"/>
        </w:rPr>
        <w:t xml:space="preserve"> </w:t>
      </w:r>
      <w:r>
        <w:t>abundance estimates.</w:t>
      </w:r>
      <w:r>
        <w:rPr>
          <w:spacing w:val="17"/>
        </w:rPr>
        <w:t xml:space="preserve"> </w:t>
      </w:r>
      <w:r>
        <w:rPr>
          <w:i/>
        </w:rPr>
        <w:t>The</w:t>
      </w:r>
      <w:r>
        <w:rPr>
          <w:i/>
          <w:spacing w:val="-7"/>
        </w:rPr>
        <w:t xml:space="preserve"> </w:t>
      </w:r>
      <w:r>
        <w:rPr>
          <w:i/>
        </w:rPr>
        <w:t>Journal</w:t>
      </w:r>
      <w:r>
        <w:rPr>
          <w:i/>
          <w:spacing w:val="-7"/>
        </w:rPr>
        <w:t xml:space="preserve"> </w:t>
      </w:r>
      <w:r>
        <w:rPr>
          <w:i/>
        </w:rPr>
        <w:t>of</w:t>
      </w:r>
      <w:r>
        <w:rPr>
          <w:i/>
          <w:spacing w:val="-7"/>
        </w:rPr>
        <w:t xml:space="preserve"> </w:t>
      </w:r>
      <w:r>
        <w:rPr>
          <w:i/>
        </w:rPr>
        <w:t>the</w:t>
      </w:r>
      <w:r>
        <w:rPr>
          <w:i/>
          <w:spacing w:val="-7"/>
        </w:rPr>
        <w:t xml:space="preserve"> </w:t>
      </w:r>
      <w:r>
        <w:rPr>
          <w:i/>
        </w:rPr>
        <w:t>Acoustical</w:t>
      </w:r>
      <w:r>
        <w:rPr>
          <w:i/>
          <w:spacing w:val="-7"/>
        </w:rPr>
        <w:t xml:space="preserve"> </w:t>
      </w:r>
      <w:r>
        <w:rPr>
          <w:i/>
        </w:rPr>
        <w:t>.</w:t>
      </w:r>
      <w:r>
        <w:rPr>
          <w:i/>
          <w:spacing w:val="-29"/>
        </w:rPr>
        <w:t xml:space="preserve"> </w:t>
      </w:r>
      <w:r>
        <w:rPr>
          <w:i/>
        </w:rPr>
        <w:t>.</w:t>
      </w:r>
      <w:r>
        <w:rPr>
          <w:i/>
          <w:spacing w:val="-29"/>
        </w:rPr>
        <w:t xml:space="preserve"> </w:t>
      </w:r>
      <w:r>
        <w:rPr>
          <w:i/>
        </w:rPr>
        <w:t>.</w:t>
      </w:r>
      <w:r>
        <w:rPr>
          <w:i/>
          <w:spacing w:val="-29"/>
        </w:rPr>
        <w:t xml:space="preserve"> </w:t>
      </w:r>
      <w:r>
        <w:t>.</w:t>
      </w:r>
    </w:p>
    <w:p w:rsidR="00FD591A" w:rsidRDefault="00E33CD0">
      <w:pPr>
        <w:pStyle w:val="BodyText"/>
        <w:spacing w:before="207" w:line="415" w:lineRule="auto"/>
        <w:ind w:left="670" w:right="158" w:hanging="231"/>
        <w:jc w:val="both"/>
      </w:pPr>
      <w:bookmarkStart w:id="104" w:name="_bookmark29"/>
      <w:bookmarkEnd w:id="104"/>
      <w:proofErr w:type="gramStart"/>
      <w:r>
        <w:t>Jacobson, E. K., Forney, K., and Harvey, J. T. (2016).</w:t>
      </w:r>
      <w:proofErr w:type="gramEnd"/>
      <w:r>
        <w:t xml:space="preserve"> </w:t>
      </w:r>
      <w:proofErr w:type="gramStart"/>
      <w:r>
        <w:t>EVALUATION OF A PASSIVE ACOUSTIC MONITORING NETWORK FOR HARBOR PORPOISE TO ASSESS MARINE RENEWABLE PROJECTS IN CALIFORNIA.</w:t>
      </w:r>
      <w:proofErr w:type="gramEnd"/>
      <w:r>
        <w:t xml:space="preserve"> </w:t>
      </w:r>
      <w:proofErr w:type="gramStart"/>
      <w:r>
        <w:t>pages</w:t>
      </w:r>
      <w:proofErr w:type="gramEnd"/>
      <w:r>
        <w:t xml:space="preserve"> 1–33.</w:t>
      </w:r>
    </w:p>
    <w:p w:rsidR="00FD591A" w:rsidRDefault="00FD591A">
      <w:pPr>
        <w:spacing w:line="415" w:lineRule="auto"/>
        <w:jc w:val="both"/>
        <w:sectPr w:rsidR="00FD591A">
          <w:headerReference w:type="default" r:id="rId15"/>
          <w:pgSz w:w="12240" w:h="15840"/>
          <w:pgMar w:top="980" w:right="1280" w:bottom="280" w:left="1720" w:header="759" w:footer="0" w:gutter="0"/>
          <w:pgNumType w:start="26"/>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BodyText"/>
        <w:spacing w:before="1" w:line="415" w:lineRule="auto"/>
        <w:ind w:left="669" w:right="153" w:hanging="230"/>
        <w:jc w:val="both"/>
      </w:pPr>
      <w:bookmarkStart w:id="105" w:name="_bookmark30"/>
      <w:bookmarkEnd w:id="105"/>
      <w:proofErr w:type="gramStart"/>
      <w:r>
        <w:t xml:space="preserve">Jacobson, E. K., </w:t>
      </w:r>
      <w:r>
        <w:rPr>
          <w:spacing w:val="-4"/>
        </w:rPr>
        <w:t xml:space="preserve">Forney, </w:t>
      </w:r>
      <w:r>
        <w:t xml:space="preserve">K. A., and </w:t>
      </w:r>
      <w:r>
        <w:rPr>
          <w:spacing w:val="-4"/>
        </w:rPr>
        <w:t xml:space="preserve">Harvey, </w:t>
      </w:r>
      <w:r>
        <w:t xml:space="preserve">J. </w:t>
      </w:r>
      <w:r>
        <w:rPr>
          <w:spacing w:val="-9"/>
        </w:rPr>
        <w:t xml:space="preserve">T. </w:t>
      </w:r>
      <w:r>
        <w:t>(2014).</w:t>
      </w:r>
      <w:proofErr w:type="gramEnd"/>
      <w:r>
        <w:t xml:space="preserve"> Acoustic evidence that harbor porpoises</w:t>
      </w:r>
      <w:r>
        <w:rPr>
          <w:spacing w:val="-15"/>
        </w:rPr>
        <w:t xml:space="preserve"> </w:t>
      </w:r>
      <w:proofErr w:type="gramStart"/>
      <w:r>
        <w:t>(</w:t>
      </w:r>
      <w:r>
        <w:rPr>
          <w:spacing w:val="-15"/>
        </w:rPr>
        <w:t xml:space="preserve"> </w:t>
      </w:r>
      <w:proofErr w:type="spellStart"/>
      <w:r>
        <w:t>Phocoena</w:t>
      </w:r>
      <w:proofErr w:type="spellEnd"/>
      <w:proofErr w:type="gramEnd"/>
      <w:r>
        <w:rPr>
          <w:spacing w:val="-15"/>
        </w:rPr>
        <w:t xml:space="preserve"> </w:t>
      </w:r>
      <w:proofErr w:type="spellStart"/>
      <w:r>
        <w:t>phocoena</w:t>
      </w:r>
      <w:proofErr w:type="spellEnd"/>
      <w:r>
        <w:t>)</w:t>
      </w:r>
      <w:r>
        <w:rPr>
          <w:spacing w:val="-15"/>
        </w:rPr>
        <w:t xml:space="preserve"> </w:t>
      </w:r>
      <w:r>
        <w:t>avoid</w:t>
      </w:r>
      <w:r>
        <w:rPr>
          <w:spacing w:val="-15"/>
        </w:rPr>
        <w:t xml:space="preserve"> </w:t>
      </w:r>
      <w:r>
        <w:t>bottlenose</w:t>
      </w:r>
      <w:r>
        <w:rPr>
          <w:spacing w:val="-15"/>
        </w:rPr>
        <w:t xml:space="preserve"> </w:t>
      </w:r>
      <w:r>
        <w:t>dolphins</w:t>
      </w:r>
      <w:r>
        <w:rPr>
          <w:spacing w:val="-15"/>
        </w:rPr>
        <w:t xml:space="preserve"> </w:t>
      </w:r>
      <w:r>
        <w:t>(</w:t>
      </w:r>
      <w:r>
        <w:rPr>
          <w:spacing w:val="-15"/>
        </w:rPr>
        <w:t xml:space="preserve"> </w:t>
      </w:r>
      <w:proofErr w:type="spellStart"/>
      <w:r>
        <w:t>Tursiops</w:t>
      </w:r>
      <w:proofErr w:type="spellEnd"/>
      <w:r>
        <w:rPr>
          <w:spacing w:val="-15"/>
        </w:rPr>
        <w:t xml:space="preserve"> </w:t>
      </w:r>
      <w:proofErr w:type="spellStart"/>
      <w:r>
        <w:t>truncatus</w:t>
      </w:r>
      <w:proofErr w:type="spellEnd"/>
      <w:r>
        <w:t>).</w:t>
      </w:r>
      <w:r>
        <w:rPr>
          <w:spacing w:val="6"/>
        </w:rPr>
        <w:t xml:space="preserve"> </w:t>
      </w:r>
      <w:r>
        <w:rPr>
          <w:i/>
        </w:rPr>
        <w:t>Marine Mammal Science</w:t>
      </w:r>
      <w:r>
        <w:t>,</w:t>
      </w:r>
      <w:r>
        <w:rPr>
          <w:spacing w:val="-14"/>
        </w:rPr>
        <w:t xml:space="preserve"> </w:t>
      </w:r>
      <w:r>
        <w:t>31(1):386–397.</w:t>
      </w:r>
    </w:p>
    <w:p w:rsidR="00FD591A" w:rsidRDefault="00E33CD0">
      <w:pPr>
        <w:pStyle w:val="BodyText"/>
        <w:spacing w:before="207" w:line="415" w:lineRule="auto"/>
        <w:ind w:left="670" w:right="128" w:hanging="231"/>
        <w:jc w:val="both"/>
      </w:pPr>
      <w:bookmarkStart w:id="106" w:name="_bookmark31"/>
      <w:bookmarkEnd w:id="106"/>
      <w:r>
        <w:t>Jaramillo-</w:t>
      </w:r>
      <w:proofErr w:type="spellStart"/>
      <w:r>
        <w:t>Legorreta</w:t>
      </w:r>
      <w:proofErr w:type="spellEnd"/>
      <w:r>
        <w:t xml:space="preserve">, A., Cardenas-Hinojosa, G., Nieto-Garcia, E.,  Rojas  </w:t>
      </w:r>
      <w:proofErr w:type="spellStart"/>
      <w:r>
        <w:t>Bracho</w:t>
      </w:r>
      <w:proofErr w:type="spellEnd"/>
      <w:r>
        <w:t xml:space="preserve">,  L.,  </w:t>
      </w:r>
      <w:proofErr w:type="spellStart"/>
      <w:r>
        <w:rPr>
          <w:spacing w:val="-9"/>
        </w:rPr>
        <w:t>Ver</w:t>
      </w:r>
      <w:proofErr w:type="spellEnd"/>
      <w:r>
        <w:rPr>
          <w:spacing w:val="-9"/>
        </w:rPr>
        <w:t xml:space="preserve"> </w:t>
      </w:r>
      <w:proofErr w:type="spellStart"/>
      <w:r>
        <w:t>Hoef</w:t>
      </w:r>
      <w:proofErr w:type="spellEnd"/>
      <w:r>
        <w:t xml:space="preserve">, J., Moore, J., </w:t>
      </w:r>
      <w:proofErr w:type="spellStart"/>
      <w:r>
        <w:t>Tregenza</w:t>
      </w:r>
      <w:proofErr w:type="spellEnd"/>
      <w:r>
        <w:t xml:space="preserve">, N., </w:t>
      </w:r>
      <w:r>
        <w:rPr>
          <w:spacing w:val="-4"/>
        </w:rPr>
        <w:t xml:space="preserve">Barlow, </w:t>
      </w:r>
      <w:r>
        <w:t xml:space="preserve">J., </w:t>
      </w:r>
      <w:proofErr w:type="spellStart"/>
      <w:r>
        <w:t>Gerrodette</w:t>
      </w:r>
      <w:proofErr w:type="spellEnd"/>
      <w:r>
        <w:t xml:space="preserve">, </w:t>
      </w:r>
      <w:r>
        <w:rPr>
          <w:spacing w:val="-6"/>
        </w:rPr>
        <w:t xml:space="preserve">T., </w:t>
      </w:r>
      <w:r>
        <w:t>Thomas, L., and</w:t>
      </w:r>
      <w:r>
        <w:rPr>
          <w:spacing w:val="-39"/>
        </w:rPr>
        <w:t xml:space="preserve"> </w:t>
      </w:r>
      <w:r>
        <w:rPr>
          <w:spacing w:val="-5"/>
        </w:rPr>
        <w:t>Taylor,</w:t>
      </w:r>
    </w:p>
    <w:p w:rsidR="00FD591A" w:rsidRDefault="00E33CD0">
      <w:pPr>
        <w:pStyle w:val="BodyText"/>
        <w:spacing w:before="8" w:line="415" w:lineRule="auto"/>
        <w:ind w:left="673" w:right="137" w:firstLine="5"/>
      </w:pPr>
      <w:proofErr w:type="gramStart"/>
      <w:r>
        <w:t>B. (2017).</w:t>
      </w:r>
      <w:proofErr w:type="gramEnd"/>
      <w:r>
        <w:t xml:space="preserve"> Passive acoustic monitoring of the decline of Mexico’s critically endangered </w:t>
      </w:r>
      <w:proofErr w:type="spellStart"/>
      <w:r>
        <w:t>vaquita</w:t>
      </w:r>
      <w:proofErr w:type="spellEnd"/>
      <w:r>
        <w:t xml:space="preserve">. </w:t>
      </w:r>
      <w:r>
        <w:rPr>
          <w:i/>
        </w:rPr>
        <w:t>Conservation Biology</w:t>
      </w:r>
      <w:r>
        <w:t>, 31(1):183–191.</w:t>
      </w:r>
    </w:p>
    <w:p w:rsidR="00FD591A" w:rsidRDefault="00E33CD0">
      <w:pPr>
        <w:pStyle w:val="BodyText"/>
        <w:spacing w:before="207" w:line="415" w:lineRule="auto"/>
        <w:ind w:left="679" w:right="149" w:hanging="240"/>
        <w:jc w:val="both"/>
      </w:pPr>
      <w:bookmarkStart w:id="107" w:name="_bookmark32"/>
      <w:bookmarkEnd w:id="107"/>
      <w:proofErr w:type="gramStart"/>
      <w:r>
        <w:t>Jefferson, T., Curry, B., and Black, N. (1994).</w:t>
      </w:r>
      <w:proofErr w:type="gramEnd"/>
      <w:r>
        <w:t xml:space="preserve"> Harbor porpoise mortality in the Monterey Bay halibut gillnet fishery, 1989. </w:t>
      </w:r>
      <w:r>
        <w:rPr>
          <w:i/>
        </w:rPr>
        <w:t>Rep. Int. Whaling Comm. Spec</w:t>
      </w:r>
      <w:r>
        <w:t>, (15):445–448.</w:t>
      </w:r>
    </w:p>
    <w:p w:rsidR="00FD591A" w:rsidRDefault="00E33CD0">
      <w:pPr>
        <w:spacing w:before="207" w:line="415" w:lineRule="auto"/>
        <w:ind w:left="671" w:right="141" w:hanging="232"/>
        <w:jc w:val="both"/>
        <w:rPr>
          <w:sz w:val="24"/>
        </w:rPr>
      </w:pPr>
      <w:bookmarkStart w:id="108" w:name="_bookmark33"/>
      <w:bookmarkEnd w:id="108"/>
      <w:proofErr w:type="spellStart"/>
      <w:r>
        <w:rPr>
          <w:sz w:val="24"/>
        </w:rPr>
        <w:t>Kruschke</w:t>
      </w:r>
      <w:proofErr w:type="spellEnd"/>
      <w:r>
        <w:rPr>
          <w:sz w:val="24"/>
        </w:rPr>
        <w:t xml:space="preserve">, J. K. (2013). Bayesian estimation supersedes the t test. </w:t>
      </w:r>
      <w:r>
        <w:rPr>
          <w:i/>
          <w:sz w:val="24"/>
        </w:rPr>
        <w:t>Journal of</w:t>
      </w:r>
      <w:r>
        <w:rPr>
          <w:i/>
          <w:spacing w:val="-31"/>
          <w:sz w:val="24"/>
        </w:rPr>
        <w:t xml:space="preserve"> </w:t>
      </w:r>
      <w:r>
        <w:rPr>
          <w:i/>
          <w:sz w:val="24"/>
        </w:rPr>
        <w:t>Experimental Psychology: General</w:t>
      </w:r>
      <w:r>
        <w:rPr>
          <w:sz w:val="24"/>
        </w:rPr>
        <w:t>,</w:t>
      </w:r>
      <w:r>
        <w:rPr>
          <w:spacing w:val="-13"/>
          <w:sz w:val="24"/>
        </w:rPr>
        <w:t xml:space="preserve"> </w:t>
      </w:r>
      <w:r>
        <w:rPr>
          <w:sz w:val="24"/>
        </w:rPr>
        <w:t>142(2):573–603.</w:t>
      </w:r>
    </w:p>
    <w:p w:rsidR="00FD591A" w:rsidRDefault="00E33CD0">
      <w:pPr>
        <w:pStyle w:val="BodyText"/>
        <w:spacing w:before="207" w:line="415" w:lineRule="auto"/>
        <w:ind w:left="679" w:right="158" w:hanging="240"/>
        <w:jc w:val="both"/>
      </w:pPr>
      <w:bookmarkStart w:id="109" w:name="_bookmark34"/>
      <w:bookmarkEnd w:id="109"/>
      <w:proofErr w:type="spellStart"/>
      <w:proofErr w:type="gramStart"/>
      <w:r>
        <w:t>Lomolino</w:t>
      </w:r>
      <w:proofErr w:type="spellEnd"/>
      <w:r>
        <w:t>,</w:t>
      </w:r>
      <w:r>
        <w:rPr>
          <w:spacing w:val="-21"/>
        </w:rPr>
        <w:t xml:space="preserve"> </w:t>
      </w:r>
      <w:r>
        <w:t>M.</w:t>
      </w:r>
      <w:r>
        <w:rPr>
          <w:spacing w:val="-22"/>
        </w:rPr>
        <w:t xml:space="preserve"> </w:t>
      </w:r>
      <w:r>
        <w:rPr>
          <w:spacing w:val="-16"/>
        </w:rPr>
        <w:t>V.</w:t>
      </w:r>
      <w:r>
        <w:rPr>
          <w:spacing w:val="-22"/>
        </w:rPr>
        <w:t xml:space="preserve"> </w:t>
      </w:r>
      <w:r>
        <w:t>and</w:t>
      </w:r>
      <w:r>
        <w:rPr>
          <w:spacing w:val="-22"/>
        </w:rPr>
        <w:t xml:space="preserve"> </w:t>
      </w:r>
      <w:proofErr w:type="spellStart"/>
      <w:r>
        <w:t>Channell</w:t>
      </w:r>
      <w:proofErr w:type="spellEnd"/>
      <w:r>
        <w:t>,</w:t>
      </w:r>
      <w:r>
        <w:rPr>
          <w:spacing w:val="-21"/>
        </w:rPr>
        <w:t xml:space="preserve"> </w:t>
      </w:r>
      <w:r>
        <w:t>R.</w:t>
      </w:r>
      <w:r>
        <w:rPr>
          <w:spacing w:val="-22"/>
        </w:rPr>
        <w:t xml:space="preserve"> </w:t>
      </w:r>
      <w:r>
        <w:t>(1995).</w:t>
      </w:r>
      <w:proofErr w:type="gramEnd"/>
      <w:r>
        <w:rPr>
          <w:spacing w:val="-6"/>
        </w:rPr>
        <w:t xml:space="preserve"> </w:t>
      </w:r>
      <w:r>
        <w:t>Splendid</w:t>
      </w:r>
      <w:r>
        <w:rPr>
          <w:spacing w:val="-22"/>
        </w:rPr>
        <w:t xml:space="preserve"> </w:t>
      </w:r>
      <w:r>
        <w:t>Isolation:</w:t>
      </w:r>
      <w:r>
        <w:rPr>
          <w:spacing w:val="-9"/>
        </w:rPr>
        <w:t xml:space="preserve"> </w:t>
      </w:r>
      <w:r>
        <w:t>Patterns</w:t>
      </w:r>
      <w:r>
        <w:rPr>
          <w:spacing w:val="-22"/>
        </w:rPr>
        <w:t xml:space="preserve"> </w:t>
      </w:r>
      <w:r>
        <w:t>of</w:t>
      </w:r>
      <w:r>
        <w:rPr>
          <w:spacing w:val="-22"/>
        </w:rPr>
        <w:t xml:space="preserve"> </w:t>
      </w:r>
      <w:r>
        <w:t>Geographic</w:t>
      </w:r>
      <w:r>
        <w:rPr>
          <w:spacing w:val="-22"/>
        </w:rPr>
        <w:t xml:space="preserve"> </w:t>
      </w:r>
      <w:r>
        <w:t xml:space="preserve">Range Collapse in Endangered Mammals. </w:t>
      </w:r>
      <w:r>
        <w:rPr>
          <w:i/>
        </w:rPr>
        <w:t>Journal of Mammalogy</w:t>
      </w:r>
      <w:r>
        <w:t>,</w:t>
      </w:r>
      <w:r>
        <w:rPr>
          <w:spacing w:val="-15"/>
        </w:rPr>
        <w:t xml:space="preserve"> </w:t>
      </w:r>
      <w:r>
        <w:t>76(2):335–347.</w:t>
      </w:r>
    </w:p>
    <w:p w:rsidR="00FD591A" w:rsidRDefault="00E33CD0">
      <w:pPr>
        <w:pStyle w:val="BodyText"/>
        <w:spacing w:before="207" w:line="415" w:lineRule="auto"/>
        <w:ind w:left="679" w:right="116" w:hanging="240"/>
        <w:jc w:val="both"/>
      </w:pPr>
      <w:bookmarkStart w:id="110" w:name="_bookmark35"/>
      <w:bookmarkEnd w:id="110"/>
      <w:proofErr w:type="gramStart"/>
      <w:r>
        <w:t xml:space="preserve">Marques, T. A., </w:t>
      </w:r>
      <w:proofErr w:type="spellStart"/>
      <w:r>
        <w:t>Munger</w:t>
      </w:r>
      <w:proofErr w:type="spellEnd"/>
      <w:r>
        <w:t>, L., Thomas, L., Wiggins, S., and Hildebrand, J. A. (2011).</w:t>
      </w:r>
      <w:proofErr w:type="gramEnd"/>
      <w:r>
        <w:t xml:space="preserve"> </w:t>
      </w:r>
      <w:proofErr w:type="gramStart"/>
      <w:r>
        <w:t xml:space="preserve">Estimating North Pacific right whale </w:t>
      </w:r>
      <w:proofErr w:type="spellStart"/>
      <w:r>
        <w:t>Eubalaena</w:t>
      </w:r>
      <w:proofErr w:type="spellEnd"/>
      <w:r>
        <w:t xml:space="preserve"> japonica density using passive acoustic cue counting.</w:t>
      </w:r>
      <w:proofErr w:type="gramEnd"/>
      <w:r>
        <w:t xml:space="preserve"> </w:t>
      </w:r>
      <w:proofErr w:type="gramStart"/>
      <w:r>
        <w:rPr>
          <w:i/>
        </w:rPr>
        <w:t>Endangered Species Research</w:t>
      </w:r>
      <w:r>
        <w:t>, 13(3):163–172.</w:t>
      </w:r>
      <w:proofErr w:type="gramEnd"/>
    </w:p>
    <w:p w:rsidR="00FD591A" w:rsidRDefault="00E33CD0">
      <w:pPr>
        <w:pStyle w:val="BodyText"/>
        <w:spacing w:before="207" w:line="415" w:lineRule="auto"/>
        <w:ind w:left="671" w:right="116" w:hanging="232"/>
        <w:jc w:val="both"/>
      </w:pPr>
      <w:bookmarkStart w:id="111" w:name="_bookmark36"/>
      <w:bookmarkEnd w:id="111"/>
      <w:r>
        <w:t xml:space="preserve">Marques, T. A., Thomas, L., Martin, S. W., </w:t>
      </w:r>
      <w:proofErr w:type="spellStart"/>
      <w:r>
        <w:t>Mellinger</w:t>
      </w:r>
      <w:proofErr w:type="spellEnd"/>
      <w:r>
        <w:t xml:space="preserve">, D. K., Ward, J. A., </w:t>
      </w:r>
      <w:proofErr w:type="spellStart"/>
      <w:r>
        <w:t>Moretti</w:t>
      </w:r>
      <w:proofErr w:type="spellEnd"/>
      <w:r>
        <w:t xml:space="preserve">, D. J., and Harris, D. (2013). </w:t>
      </w:r>
      <w:proofErr w:type="gramStart"/>
      <w:r>
        <w:t>Estimating animal population density using passive acoustics.</w:t>
      </w:r>
      <w:proofErr w:type="gramEnd"/>
      <w:r>
        <w:t xml:space="preserve"> </w:t>
      </w:r>
      <w:r>
        <w:rPr>
          <w:i/>
        </w:rPr>
        <w:t>Biological Reviews</w:t>
      </w:r>
      <w:r>
        <w:t>, 88(2):287–309.</w:t>
      </w:r>
    </w:p>
    <w:p w:rsidR="00FD591A" w:rsidRDefault="00E33CD0">
      <w:pPr>
        <w:pStyle w:val="BodyText"/>
        <w:spacing w:before="207" w:line="415" w:lineRule="auto"/>
        <w:ind w:left="661" w:right="118" w:hanging="222"/>
        <w:jc w:val="both"/>
      </w:pPr>
      <w:bookmarkStart w:id="112" w:name="_bookmark37"/>
      <w:bookmarkEnd w:id="112"/>
      <w:proofErr w:type="gramStart"/>
      <w:r>
        <w:t xml:space="preserve">Marques, </w:t>
      </w:r>
      <w:r>
        <w:rPr>
          <w:spacing w:val="-9"/>
        </w:rPr>
        <w:t xml:space="preserve">T. </w:t>
      </w:r>
      <w:r>
        <w:t xml:space="preserve">A., Thomas, L., </w:t>
      </w:r>
      <w:r>
        <w:rPr>
          <w:spacing w:val="-4"/>
        </w:rPr>
        <w:t xml:space="preserve">Ward, </w:t>
      </w:r>
      <w:r>
        <w:t xml:space="preserve">J., </w:t>
      </w:r>
      <w:proofErr w:type="spellStart"/>
      <w:r>
        <w:t>DiMarzio</w:t>
      </w:r>
      <w:proofErr w:type="spellEnd"/>
      <w:r>
        <w:t xml:space="preserve">, N., and </w:t>
      </w:r>
      <w:r>
        <w:rPr>
          <w:spacing w:val="-4"/>
        </w:rPr>
        <w:t xml:space="preserve">Tyack, </w:t>
      </w:r>
      <w:r>
        <w:rPr>
          <w:spacing w:val="-14"/>
        </w:rPr>
        <w:t>P.</w:t>
      </w:r>
      <w:proofErr w:type="gramEnd"/>
      <w:r>
        <w:rPr>
          <w:spacing w:val="-14"/>
        </w:rPr>
        <w:t xml:space="preserve">  </w:t>
      </w:r>
      <w:proofErr w:type="gramStart"/>
      <w:r>
        <w:t>L. (2009).</w:t>
      </w:r>
      <w:proofErr w:type="gramEnd"/>
      <w:r>
        <w:t xml:space="preserve">  </w:t>
      </w:r>
      <w:proofErr w:type="spellStart"/>
      <w:r>
        <w:t>Esti</w:t>
      </w:r>
      <w:proofErr w:type="spellEnd"/>
      <w:r>
        <w:t xml:space="preserve">- mating cetacean population density using fixed passive acoustic sensors: An example with </w:t>
      </w:r>
      <w:proofErr w:type="spellStart"/>
      <w:r>
        <w:t>Blainville</w:t>
      </w:r>
      <w:proofErr w:type="gramStart"/>
      <w:r>
        <w:t>?s</w:t>
      </w:r>
      <w:proofErr w:type="spellEnd"/>
      <w:proofErr w:type="gramEnd"/>
      <w:r>
        <w:t xml:space="preserve"> beaked whales. </w:t>
      </w:r>
      <w:r>
        <w:rPr>
          <w:i/>
        </w:rPr>
        <w:t>The Journal of the Acoustical Society of America</w:t>
      </w:r>
      <w:r>
        <w:t>, 125(4):1982–1994.</w:t>
      </w:r>
    </w:p>
    <w:p w:rsidR="00FD591A" w:rsidRDefault="00FD591A">
      <w:pPr>
        <w:spacing w:line="415" w:lineRule="auto"/>
        <w:jc w:val="both"/>
        <w:sectPr w:rsidR="00FD591A">
          <w:pgSz w:w="12240" w:h="15840"/>
          <w:pgMar w:top="980" w:right="1280" w:bottom="280" w:left="1720" w:header="759" w:footer="0" w:gutter="0"/>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BodyText"/>
        <w:spacing w:before="1"/>
        <w:ind w:left="439" w:right="108"/>
      </w:pPr>
      <w:bookmarkStart w:id="113" w:name="_bookmark38"/>
      <w:bookmarkEnd w:id="113"/>
      <w:r>
        <w:t xml:space="preserve">Marshall, L. (2016). </w:t>
      </w:r>
      <w:proofErr w:type="spellStart"/>
      <w:r>
        <w:t>DSsim</w:t>
      </w:r>
      <w:proofErr w:type="spellEnd"/>
      <w:r>
        <w:t xml:space="preserve">: Distance Sampling Simulations. </w:t>
      </w:r>
      <w:proofErr w:type="gramStart"/>
      <w:r>
        <w:t>pages</w:t>
      </w:r>
      <w:proofErr w:type="gramEnd"/>
      <w:r>
        <w:t xml:space="preserve"> 1–45.</w:t>
      </w:r>
    </w:p>
    <w:p w:rsidR="00FD591A" w:rsidRDefault="00FD591A">
      <w:pPr>
        <w:pStyle w:val="BodyText"/>
        <w:spacing w:before="10"/>
        <w:rPr>
          <w:sz w:val="34"/>
        </w:rPr>
      </w:pPr>
    </w:p>
    <w:p w:rsidR="00FD591A" w:rsidRDefault="00E33CD0">
      <w:pPr>
        <w:spacing w:line="415" w:lineRule="auto"/>
        <w:ind w:left="671" w:right="177" w:hanging="232"/>
        <w:jc w:val="both"/>
        <w:rPr>
          <w:sz w:val="24"/>
        </w:rPr>
      </w:pPr>
      <w:bookmarkStart w:id="114" w:name="_bookmark39"/>
      <w:bookmarkEnd w:id="114"/>
      <w:proofErr w:type="gramStart"/>
      <w:r>
        <w:rPr>
          <w:sz w:val="24"/>
        </w:rPr>
        <w:t>Miller, D. L. (2016).</w:t>
      </w:r>
      <w:proofErr w:type="gramEnd"/>
      <w:r>
        <w:rPr>
          <w:sz w:val="24"/>
        </w:rPr>
        <w:t xml:space="preserve"> </w:t>
      </w:r>
      <w:r>
        <w:rPr>
          <w:i/>
          <w:sz w:val="24"/>
        </w:rPr>
        <w:t>Distance: Distance Sampling Detection Function and Abundance Estimation</w:t>
      </w:r>
      <w:r>
        <w:rPr>
          <w:sz w:val="24"/>
        </w:rPr>
        <w:t>, 0.9.6 edition.</w:t>
      </w:r>
    </w:p>
    <w:p w:rsidR="00FD591A" w:rsidRDefault="00E33CD0">
      <w:pPr>
        <w:pStyle w:val="BodyText"/>
        <w:spacing w:before="207" w:line="415" w:lineRule="auto"/>
        <w:ind w:left="679" w:right="117" w:hanging="240"/>
        <w:jc w:val="both"/>
      </w:pPr>
      <w:bookmarkStart w:id="115" w:name="_bookmark40"/>
      <w:bookmarkEnd w:id="115"/>
      <w:proofErr w:type="gramStart"/>
      <w:r>
        <w:t xml:space="preserve">Miller, D. L., Burt, M. L., and </w:t>
      </w:r>
      <w:proofErr w:type="spellStart"/>
      <w:r>
        <w:t>Rexstad</w:t>
      </w:r>
      <w:proofErr w:type="spellEnd"/>
      <w:r>
        <w:t>, E. A. (2013).</w:t>
      </w:r>
      <w:proofErr w:type="gramEnd"/>
      <w:r>
        <w:t xml:space="preserve"> Spatial models for distance</w:t>
      </w:r>
      <w:r>
        <w:rPr>
          <w:spacing w:val="-16"/>
        </w:rPr>
        <w:t xml:space="preserve"> </w:t>
      </w:r>
      <w:r>
        <w:t>sampling data:</w:t>
      </w:r>
      <w:r>
        <w:rPr>
          <w:spacing w:val="10"/>
        </w:rPr>
        <w:t xml:space="preserve"> </w:t>
      </w:r>
      <w:r>
        <w:t>recent</w:t>
      </w:r>
      <w:r>
        <w:rPr>
          <w:spacing w:val="-4"/>
        </w:rPr>
        <w:t xml:space="preserve"> </w:t>
      </w:r>
      <w:r>
        <w:t>developments</w:t>
      </w:r>
      <w:r>
        <w:rPr>
          <w:spacing w:val="-4"/>
        </w:rPr>
        <w:t xml:space="preserve"> </w:t>
      </w:r>
      <w:r>
        <w:t>and</w:t>
      </w:r>
      <w:r>
        <w:rPr>
          <w:spacing w:val="-4"/>
        </w:rPr>
        <w:t xml:space="preserve"> </w:t>
      </w:r>
      <w:r>
        <w:t>future</w:t>
      </w:r>
      <w:r>
        <w:rPr>
          <w:spacing w:val="-4"/>
        </w:rPr>
        <w:t xml:space="preserve"> </w:t>
      </w:r>
      <w:r>
        <w:t>directions.</w:t>
      </w:r>
      <w:r>
        <w:rPr>
          <w:spacing w:val="21"/>
        </w:rPr>
        <w:t xml:space="preserve"> </w:t>
      </w:r>
      <w:r>
        <w:rPr>
          <w:i/>
        </w:rPr>
        <w:t>Methods</w:t>
      </w:r>
      <w:r>
        <w:rPr>
          <w:i/>
          <w:spacing w:val="-4"/>
        </w:rPr>
        <w:t xml:space="preserve"> </w:t>
      </w:r>
      <w:r>
        <w:rPr>
          <w:i/>
        </w:rPr>
        <w:t>in</w:t>
      </w:r>
      <w:r>
        <w:rPr>
          <w:i/>
          <w:spacing w:val="-4"/>
        </w:rPr>
        <w:t xml:space="preserve"> </w:t>
      </w:r>
      <w:r>
        <w:rPr>
          <w:i/>
        </w:rPr>
        <w:t>Ecology</w:t>
      </w:r>
      <w:r>
        <w:rPr>
          <w:i/>
          <w:spacing w:val="-4"/>
        </w:rPr>
        <w:t xml:space="preserve"> </w:t>
      </w:r>
      <w:r>
        <w:rPr>
          <w:i/>
        </w:rPr>
        <w:t>and</w:t>
      </w:r>
      <w:r>
        <w:rPr>
          <w:i/>
          <w:spacing w:val="-4"/>
        </w:rPr>
        <w:t xml:space="preserve"> </w:t>
      </w:r>
      <w:r>
        <w:rPr>
          <w:i/>
        </w:rPr>
        <w:t>.</w:t>
      </w:r>
      <w:r>
        <w:rPr>
          <w:i/>
          <w:spacing w:val="-27"/>
        </w:rPr>
        <w:t xml:space="preserve"> </w:t>
      </w:r>
      <w:r>
        <w:rPr>
          <w:i/>
        </w:rPr>
        <w:t>.</w:t>
      </w:r>
      <w:r>
        <w:rPr>
          <w:i/>
          <w:spacing w:val="-27"/>
        </w:rPr>
        <w:t xml:space="preserve"> </w:t>
      </w:r>
      <w:r>
        <w:rPr>
          <w:i/>
        </w:rPr>
        <w:t>.</w:t>
      </w:r>
      <w:r>
        <w:rPr>
          <w:i/>
          <w:spacing w:val="-27"/>
        </w:rPr>
        <w:t xml:space="preserve"> </w:t>
      </w:r>
      <w:r>
        <w:t>.</w:t>
      </w:r>
    </w:p>
    <w:p w:rsidR="00FD591A" w:rsidRDefault="00E33CD0">
      <w:pPr>
        <w:pStyle w:val="BodyText"/>
        <w:spacing w:before="207" w:line="415" w:lineRule="auto"/>
        <w:ind w:left="679" w:right="169" w:hanging="240"/>
        <w:jc w:val="both"/>
      </w:pPr>
      <w:bookmarkStart w:id="116" w:name="_bookmark41"/>
      <w:bookmarkEnd w:id="116"/>
      <w:proofErr w:type="gramStart"/>
      <w:r>
        <w:t>Moore, J. E. and Barlow, J. P. (2013).</w:t>
      </w:r>
      <w:proofErr w:type="gramEnd"/>
      <w:r>
        <w:t xml:space="preserve"> </w:t>
      </w:r>
      <w:proofErr w:type="gramStart"/>
      <w:r>
        <w:t xml:space="preserve">Declining abundance of beaked whales (Family </w:t>
      </w:r>
      <w:proofErr w:type="spellStart"/>
      <w:r>
        <w:t>Ziphiidae</w:t>
      </w:r>
      <w:proofErr w:type="spellEnd"/>
      <w:r>
        <w:t>) in the California current large marine ecosystem.</w:t>
      </w:r>
      <w:proofErr w:type="gramEnd"/>
      <w:r>
        <w:t xml:space="preserve"> </w:t>
      </w:r>
      <w:proofErr w:type="spellStart"/>
      <w:r>
        <w:rPr>
          <w:i/>
        </w:rPr>
        <w:t>PLoS</w:t>
      </w:r>
      <w:proofErr w:type="spellEnd"/>
      <w:r>
        <w:rPr>
          <w:i/>
        </w:rPr>
        <w:t xml:space="preserve"> ONE</w:t>
      </w:r>
      <w:r>
        <w:t>, 8(1):e52770.</w:t>
      </w:r>
    </w:p>
    <w:p w:rsidR="00FD591A" w:rsidRDefault="00E33CD0">
      <w:pPr>
        <w:pStyle w:val="BodyText"/>
        <w:spacing w:before="207" w:line="415" w:lineRule="auto"/>
        <w:ind w:left="670" w:right="177" w:hanging="231"/>
        <w:jc w:val="both"/>
      </w:pPr>
      <w:bookmarkStart w:id="117" w:name="_bookmark42"/>
      <w:bookmarkEnd w:id="117"/>
      <w:proofErr w:type="gramStart"/>
      <w:r>
        <w:t>Moore, J. E. and Barlow, J. P. (2014).</w:t>
      </w:r>
      <w:proofErr w:type="gramEnd"/>
      <w:r>
        <w:t xml:space="preserve"> Improved abundance and trend estimates for sperm whales in the eastern North Pacific from Bayesian hierarchical modeling. </w:t>
      </w:r>
      <w:proofErr w:type="gramStart"/>
      <w:r>
        <w:rPr>
          <w:i/>
        </w:rPr>
        <w:t>Endangered Species Research</w:t>
      </w:r>
      <w:r>
        <w:t>, 25(2):141–150.</w:t>
      </w:r>
      <w:proofErr w:type="gramEnd"/>
    </w:p>
    <w:p w:rsidR="00FD591A" w:rsidRDefault="00E33CD0">
      <w:pPr>
        <w:pStyle w:val="BodyText"/>
        <w:spacing w:before="207" w:line="415" w:lineRule="auto"/>
        <w:ind w:left="350" w:right="177"/>
        <w:jc w:val="right"/>
      </w:pPr>
      <w:bookmarkStart w:id="118" w:name="_bookmark43"/>
      <w:bookmarkEnd w:id="118"/>
      <w:proofErr w:type="gramStart"/>
      <w:r>
        <w:t xml:space="preserve">Taylor, B. L. and </w:t>
      </w:r>
      <w:proofErr w:type="spellStart"/>
      <w:r>
        <w:t>Gerrodette</w:t>
      </w:r>
      <w:proofErr w:type="spellEnd"/>
      <w:r>
        <w:t>, T. (2017).</w:t>
      </w:r>
      <w:proofErr w:type="gramEnd"/>
      <w:r>
        <w:t xml:space="preserve"> The Uses of Statistical Power in Conservation</w:t>
      </w:r>
      <w:r>
        <w:rPr>
          <w:w w:val="101"/>
        </w:rPr>
        <w:t xml:space="preserve"> </w:t>
      </w:r>
      <w:r>
        <w:t xml:space="preserve">Biology: The </w:t>
      </w:r>
      <w:proofErr w:type="spellStart"/>
      <w:r>
        <w:t>Vaquita</w:t>
      </w:r>
      <w:proofErr w:type="spellEnd"/>
      <w:r>
        <w:t xml:space="preserve"> and Northern Spotted Owl. </w:t>
      </w:r>
      <w:r>
        <w:rPr>
          <w:i/>
        </w:rPr>
        <w:t>Conservation Biology</w:t>
      </w:r>
      <w:r>
        <w:t>, 7(3):489–500.</w:t>
      </w:r>
    </w:p>
    <w:p w:rsidR="00FD591A" w:rsidRDefault="00E33CD0">
      <w:pPr>
        <w:pStyle w:val="BodyText"/>
        <w:spacing w:before="207" w:line="415" w:lineRule="auto"/>
        <w:ind w:left="679" w:right="148" w:hanging="240"/>
        <w:jc w:val="both"/>
      </w:pPr>
      <w:bookmarkStart w:id="119" w:name="_bookmark44"/>
      <w:bookmarkEnd w:id="119"/>
      <w:proofErr w:type="gramStart"/>
      <w:r>
        <w:t xml:space="preserve">Taylor, B. L., Martinez, M., </w:t>
      </w:r>
      <w:proofErr w:type="spellStart"/>
      <w:r>
        <w:t>Gerrodette</w:t>
      </w:r>
      <w:proofErr w:type="spellEnd"/>
      <w:r>
        <w:t xml:space="preserve">, T., Barlow, J., and </w:t>
      </w:r>
      <w:proofErr w:type="spellStart"/>
      <w:r>
        <w:t>Hrovat</w:t>
      </w:r>
      <w:proofErr w:type="spellEnd"/>
      <w:r>
        <w:t>, Y. N. (2007).</w:t>
      </w:r>
      <w:proofErr w:type="gramEnd"/>
      <w:r>
        <w:t xml:space="preserve"> </w:t>
      </w:r>
      <w:proofErr w:type="gramStart"/>
      <w:r>
        <w:t>Lessons from monitoring trends in abundance of marine mammals.</w:t>
      </w:r>
      <w:proofErr w:type="gramEnd"/>
      <w:r>
        <w:t xml:space="preserve"> </w:t>
      </w:r>
      <w:r>
        <w:rPr>
          <w:i/>
        </w:rPr>
        <w:t>Marine Mammal Science</w:t>
      </w:r>
      <w:r>
        <w:t>, 23(1):157–175.</w:t>
      </w:r>
    </w:p>
    <w:p w:rsidR="00FD591A" w:rsidRDefault="00E33CD0">
      <w:pPr>
        <w:spacing w:before="207"/>
        <w:ind w:left="440" w:right="108"/>
        <w:rPr>
          <w:sz w:val="24"/>
        </w:rPr>
      </w:pPr>
      <w:bookmarkStart w:id="120" w:name="_bookmark45"/>
      <w:bookmarkEnd w:id="120"/>
      <w:proofErr w:type="spellStart"/>
      <w:r>
        <w:rPr>
          <w:sz w:val="24"/>
        </w:rPr>
        <w:t>Tregenza</w:t>
      </w:r>
      <w:proofErr w:type="spellEnd"/>
      <w:r>
        <w:rPr>
          <w:sz w:val="24"/>
        </w:rPr>
        <w:t xml:space="preserve">, N. (2012). </w:t>
      </w:r>
      <w:r>
        <w:rPr>
          <w:i/>
          <w:sz w:val="24"/>
        </w:rPr>
        <w:t>CPOD.exe: a guide for users</w:t>
      </w:r>
      <w:r>
        <w:rPr>
          <w:sz w:val="24"/>
        </w:rPr>
        <w:t>.</w:t>
      </w:r>
    </w:p>
    <w:p w:rsidR="00FD591A" w:rsidRDefault="00FD591A">
      <w:pPr>
        <w:pStyle w:val="BodyText"/>
        <w:spacing w:before="10"/>
        <w:rPr>
          <w:sz w:val="34"/>
        </w:rPr>
      </w:pPr>
    </w:p>
    <w:p w:rsidR="00FD591A" w:rsidRDefault="00E33CD0">
      <w:pPr>
        <w:pStyle w:val="BodyText"/>
        <w:spacing w:line="415" w:lineRule="auto"/>
        <w:ind w:left="661" w:right="148" w:hanging="222"/>
        <w:jc w:val="both"/>
      </w:pPr>
      <w:bookmarkStart w:id="121" w:name="_bookmark46"/>
      <w:bookmarkEnd w:id="121"/>
      <w:r>
        <w:t xml:space="preserve">Wade, P. R. (2000). </w:t>
      </w:r>
      <w:proofErr w:type="gramStart"/>
      <w:r>
        <w:t>Bayesian Methods in Conservation Biology.</w:t>
      </w:r>
      <w:proofErr w:type="gramEnd"/>
      <w:r>
        <w:t xml:space="preserve"> </w:t>
      </w:r>
      <w:r>
        <w:rPr>
          <w:i/>
        </w:rPr>
        <w:t>Conservation Biology</w:t>
      </w:r>
      <w:r>
        <w:t>, 14(5):1308–1316.</w:t>
      </w:r>
    </w:p>
    <w:p w:rsidR="00FD591A" w:rsidRDefault="00E33CD0">
      <w:pPr>
        <w:pStyle w:val="BodyText"/>
        <w:spacing w:before="207" w:line="415" w:lineRule="auto"/>
        <w:ind w:left="679" w:right="148" w:hanging="240"/>
        <w:jc w:val="both"/>
      </w:pPr>
      <w:bookmarkStart w:id="122" w:name="_bookmark47"/>
      <w:bookmarkEnd w:id="122"/>
      <w:r>
        <w:rPr>
          <w:spacing w:val="-4"/>
        </w:rPr>
        <w:t xml:space="preserve">Ward, </w:t>
      </w:r>
      <w:r>
        <w:t xml:space="preserve">J. A., Thomas, L., Jarvis, S., </w:t>
      </w:r>
      <w:proofErr w:type="spellStart"/>
      <w:r>
        <w:t>DiMarzio</w:t>
      </w:r>
      <w:proofErr w:type="spellEnd"/>
      <w:r>
        <w:t xml:space="preserve">, N., </w:t>
      </w:r>
      <w:proofErr w:type="spellStart"/>
      <w:r>
        <w:t>Moretti</w:t>
      </w:r>
      <w:proofErr w:type="spellEnd"/>
      <w:r>
        <w:t xml:space="preserve">, D., Marques, </w:t>
      </w:r>
      <w:r>
        <w:rPr>
          <w:spacing w:val="-9"/>
        </w:rPr>
        <w:t xml:space="preserve">T. </w:t>
      </w:r>
      <w:r>
        <w:t xml:space="preserve">A., Dunn, C., C </w:t>
      </w:r>
      <w:proofErr w:type="spellStart"/>
      <w:r>
        <w:t>laridge</w:t>
      </w:r>
      <w:proofErr w:type="spellEnd"/>
      <w:r>
        <w:t xml:space="preserve">, D., </w:t>
      </w:r>
      <w:proofErr w:type="spellStart"/>
      <w:r>
        <w:t>Hartvig</w:t>
      </w:r>
      <w:proofErr w:type="spellEnd"/>
      <w:r>
        <w:t xml:space="preserve">, E., and </w:t>
      </w:r>
      <w:r>
        <w:rPr>
          <w:spacing w:val="-4"/>
        </w:rPr>
        <w:t>Tyack</w:t>
      </w:r>
      <w:proofErr w:type="gramStart"/>
      <w:r>
        <w:rPr>
          <w:spacing w:val="-4"/>
        </w:rPr>
        <w:t xml:space="preserve">,  </w:t>
      </w:r>
      <w:r>
        <w:rPr>
          <w:spacing w:val="-14"/>
        </w:rPr>
        <w:t>P</w:t>
      </w:r>
      <w:proofErr w:type="gramEnd"/>
      <w:r>
        <w:rPr>
          <w:spacing w:val="-14"/>
        </w:rPr>
        <w:t xml:space="preserve">.  </w:t>
      </w:r>
      <w:r>
        <w:t>(2012)</w:t>
      </w:r>
      <w:proofErr w:type="gramStart"/>
      <w:r>
        <w:t xml:space="preserve">.  </w:t>
      </w:r>
      <w:r>
        <w:rPr>
          <w:spacing w:val="-3"/>
        </w:rPr>
        <w:t>Passive</w:t>
      </w:r>
      <w:proofErr w:type="gramEnd"/>
      <w:r>
        <w:rPr>
          <w:spacing w:val="-3"/>
        </w:rPr>
        <w:t xml:space="preserve"> </w:t>
      </w:r>
      <w:r>
        <w:t xml:space="preserve">acoustic density estimation   of sperm whales in the </w:t>
      </w:r>
      <w:r>
        <w:rPr>
          <w:spacing w:val="-4"/>
        </w:rPr>
        <w:t xml:space="preserve">Tongue </w:t>
      </w:r>
      <w:r>
        <w:t xml:space="preserve">of the Ocean, Bahamas. </w:t>
      </w:r>
      <w:r>
        <w:rPr>
          <w:i/>
        </w:rPr>
        <w:t>Marine Mammal Science</w:t>
      </w:r>
      <w:r>
        <w:t>, 28(4):E444–E455.</w:t>
      </w:r>
    </w:p>
    <w:p w:rsidR="00FD591A" w:rsidRDefault="00FD591A">
      <w:pPr>
        <w:spacing w:line="415" w:lineRule="auto"/>
        <w:jc w:val="both"/>
        <w:sectPr w:rsidR="00FD591A">
          <w:pgSz w:w="12240" w:h="15840"/>
          <w:pgMar w:top="980" w:right="1260" w:bottom="280" w:left="1720" w:header="759" w:footer="0" w:gutter="0"/>
          <w:cols w:space="720"/>
        </w:sectPr>
      </w:pPr>
    </w:p>
    <w:p w:rsidR="00FD591A" w:rsidRDefault="00FD591A">
      <w:pPr>
        <w:pStyle w:val="BodyText"/>
        <w:rPr>
          <w:sz w:val="20"/>
        </w:rPr>
      </w:pPr>
    </w:p>
    <w:p w:rsidR="00FD591A" w:rsidRDefault="00FD591A">
      <w:pPr>
        <w:pStyle w:val="BodyText"/>
        <w:spacing w:before="8"/>
        <w:rPr>
          <w:sz w:val="19"/>
        </w:rPr>
      </w:pPr>
    </w:p>
    <w:p w:rsidR="00FD591A" w:rsidRDefault="00E33CD0">
      <w:pPr>
        <w:pStyle w:val="BodyText"/>
        <w:spacing w:before="1" w:line="415" w:lineRule="auto"/>
        <w:ind w:left="671" w:right="153" w:hanging="232"/>
        <w:jc w:val="both"/>
      </w:pPr>
      <w:bookmarkStart w:id="123" w:name="_bookmark48"/>
      <w:bookmarkEnd w:id="123"/>
      <w:proofErr w:type="gramStart"/>
      <w:r>
        <w:t xml:space="preserve">Wilkin, S. M., </w:t>
      </w:r>
      <w:proofErr w:type="spellStart"/>
      <w:r>
        <w:t>Cordaro</w:t>
      </w:r>
      <w:proofErr w:type="spellEnd"/>
      <w:r>
        <w:t xml:space="preserve">, J., and </w:t>
      </w:r>
      <w:proofErr w:type="spellStart"/>
      <w:r>
        <w:t>Gulland</w:t>
      </w:r>
      <w:proofErr w:type="spellEnd"/>
      <w:r>
        <w:t xml:space="preserve">, </w:t>
      </w:r>
      <w:r>
        <w:rPr>
          <w:spacing w:val="-10"/>
        </w:rPr>
        <w:t xml:space="preserve">F. </w:t>
      </w:r>
      <w:r>
        <w:t>(2012).</w:t>
      </w:r>
      <w:proofErr w:type="gramEnd"/>
      <w:r>
        <w:t xml:space="preserve"> An Unusual Mortality Event of Harbor Porpoises</w:t>
      </w:r>
      <w:r>
        <w:rPr>
          <w:spacing w:val="-15"/>
        </w:rPr>
        <w:t xml:space="preserve"> </w:t>
      </w:r>
      <w:r>
        <w:t>(</w:t>
      </w:r>
      <w:proofErr w:type="spellStart"/>
      <w:r>
        <w:t>Phocoena</w:t>
      </w:r>
      <w:proofErr w:type="spellEnd"/>
      <w:r>
        <w:rPr>
          <w:spacing w:val="-15"/>
        </w:rPr>
        <w:t xml:space="preserve"> </w:t>
      </w:r>
      <w:proofErr w:type="spellStart"/>
      <w:r>
        <w:t>phocoena</w:t>
      </w:r>
      <w:proofErr w:type="spellEnd"/>
      <w:r>
        <w:t>)</w:t>
      </w:r>
      <w:r>
        <w:rPr>
          <w:spacing w:val="-15"/>
        </w:rPr>
        <w:t xml:space="preserve"> </w:t>
      </w:r>
      <w:r>
        <w:t>Off</w:t>
      </w:r>
      <w:r>
        <w:rPr>
          <w:spacing w:val="-15"/>
        </w:rPr>
        <w:t xml:space="preserve"> </w:t>
      </w:r>
      <w:r>
        <w:t>Central</w:t>
      </w:r>
      <w:r>
        <w:rPr>
          <w:spacing w:val="-15"/>
        </w:rPr>
        <w:t xml:space="preserve"> </w:t>
      </w:r>
      <w:r>
        <w:t>California:</w:t>
      </w:r>
      <w:r>
        <w:rPr>
          <w:spacing w:val="-3"/>
        </w:rPr>
        <w:t xml:space="preserve"> </w:t>
      </w:r>
      <w:r>
        <w:t>Increase</w:t>
      </w:r>
      <w:r>
        <w:rPr>
          <w:spacing w:val="-15"/>
        </w:rPr>
        <w:t xml:space="preserve"> </w:t>
      </w:r>
      <w:r>
        <w:t>in</w:t>
      </w:r>
      <w:r>
        <w:rPr>
          <w:spacing w:val="-15"/>
        </w:rPr>
        <w:t xml:space="preserve"> </w:t>
      </w:r>
      <w:r>
        <w:t>Blunt</w:t>
      </w:r>
      <w:r>
        <w:rPr>
          <w:spacing w:val="-15"/>
        </w:rPr>
        <w:t xml:space="preserve"> </w:t>
      </w:r>
      <w:r>
        <w:t>Trauma</w:t>
      </w:r>
      <w:r>
        <w:rPr>
          <w:spacing w:val="-15"/>
        </w:rPr>
        <w:t xml:space="preserve"> </w:t>
      </w:r>
      <w:proofErr w:type="gramStart"/>
      <w:r>
        <w:t>Rather</w:t>
      </w:r>
      <w:proofErr w:type="gramEnd"/>
      <w:r>
        <w:t xml:space="preserve"> Than an Epizootic. </w:t>
      </w:r>
      <w:r>
        <w:rPr>
          <w:i/>
        </w:rPr>
        <w:t>Aquatic Mammals</w:t>
      </w:r>
      <w:r>
        <w:t>,</w:t>
      </w:r>
      <w:r>
        <w:rPr>
          <w:spacing w:val="4"/>
        </w:rPr>
        <w:t xml:space="preserve"> </w:t>
      </w:r>
      <w:r>
        <w:t>38(3):301–310.</w:t>
      </w:r>
    </w:p>
    <w:p w:rsidR="00FD591A" w:rsidRDefault="00E33CD0">
      <w:pPr>
        <w:spacing w:before="207"/>
        <w:ind w:left="439" w:right="115"/>
        <w:rPr>
          <w:sz w:val="24"/>
        </w:rPr>
      </w:pPr>
      <w:bookmarkStart w:id="124" w:name="_bookmark49"/>
      <w:bookmarkEnd w:id="124"/>
      <w:proofErr w:type="gramStart"/>
      <w:r>
        <w:rPr>
          <w:sz w:val="24"/>
        </w:rPr>
        <w:t>Wood, S. and Wood, M. S. (2017).</w:t>
      </w:r>
      <w:proofErr w:type="gramEnd"/>
      <w:r>
        <w:rPr>
          <w:sz w:val="24"/>
        </w:rPr>
        <w:t xml:space="preserve"> </w:t>
      </w:r>
      <w:proofErr w:type="gramStart"/>
      <w:r>
        <w:rPr>
          <w:sz w:val="24"/>
        </w:rPr>
        <w:t>Package ’</w:t>
      </w:r>
      <w:proofErr w:type="spellStart"/>
      <w:r>
        <w:rPr>
          <w:sz w:val="24"/>
        </w:rPr>
        <w:t>mgcv</w:t>
      </w:r>
      <w:proofErr w:type="spellEnd"/>
      <w:r>
        <w:rPr>
          <w:sz w:val="24"/>
        </w:rPr>
        <w:t>’.</w:t>
      </w:r>
      <w:proofErr w:type="gramEnd"/>
      <w:r>
        <w:rPr>
          <w:sz w:val="24"/>
        </w:rPr>
        <w:t xml:space="preserve"> </w:t>
      </w:r>
      <w:proofErr w:type="gramStart"/>
      <w:r>
        <w:rPr>
          <w:i/>
          <w:sz w:val="24"/>
        </w:rPr>
        <w:t>R package version</w:t>
      </w:r>
      <w:r>
        <w:rPr>
          <w:sz w:val="24"/>
        </w:rPr>
        <w:t>.</w:t>
      </w:r>
      <w:proofErr w:type="gramEnd"/>
    </w:p>
    <w:p w:rsidR="00FD591A" w:rsidRDefault="00FD591A">
      <w:pPr>
        <w:pStyle w:val="BodyText"/>
        <w:spacing w:before="10"/>
        <w:rPr>
          <w:sz w:val="34"/>
        </w:rPr>
      </w:pPr>
    </w:p>
    <w:p w:rsidR="00FD591A" w:rsidRDefault="00E33CD0">
      <w:pPr>
        <w:spacing w:line="415" w:lineRule="auto"/>
        <w:ind w:left="673" w:right="110" w:hanging="234"/>
        <w:jc w:val="both"/>
        <w:rPr>
          <w:sz w:val="24"/>
        </w:rPr>
      </w:pPr>
      <w:bookmarkStart w:id="125" w:name="_bookmark50"/>
      <w:bookmarkEnd w:id="125"/>
      <w:r>
        <w:rPr>
          <w:spacing w:val="-4"/>
          <w:sz w:val="24"/>
        </w:rPr>
        <w:t xml:space="preserve">Wood, </w:t>
      </w:r>
      <w:r>
        <w:rPr>
          <w:sz w:val="24"/>
        </w:rPr>
        <w:t xml:space="preserve">S. N. (2003). Thin plate regression </w:t>
      </w:r>
      <w:proofErr w:type="spellStart"/>
      <w:r>
        <w:rPr>
          <w:sz w:val="24"/>
        </w:rPr>
        <w:t>splines</w:t>
      </w:r>
      <w:proofErr w:type="spellEnd"/>
      <w:r>
        <w:rPr>
          <w:sz w:val="24"/>
        </w:rPr>
        <w:t xml:space="preserve">. </w:t>
      </w:r>
      <w:r>
        <w:rPr>
          <w:i/>
          <w:sz w:val="24"/>
        </w:rPr>
        <w:t>Journal of the Royal Statistical Society: Series B (Statistical Methodology)</w:t>
      </w:r>
      <w:r>
        <w:rPr>
          <w:sz w:val="24"/>
        </w:rPr>
        <w:t>, 65(1):95–114.</w:t>
      </w:r>
    </w:p>
    <w:p w:rsidR="00FD591A" w:rsidRDefault="00E33CD0">
      <w:pPr>
        <w:spacing w:before="207" w:line="415" w:lineRule="auto"/>
        <w:ind w:left="679" w:right="149" w:hanging="240"/>
        <w:jc w:val="both"/>
        <w:rPr>
          <w:sz w:val="24"/>
        </w:rPr>
      </w:pPr>
      <w:bookmarkStart w:id="126" w:name="_bookmark51"/>
      <w:bookmarkEnd w:id="126"/>
      <w:proofErr w:type="gramStart"/>
      <w:r>
        <w:rPr>
          <w:sz w:val="24"/>
        </w:rPr>
        <w:t>Zimmer, W. (2009).</w:t>
      </w:r>
      <w:proofErr w:type="gramEnd"/>
      <w:r>
        <w:rPr>
          <w:sz w:val="24"/>
        </w:rPr>
        <w:t xml:space="preserve"> </w:t>
      </w:r>
      <w:proofErr w:type="gramStart"/>
      <w:r>
        <w:rPr>
          <w:i/>
          <w:sz w:val="24"/>
        </w:rPr>
        <w:t>Passive Acoustic Monitoring of Cetaceans</w:t>
      </w:r>
      <w:r>
        <w:rPr>
          <w:sz w:val="24"/>
        </w:rPr>
        <w:t>.</w:t>
      </w:r>
      <w:proofErr w:type="gramEnd"/>
      <w:r>
        <w:rPr>
          <w:sz w:val="24"/>
        </w:rPr>
        <w:t xml:space="preserve"> Cambridge University Press, Cambridge.</w:t>
      </w:r>
    </w:p>
    <w:sectPr w:rsidR="00FD591A" w:rsidSect="00FD591A">
      <w:pgSz w:w="12240" w:h="15840"/>
      <w:pgMar w:top="980" w:right="1280" w:bottom="280" w:left="1720" w:header="759" w:footer="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Jay" w:date="2017-07-10T10:19:00Z" w:initials="J">
    <w:p w:rsidR="00E33CD0" w:rsidRDefault="00E33CD0">
      <w:pPr>
        <w:pStyle w:val="CommentText"/>
      </w:pPr>
      <w:r>
        <w:rPr>
          <w:rStyle w:val="CommentReference"/>
        </w:rPr>
        <w:annotationRef/>
      </w:r>
      <w:r>
        <w:t>By “design”, do you mean placement?</w:t>
      </w:r>
    </w:p>
  </w:comment>
  <w:comment w:id="11" w:author="Jay" w:date="2017-07-10T10:19:00Z" w:initials="J">
    <w:p w:rsidR="00367452" w:rsidRDefault="00367452">
      <w:pPr>
        <w:pStyle w:val="CommentText"/>
      </w:pPr>
      <w:r>
        <w:rPr>
          <w:rStyle w:val="CommentReference"/>
        </w:rPr>
        <w:annotationRef/>
      </w:r>
      <w:r>
        <w:t>Most journals prefer use of present tense to describe what is done for the current study unless the activities are clearly in the past (like field work).</w:t>
      </w:r>
    </w:p>
  </w:comment>
  <w:comment w:id="24" w:author="Jay" w:date="2017-07-10T10:19:00Z" w:initials="J">
    <w:p w:rsidR="00367452" w:rsidRDefault="00367452">
      <w:pPr>
        <w:pStyle w:val="CommentText"/>
      </w:pPr>
      <w:r>
        <w:rPr>
          <w:rStyle w:val="CommentReference"/>
        </w:rPr>
        <w:annotationRef/>
      </w:r>
      <w:r>
        <w:t>I will not correct all the past tenses to present, but if you follow my recommendations, you should be consistent throughout.</w:t>
      </w:r>
    </w:p>
  </w:comment>
  <w:comment w:id="42" w:author="Jay" w:date="2017-07-10T10:19:00Z" w:initials="J">
    <w:p w:rsidR="00375EAD" w:rsidRDefault="00375EAD">
      <w:pPr>
        <w:pStyle w:val="CommentText"/>
      </w:pPr>
      <w:r>
        <w:rPr>
          <w:rStyle w:val="CommentReference"/>
        </w:rPr>
        <w:annotationRef/>
      </w:r>
      <w:r>
        <w:t>If r values are multiplicative to give overall R, then 5% growth must be r=1.05 and r^10 = R = 1.63, right</w:t>
      </w:r>
      <w:r w:rsidR="008F65D0">
        <w:t>?  But in equation below, you use 1-r in a product series, so for 5% growth must be r=-0.05.  This does not appear to be consistent.</w:t>
      </w:r>
    </w:p>
  </w:comment>
  <w:comment w:id="43" w:author="Jay" w:date="2017-07-10T10:19:00Z" w:initials="J">
    <w:p w:rsidR="008F65D0" w:rsidRDefault="008F65D0">
      <w:pPr>
        <w:pStyle w:val="CommentText"/>
      </w:pPr>
      <w:r>
        <w:rPr>
          <w:rStyle w:val="CommentReference"/>
        </w:rPr>
        <w:annotationRef/>
      </w:r>
      <w:r>
        <w:t>I am confused by this.  Exponential rates of change, r, are not multiplicative.</w:t>
      </w:r>
    </w:p>
  </w:comment>
  <w:comment w:id="44" w:author="Jay" w:date="2017-07-10T10:19:00Z" w:initials="J">
    <w:p w:rsidR="008F65D0" w:rsidRDefault="008F65D0">
      <w:pPr>
        <w:pStyle w:val="CommentText"/>
      </w:pPr>
      <w:r>
        <w:rPr>
          <w:rStyle w:val="CommentReference"/>
        </w:rPr>
        <w:annotationRef/>
      </w:r>
      <w:r>
        <w:t>Again, this does not appear to be consistent.  Why is rate of change subtracted from 1?  A positive rate of change would have a negative growth rate.</w:t>
      </w:r>
    </w:p>
  </w:comment>
  <w:comment w:id="45" w:author="Jay" w:date="2017-07-10T11:29:00Z" w:initials="J">
    <w:p w:rsidR="00907C7D" w:rsidRDefault="00907C7D">
      <w:pPr>
        <w:pStyle w:val="CommentText"/>
      </w:pPr>
      <w:r>
        <w:rPr>
          <w:rStyle w:val="CommentReference"/>
        </w:rPr>
        <w:annotationRef/>
      </w:r>
      <w:r>
        <w:t>This appears to be the only error term in your simulation (along with some trend noise in your r terms).  There is no stochastic variation that is sample-size dependent.</w:t>
      </w:r>
      <w:r w:rsidR="00105776">
        <w:t xml:space="preserve">  This might explain the unexpected results.</w:t>
      </w:r>
    </w:p>
  </w:comment>
  <w:comment w:id="52" w:author="Jay" w:date="2017-07-10T10:19:00Z" w:initials="J">
    <w:p w:rsidR="00944921" w:rsidRDefault="00944921">
      <w:pPr>
        <w:pStyle w:val="CommentText"/>
      </w:pPr>
      <w:r>
        <w:rPr>
          <w:rStyle w:val="CommentReference"/>
        </w:rPr>
        <w:annotationRef/>
      </w:r>
      <w:r>
        <w:t>Is this really meaningful?</w:t>
      </w:r>
    </w:p>
  </w:comment>
  <w:comment w:id="55" w:author="Jay" w:date="2017-07-10T10:19:00Z" w:initials="J">
    <w:p w:rsidR="00944921" w:rsidRDefault="00944921">
      <w:pPr>
        <w:pStyle w:val="CommentText"/>
      </w:pPr>
      <w:r>
        <w:rPr>
          <w:rStyle w:val="CommentReference"/>
        </w:rPr>
        <w:annotationRef/>
      </w:r>
      <w:r>
        <w:t>Was the year effect significant?</w:t>
      </w:r>
    </w:p>
  </w:comment>
  <w:comment w:id="66" w:author="Jay" w:date="2017-07-10T10:19:00Z" w:initials="J">
    <w:p w:rsidR="00E40234" w:rsidRDefault="00E40234">
      <w:pPr>
        <w:pStyle w:val="CommentText"/>
      </w:pPr>
      <w:r>
        <w:rPr>
          <w:rStyle w:val="CommentReference"/>
        </w:rPr>
        <w:annotationRef/>
      </w:r>
      <w:r w:rsidR="0095439E">
        <w:t>Parallel structure to following sentences.</w:t>
      </w:r>
    </w:p>
  </w:comment>
  <w:comment w:id="71" w:author="Jay" w:date="2017-07-10T10:19:00Z" w:initials="J">
    <w:p w:rsidR="0095439E" w:rsidRDefault="0095439E">
      <w:pPr>
        <w:pStyle w:val="CommentText"/>
      </w:pPr>
      <w:r>
        <w:rPr>
          <w:rStyle w:val="CommentReference"/>
        </w:rPr>
        <w:annotationRef/>
      </w:r>
      <w:r>
        <w:t>Where in?  Where refers to location.</w:t>
      </w:r>
    </w:p>
  </w:comment>
  <w:comment w:id="86" w:author="Jay" w:date="2017-07-10T11:27:00Z" w:initials="J">
    <w:p w:rsidR="005257D7" w:rsidRDefault="005257D7">
      <w:pPr>
        <w:pStyle w:val="CommentText"/>
      </w:pPr>
      <w:r>
        <w:rPr>
          <w:rStyle w:val="CommentReference"/>
        </w:rPr>
        <w:annotationRef/>
      </w:r>
      <w:r>
        <w:t xml:space="preserve">I don’t follow the logic here.  I would expect that statistical power would be related to the number of detections and the number of sites.  You told us that the number of detections for a given number of sites was higher for the stratified and proportionate sampling designs than for the random design.  I think it is worth thinking more about why this is true.  Why does adding more sites increase power whereas adding more detections (with the same number of sites) does not?  I think that the answer must lie in the between-site variance term.  It </w:t>
      </w:r>
      <w:r w:rsidR="00907C7D">
        <w:t>may</w:t>
      </w:r>
      <w:r>
        <w:t xml:space="preserve"> be that 3 months of sampling is overkill for estimating the value at a given site.  Essentially, the value for that site must be estimated without error with this intensity of sampling, even when detections are rare.</w:t>
      </w:r>
      <w:r w:rsidR="00907C7D">
        <w:t xml:space="preserve">  But between-site variance must be driving statistical power.</w:t>
      </w:r>
    </w:p>
    <w:p w:rsidR="005C607D" w:rsidRDefault="005C607D">
      <w:pPr>
        <w:pStyle w:val="CommentText"/>
      </w:pPr>
    </w:p>
    <w:p w:rsidR="005C607D" w:rsidRDefault="005C607D">
      <w:pPr>
        <w:pStyle w:val="CommentText"/>
      </w:pPr>
      <w:r>
        <w:t>Or this result might be because your simulation does not explicitly include a stochastic error term that is sample size dependent.  If you sampled for 1 month instead of 3, would power decrease?  How about 1 day?</w:t>
      </w:r>
    </w:p>
    <w:p w:rsidR="005C607D" w:rsidRDefault="005C607D">
      <w:pPr>
        <w:pStyle w:val="CommentText"/>
      </w:pPr>
    </w:p>
    <w:p w:rsidR="005C607D" w:rsidRDefault="005C607D">
      <w:pPr>
        <w:pStyle w:val="CommentText"/>
      </w:pPr>
      <w:r>
        <w:t>I think you’ll need to talk me through your simulation again when we chat.</w:t>
      </w:r>
    </w:p>
  </w:comment>
  <w:comment w:id="88" w:author="Jay" w:date="2017-07-10T10:19:00Z" w:initials="J">
    <w:p w:rsidR="0095439E" w:rsidRDefault="0095439E">
      <w:pPr>
        <w:pStyle w:val="CommentText"/>
      </w:pPr>
      <w:r>
        <w:rPr>
          <w:rStyle w:val="CommentReference"/>
        </w:rPr>
        <w:annotationRef/>
      </w:r>
      <w:r>
        <w:t>I didn’t see a cost analysis here.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7F2" w:rsidRDefault="002917F2" w:rsidP="00FD591A">
      <w:r>
        <w:separator/>
      </w:r>
    </w:p>
  </w:endnote>
  <w:endnote w:type="continuationSeparator" w:id="0">
    <w:p w:rsidR="002917F2" w:rsidRDefault="002917F2" w:rsidP="00FD59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PMincho">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Meiryo">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7F2" w:rsidRDefault="002917F2" w:rsidP="00FD591A">
      <w:r>
        <w:separator/>
      </w:r>
    </w:p>
  </w:footnote>
  <w:footnote w:type="continuationSeparator" w:id="0">
    <w:p w:rsidR="002917F2" w:rsidRDefault="002917F2" w:rsidP="00FD59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D0" w:rsidRDefault="00E33CD0">
    <w:pPr>
      <w:pStyle w:val="BodyText"/>
      <w:spacing w:line="14" w:lineRule="auto"/>
      <w:rPr>
        <w:sz w:val="20"/>
      </w:rPr>
    </w:pPr>
    <w:r w:rsidRPr="00FD591A">
      <w:pict>
        <v:shapetype id="_x0000_t202" coordsize="21600,21600" o:spt="202" path="m,l,21600r21600,l21600,xe">
          <v:stroke joinstyle="miter"/>
          <v:path gradientshapeok="t" o:connecttype="rect"/>
        </v:shapetype>
        <v:shape id="_x0000_s1026" type="#_x0000_t202" style="position:absolute;margin-left:526.05pt;margin-top:36.95pt;width:16pt;height:14pt;z-index:-62992;mso-position-horizontal-relative:page;mso-position-vertical-relative:page" filled="f" stroked="f">
          <v:textbox inset="0,0,0,0">
            <w:txbxContent>
              <w:p w:rsidR="00E33CD0" w:rsidRDefault="00E33CD0">
                <w:pPr>
                  <w:pStyle w:val="BodyText"/>
                  <w:spacing w:line="255" w:lineRule="exact"/>
                  <w:ind w:left="40"/>
                </w:pPr>
                <w:fldSimple w:instr=" PAGE ">
                  <w:r w:rsidR="00105776">
                    <w:rPr>
                      <w:noProof/>
                    </w:rPr>
                    <w:t>12</w:t>
                  </w:r>
                </w:fldSimple>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D0" w:rsidRDefault="00E33CD0">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D0" w:rsidRDefault="00E33CD0">
    <w:pPr>
      <w:pStyle w:val="BodyText"/>
      <w:spacing w:line="14" w:lineRule="auto"/>
      <w:rPr>
        <w:sz w:val="20"/>
      </w:rPr>
    </w:pPr>
    <w:r w:rsidRPr="00FD591A">
      <w:pict>
        <v:shapetype id="_x0000_t202" coordsize="21600,21600" o:spt="202" path="m,l,21600r21600,l21600,xe">
          <v:stroke joinstyle="miter"/>
          <v:path gradientshapeok="t" o:connecttype="rect"/>
        </v:shapetype>
        <v:shape id="_x0000_s1025" type="#_x0000_t202" style="position:absolute;margin-left:526.05pt;margin-top:36.95pt;width:16pt;height:14pt;z-index:-62968;mso-position-horizontal-relative:page;mso-position-vertical-relative:page" filled="f" stroked="f">
          <v:textbox inset="0,0,0,0">
            <w:txbxContent>
              <w:p w:rsidR="00E33CD0" w:rsidRDefault="00E33CD0">
                <w:pPr>
                  <w:pStyle w:val="BodyText"/>
                  <w:spacing w:line="255" w:lineRule="exact"/>
                  <w:ind w:left="40"/>
                </w:pPr>
                <w:fldSimple w:instr=" PAGE ">
                  <w:r w:rsidR="00907C7D">
                    <w:rPr>
                      <w:noProof/>
                    </w:rPr>
                    <w:t>29</w:t>
                  </w:r>
                </w:fldSimple>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C5436"/>
    <w:multiLevelType w:val="multilevel"/>
    <w:tmpl w:val="305218AC"/>
    <w:lvl w:ilvl="0">
      <w:start w:val="1"/>
      <w:numFmt w:val="decimal"/>
      <w:lvlText w:val="%1"/>
      <w:lvlJc w:val="left"/>
      <w:pPr>
        <w:ind w:left="978" w:hanging="538"/>
        <w:jc w:val="left"/>
      </w:pPr>
      <w:rPr>
        <w:rFonts w:hint="default"/>
      </w:rPr>
    </w:lvl>
    <w:lvl w:ilvl="1">
      <w:start w:val="3"/>
      <w:numFmt w:val="decimal"/>
      <w:lvlText w:val="%1.%2"/>
      <w:lvlJc w:val="left"/>
      <w:pPr>
        <w:ind w:left="978" w:hanging="538"/>
        <w:jc w:val="left"/>
      </w:pPr>
      <w:rPr>
        <w:rFonts w:ascii="Times New Roman" w:eastAsia="Times New Roman" w:hAnsi="Times New Roman" w:cs="Times New Roman" w:hint="default"/>
        <w:b/>
        <w:bCs/>
        <w:w w:val="99"/>
        <w:sz w:val="24"/>
        <w:szCs w:val="24"/>
      </w:rPr>
    </w:lvl>
    <w:lvl w:ilvl="2">
      <w:start w:val="1"/>
      <w:numFmt w:val="decimal"/>
      <w:lvlText w:val="%1.%2.%3"/>
      <w:lvlJc w:val="left"/>
      <w:pPr>
        <w:ind w:left="1157" w:hanging="718"/>
        <w:jc w:val="left"/>
      </w:pPr>
      <w:rPr>
        <w:rFonts w:ascii="Times New Roman" w:eastAsia="Times New Roman" w:hAnsi="Times New Roman" w:cs="Times New Roman" w:hint="default"/>
        <w:b/>
        <w:bCs/>
        <w:w w:val="99"/>
        <w:sz w:val="24"/>
        <w:szCs w:val="24"/>
      </w:rPr>
    </w:lvl>
    <w:lvl w:ilvl="3">
      <w:numFmt w:val="bullet"/>
      <w:lvlText w:val="•"/>
      <w:lvlJc w:val="left"/>
      <w:pPr>
        <w:ind w:left="2951" w:hanging="718"/>
      </w:pPr>
      <w:rPr>
        <w:rFonts w:hint="default"/>
      </w:rPr>
    </w:lvl>
    <w:lvl w:ilvl="4">
      <w:numFmt w:val="bullet"/>
      <w:lvlText w:val="•"/>
      <w:lvlJc w:val="left"/>
      <w:pPr>
        <w:ind w:left="3846" w:hanging="718"/>
      </w:pPr>
      <w:rPr>
        <w:rFonts w:hint="default"/>
      </w:rPr>
    </w:lvl>
    <w:lvl w:ilvl="5">
      <w:numFmt w:val="bullet"/>
      <w:lvlText w:val="•"/>
      <w:lvlJc w:val="left"/>
      <w:pPr>
        <w:ind w:left="4742" w:hanging="718"/>
      </w:pPr>
      <w:rPr>
        <w:rFonts w:hint="default"/>
      </w:rPr>
    </w:lvl>
    <w:lvl w:ilvl="6">
      <w:numFmt w:val="bullet"/>
      <w:lvlText w:val="•"/>
      <w:lvlJc w:val="left"/>
      <w:pPr>
        <w:ind w:left="5637" w:hanging="718"/>
      </w:pPr>
      <w:rPr>
        <w:rFonts w:hint="default"/>
      </w:rPr>
    </w:lvl>
    <w:lvl w:ilvl="7">
      <w:numFmt w:val="bullet"/>
      <w:lvlText w:val="•"/>
      <w:lvlJc w:val="left"/>
      <w:pPr>
        <w:ind w:left="6533" w:hanging="718"/>
      </w:pPr>
      <w:rPr>
        <w:rFonts w:hint="default"/>
      </w:rPr>
    </w:lvl>
    <w:lvl w:ilvl="8">
      <w:numFmt w:val="bullet"/>
      <w:lvlText w:val="•"/>
      <w:lvlJc w:val="left"/>
      <w:pPr>
        <w:ind w:left="7428" w:hanging="718"/>
      </w:pPr>
      <w:rPr>
        <w:rFonts w:hint="default"/>
      </w:rPr>
    </w:lvl>
  </w:abstractNum>
  <w:abstractNum w:abstractNumId="1">
    <w:nsid w:val="43EF5D95"/>
    <w:multiLevelType w:val="hybridMultilevel"/>
    <w:tmpl w:val="C0749D12"/>
    <w:lvl w:ilvl="0" w:tplc="2CBC85E2">
      <w:numFmt w:val="bullet"/>
      <w:lvlText w:val="●"/>
      <w:lvlJc w:val="left"/>
      <w:pPr>
        <w:ind w:left="351" w:hanging="150"/>
      </w:pPr>
      <w:rPr>
        <w:rFonts w:ascii="MS PMincho" w:eastAsia="MS PMincho" w:hAnsi="MS PMincho" w:cs="MS PMincho" w:hint="default"/>
        <w:color w:val="EE6A50"/>
        <w:w w:val="108"/>
        <w:position w:val="1"/>
        <w:sz w:val="7"/>
        <w:szCs w:val="7"/>
      </w:rPr>
    </w:lvl>
    <w:lvl w:ilvl="1" w:tplc="BF083850">
      <w:numFmt w:val="bullet"/>
      <w:lvlText w:val="•"/>
      <w:lvlJc w:val="left"/>
      <w:pPr>
        <w:ind w:left="424" w:hanging="150"/>
      </w:pPr>
      <w:rPr>
        <w:rFonts w:hint="default"/>
      </w:rPr>
    </w:lvl>
    <w:lvl w:ilvl="2" w:tplc="A2BCA4B0">
      <w:numFmt w:val="bullet"/>
      <w:lvlText w:val="•"/>
      <w:lvlJc w:val="left"/>
      <w:pPr>
        <w:ind w:left="489" w:hanging="150"/>
      </w:pPr>
      <w:rPr>
        <w:rFonts w:hint="default"/>
      </w:rPr>
    </w:lvl>
    <w:lvl w:ilvl="3" w:tplc="8ED406CC">
      <w:numFmt w:val="bullet"/>
      <w:lvlText w:val="•"/>
      <w:lvlJc w:val="left"/>
      <w:pPr>
        <w:ind w:left="554" w:hanging="150"/>
      </w:pPr>
      <w:rPr>
        <w:rFonts w:hint="default"/>
      </w:rPr>
    </w:lvl>
    <w:lvl w:ilvl="4" w:tplc="44D8694A">
      <w:numFmt w:val="bullet"/>
      <w:lvlText w:val="•"/>
      <w:lvlJc w:val="left"/>
      <w:pPr>
        <w:ind w:left="619" w:hanging="150"/>
      </w:pPr>
      <w:rPr>
        <w:rFonts w:hint="default"/>
      </w:rPr>
    </w:lvl>
    <w:lvl w:ilvl="5" w:tplc="A0B256AA">
      <w:numFmt w:val="bullet"/>
      <w:lvlText w:val="•"/>
      <w:lvlJc w:val="left"/>
      <w:pPr>
        <w:ind w:left="684" w:hanging="150"/>
      </w:pPr>
      <w:rPr>
        <w:rFonts w:hint="default"/>
      </w:rPr>
    </w:lvl>
    <w:lvl w:ilvl="6" w:tplc="1DC45D52">
      <w:numFmt w:val="bullet"/>
      <w:lvlText w:val="•"/>
      <w:lvlJc w:val="left"/>
      <w:pPr>
        <w:ind w:left="749" w:hanging="150"/>
      </w:pPr>
      <w:rPr>
        <w:rFonts w:hint="default"/>
      </w:rPr>
    </w:lvl>
    <w:lvl w:ilvl="7" w:tplc="83BAF28E">
      <w:numFmt w:val="bullet"/>
      <w:lvlText w:val="•"/>
      <w:lvlJc w:val="left"/>
      <w:pPr>
        <w:ind w:left="814" w:hanging="150"/>
      </w:pPr>
      <w:rPr>
        <w:rFonts w:hint="default"/>
      </w:rPr>
    </w:lvl>
    <w:lvl w:ilvl="8" w:tplc="E9B6B3B8">
      <w:numFmt w:val="bullet"/>
      <w:lvlText w:val="•"/>
      <w:lvlJc w:val="left"/>
      <w:pPr>
        <w:ind w:left="879" w:hanging="150"/>
      </w:pPr>
      <w:rPr>
        <w:rFonts w:hint="default"/>
      </w:rPr>
    </w:lvl>
  </w:abstractNum>
  <w:abstractNum w:abstractNumId="2">
    <w:nsid w:val="769C1568"/>
    <w:multiLevelType w:val="multilevel"/>
    <w:tmpl w:val="F016FB42"/>
    <w:lvl w:ilvl="0">
      <w:start w:val="1"/>
      <w:numFmt w:val="decimal"/>
      <w:lvlText w:val="%1"/>
      <w:lvlJc w:val="left"/>
      <w:pPr>
        <w:ind w:left="978" w:hanging="538"/>
        <w:jc w:val="left"/>
      </w:pPr>
      <w:rPr>
        <w:rFonts w:hint="default"/>
      </w:rPr>
    </w:lvl>
    <w:lvl w:ilvl="1">
      <w:start w:val="1"/>
      <w:numFmt w:val="decimal"/>
      <w:lvlText w:val="%1.%2"/>
      <w:lvlJc w:val="left"/>
      <w:pPr>
        <w:ind w:left="978" w:hanging="538"/>
        <w:jc w:val="left"/>
      </w:pPr>
      <w:rPr>
        <w:rFonts w:ascii="Times New Roman" w:eastAsia="Times New Roman" w:hAnsi="Times New Roman" w:cs="Times New Roman" w:hint="default"/>
        <w:b/>
        <w:bCs/>
        <w:w w:val="99"/>
        <w:sz w:val="24"/>
        <w:szCs w:val="24"/>
      </w:rPr>
    </w:lvl>
    <w:lvl w:ilvl="2">
      <w:start w:val="1"/>
      <w:numFmt w:val="decimal"/>
      <w:lvlText w:val="%1.%2.%3"/>
      <w:lvlJc w:val="left"/>
      <w:pPr>
        <w:ind w:left="1157" w:hanging="718"/>
        <w:jc w:val="left"/>
      </w:pPr>
      <w:rPr>
        <w:rFonts w:ascii="Times New Roman" w:eastAsia="Times New Roman" w:hAnsi="Times New Roman" w:cs="Times New Roman" w:hint="default"/>
        <w:b/>
        <w:bCs/>
        <w:w w:val="99"/>
        <w:sz w:val="24"/>
        <w:szCs w:val="24"/>
      </w:rPr>
    </w:lvl>
    <w:lvl w:ilvl="3">
      <w:numFmt w:val="bullet"/>
      <w:lvlText w:val="•"/>
      <w:lvlJc w:val="left"/>
      <w:pPr>
        <w:ind w:left="2951" w:hanging="718"/>
      </w:pPr>
      <w:rPr>
        <w:rFonts w:hint="default"/>
      </w:rPr>
    </w:lvl>
    <w:lvl w:ilvl="4">
      <w:numFmt w:val="bullet"/>
      <w:lvlText w:val="•"/>
      <w:lvlJc w:val="left"/>
      <w:pPr>
        <w:ind w:left="3846" w:hanging="718"/>
      </w:pPr>
      <w:rPr>
        <w:rFonts w:hint="default"/>
      </w:rPr>
    </w:lvl>
    <w:lvl w:ilvl="5">
      <w:numFmt w:val="bullet"/>
      <w:lvlText w:val="•"/>
      <w:lvlJc w:val="left"/>
      <w:pPr>
        <w:ind w:left="4742" w:hanging="718"/>
      </w:pPr>
      <w:rPr>
        <w:rFonts w:hint="default"/>
      </w:rPr>
    </w:lvl>
    <w:lvl w:ilvl="6">
      <w:numFmt w:val="bullet"/>
      <w:lvlText w:val="•"/>
      <w:lvlJc w:val="left"/>
      <w:pPr>
        <w:ind w:left="5637" w:hanging="718"/>
      </w:pPr>
      <w:rPr>
        <w:rFonts w:hint="default"/>
      </w:rPr>
    </w:lvl>
    <w:lvl w:ilvl="7">
      <w:numFmt w:val="bullet"/>
      <w:lvlText w:val="•"/>
      <w:lvlJc w:val="left"/>
      <w:pPr>
        <w:ind w:left="6533" w:hanging="718"/>
      </w:pPr>
      <w:rPr>
        <w:rFonts w:hint="default"/>
      </w:rPr>
    </w:lvl>
    <w:lvl w:ilvl="8">
      <w:numFmt w:val="bullet"/>
      <w:lvlText w:val="•"/>
      <w:lvlJc w:val="left"/>
      <w:pPr>
        <w:ind w:left="7428" w:hanging="718"/>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compat>
  <w:rsids>
    <w:rsidRoot w:val="00FD591A"/>
    <w:rsid w:val="00105776"/>
    <w:rsid w:val="001839DC"/>
    <w:rsid w:val="00197433"/>
    <w:rsid w:val="002917F2"/>
    <w:rsid w:val="00367452"/>
    <w:rsid w:val="00375EAD"/>
    <w:rsid w:val="005257D7"/>
    <w:rsid w:val="0058257D"/>
    <w:rsid w:val="005C607D"/>
    <w:rsid w:val="008F65D0"/>
    <w:rsid w:val="00907C7D"/>
    <w:rsid w:val="00944921"/>
    <w:rsid w:val="0095439E"/>
    <w:rsid w:val="00BA543B"/>
    <w:rsid w:val="00E33CD0"/>
    <w:rsid w:val="00E40234"/>
    <w:rsid w:val="00FD59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D591A"/>
    <w:rPr>
      <w:rFonts w:ascii="Times New Roman" w:eastAsia="Times New Roman" w:hAnsi="Times New Roman" w:cs="Times New Roman"/>
    </w:rPr>
  </w:style>
  <w:style w:type="paragraph" w:styleId="Heading1">
    <w:name w:val="heading 1"/>
    <w:basedOn w:val="Normal"/>
    <w:uiPriority w:val="1"/>
    <w:qFormat/>
    <w:rsid w:val="00FD591A"/>
    <w:pPr>
      <w:spacing w:before="1"/>
      <w:ind w:left="11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D591A"/>
    <w:rPr>
      <w:sz w:val="24"/>
      <w:szCs w:val="24"/>
    </w:rPr>
  </w:style>
  <w:style w:type="paragraph" w:styleId="ListParagraph">
    <w:name w:val="List Paragraph"/>
    <w:basedOn w:val="Normal"/>
    <w:uiPriority w:val="1"/>
    <w:qFormat/>
    <w:rsid w:val="00FD591A"/>
    <w:pPr>
      <w:ind w:left="1157" w:hanging="717"/>
    </w:pPr>
  </w:style>
  <w:style w:type="paragraph" w:customStyle="1" w:styleId="TableParagraph">
    <w:name w:val="Table Paragraph"/>
    <w:basedOn w:val="Normal"/>
    <w:uiPriority w:val="1"/>
    <w:qFormat/>
    <w:rsid w:val="00FD591A"/>
    <w:pPr>
      <w:spacing w:line="260" w:lineRule="exact"/>
      <w:ind w:left="119"/>
    </w:pPr>
  </w:style>
  <w:style w:type="character" w:styleId="CommentReference">
    <w:name w:val="annotation reference"/>
    <w:basedOn w:val="DefaultParagraphFont"/>
    <w:uiPriority w:val="99"/>
    <w:semiHidden/>
    <w:unhideWhenUsed/>
    <w:rsid w:val="00E33CD0"/>
    <w:rPr>
      <w:sz w:val="16"/>
      <w:szCs w:val="16"/>
    </w:rPr>
  </w:style>
  <w:style w:type="paragraph" w:styleId="CommentText">
    <w:name w:val="annotation text"/>
    <w:basedOn w:val="Normal"/>
    <w:link w:val="CommentTextChar"/>
    <w:uiPriority w:val="99"/>
    <w:semiHidden/>
    <w:unhideWhenUsed/>
    <w:rsid w:val="00E33CD0"/>
    <w:rPr>
      <w:sz w:val="20"/>
      <w:szCs w:val="20"/>
    </w:rPr>
  </w:style>
  <w:style w:type="character" w:customStyle="1" w:styleId="CommentTextChar">
    <w:name w:val="Comment Text Char"/>
    <w:basedOn w:val="DefaultParagraphFont"/>
    <w:link w:val="CommentText"/>
    <w:uiPriority w:val="99"/>
    <w:semiHidden/>
    <w:rsid w:val="00E33CD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33CD0"/>
    <w:rPr>
      <w:b/>
      <w:bCs/>
    </w:rPr>
  </w:style>
  <w:style w:type="character" w:customStyle="1" w:styleId="CommentSubjectChar">
    <w:name w:val="Comment Subject Char"/>
    <w:basedOn w:val="CommentTextChar"/>
    <w:link w:val="CommentSubject"/>
    <w:uiPriority w:val="99"/>
    <w:semiHidden/>
    <w:rsid w:val="00E33CD0"/>
    <w:rPr>
      <w:b/>
      <w:bCs/>
    </w:rPr>
  </w:style>
  <w:style w:type="paragraph" w:styleId="BalloonText">
    <w:name w:val="Balloon Text"/>
    <w:basedOn w:val="Normal"/>
    <w:link w:val="BalloonTextChar"/>
    <w:uiPriority w:val="99"/>
    <w:semiHidden/>
    <w:unhideWhenUsed/>
    <w:rsid w:val="00E33CD0"/>
    <w:rPr>
      <w:rFonts w:ascii="Tahoma" w:hAnsi="Tahoma" w:cs="Tahoma"/>
      <w:sz w:val="16"/>
      <w:szCs w:val="16"/>
    </w:rPr>
  </w:style>
  <w:style w:type="character" w:customStyle="1" w:styleId="BalloonTextChar">
    <w:name w:val="Balloon Text Char"/>
    <w:basedOn w:val="DefaultParagraphFont"/>
    <w:link w:val="BalloonText"/>
    <w:uiPriority w:val="99"/>
    <w:semiHidden/>
    <w:rsid w:val="00E33CD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29</Pages>
  <Words>7263</Words>
  <Characters>41405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An Awesome Thesis</vt:lpstr>
    </vt:vector>
  </TitlesOfParts>
  <Company>Hewlett-Packard</Company>
  <LinksUpToDate>false</LinksUpToDate>
  <CharactersWithSpaces>48571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Awesome Thesis</dc:title>
  <dc:creator>Your Name Here</dc:creator>
  <cp:keywords>Thesis Awesome Doublegood</cp:keywords>
  <cp:lastModifiedBy>Jay</cp:lastModifiedBy>
  <cp:revision>6</cp:revision>
  <dcterms:created xsi:type="dcterms:W3CDTF">2017-07-10T15:39:00Z</dcterms:created>
  <dcterms:modified xsi:type="dcterms:W3CDTF">2017-07-10T17:29:00Z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2017-07-01T00:00:00Z</vt:filetime>
  </property>
  <property fmtid="{D5CDD505-2E9C-101B-9397-08002B2CF9AE}" pid="3" name="Creator">
    <vt:lpwstr>pdfLaTeX with hyperref package</vt:lpwstr>
  </property>
  <property fmtid="{D5CDD505-2E9C-101B-9397-08002B2CF9AE}" pid="4" name="LastSaved">
    <vt:filetime>2017-07-01T00:00:00Z</vt:filetime>
  </property>
</Properties>
</file>